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923" w:type="dxa"/>
        <w:tblLayout w:type="fixed"/>
        <w:tblCellMar>
          <w:left w:w="57" w:type="dxa"/>
          <w:right w:w="57" w:type="dxa"/>
        </w:tblCellMar>
        <w:tblLook w:val="0000" w:firstRow="0" w:lastRow="0" w:firstColumn="0" w:lastColumn="0" w:noHBand="0" w:noVBand="0"/>
      </w:tblPr>
      <w:tblGrid>
        <w:gridCol w:w="1191"/>
        <w:gridCol w:w="227"/>
        <w:gridCol w:w="3824"/>
        <w:gridCol w:w="287"/>
        <w:gridCol w:w="4394"/>
      </w:tblGrid>
      <w:tr w:rsidR="009E3D12" w:rsidRPr="009E3D12" w14:paraId="438C4914" w14:textId="77777777" w:rsidTr="003F6975">
        <w:trPr>
          <w:cantSplit/>
        </w:trPr>
        <w:tc>
          <w:tcPr>
            <w:tcW w:w="1191" w:type="dxa"/>
            <w:vMerge w:val="restart"/>
          </w:tcPr>
          <w:p w14:paraId="3276CB37" w14:textId="77777777" w:rsidR="009E3D12" w:rsidRPr="009E3D12" w:rsidRDefault="009E3D12" w:rsidP="009E3D12">
            <w:pPr>
              <w:rPr>
                <w:sz w:val="20"/>
                <w:szCs w:val="20"/>
              </w:rPr>
            </w:pPr>
            <w:bookmarkStart w:id="0" w:name="dnum" w:colFirst="2" w:colLast="2"/>
            <w:bookmarkStart w:id="1" w:name="dtableau"/>
            <w:r w:rsidRPr="009E3D12">
              <w:rPr>
                <w:noProof/>
                <w:sz w:val="20"/>
                <w:szCs w:val="20"/>
                <w:lang w:eastAsia="zh-CN"/>
              </w:rPr>
              <w:drawing>
                <wp:inline distT="0" distB="0" distL="0" distR="0" wp14:anchorId="0E5D6D57" wp14:editId="313854E2">
                  <wp:extent cx="647700" cy="828675"/>
                  <wp:effectExtent l="0" t="0" r="0" b="0"/>
                  <wp:docPr id="3" name="Picture 3" title="IT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usr\campos\TSB-Reference\Logos\ITU\sigleITU.gif"/>
                          <pic:cNvPicPr>
                            <a:picLocks noChangeAspect="1" noChangeArrowheads="1"/>
                          </pic:cNvPicPr>
                        </pic:nvPicPr>
                        <pic:blipFill rotWithShape="1">
                          <a:blip r:embed="rId10" cstate="print">
                            <a:extLst>
                              <a:ext uri="{28A0092B-C50C-407E-A947-70E740481C1C}">
                                <a14:useLocalDpi xmlns:a14="http://schemas.microsoft.com/office/drawing/2010/main" val="0"/>
                              </a:ext>
                            </a:extLst>
                          </a:blip>
                          <a:srcRect t="-1" b="-12987"/>
                          <a:stretch/>
                        </pic:blipFill>
                        <pic:spPr bwMode="auto">
                          <a:xfrm>
                            <a:off x="0" y="0"/>
                            <a:ext cx="647700" cy="828675"/>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051" w:type="dxa"/>
            <w:gridSpan w:val="2"/>
            <w:vMerge w:val="restart"/>
          </w:tcPr>
          <w:p w14:paraId="125EB9FA" w14:textId="77777777" w:rsidR="009E3D12" w:rsidRPr="009E3D12" w:rsidRDefault="009E3D12" w:rsidP="009E3D12">
            <w:pPr>
              <w:rPr>
                <w:sz w:val="16"/>
                <w:szCs w:val="16"/>
              </w:rPr>
            </w:pPr>
            <w:r w:rsidRPr="009E3D12">
              <w:rPr>
                <w:sz w:val="16"/>
                <w:szCs w:val="16"/>
              </w:rPr>
              <w:t>INTERNATIONAL TELECOMMUNICATION UNION</w:t>
            </w:r>
          </w:p>
          <w:p w14:paraId="571159C0" w14:textId="77777777" w:rsidR="009E3D12" w:rsidRPr="009E3D12" w:rsidRDefault="009E3D12" w:rsidP="009E3D12">
            <w:pPr>
              <w:rPr>
                <w:b/>
                <w:bCs/>
                <w:sz w:val="26"/>
                <w:szCs w:val="26"/>
              </w:rPr>
            </w:pPr>
            <w:r w:rsidRPr="009E3D12">
              <w:rPr>
                <w:b/>
                <w:bCs/>
                <w:sz w:val="26"/>
                <w:szCs w:val="26"/>
              </w:rPr>
              <w:t>TELECOMMUNICATION</w:t>
            </w:r>
            <w:r w:rsidRPr="009E3D12">
              <w:rPr>
                <w:b/>
                <w:bCs/>
                <w:sz w:val="26"/>
                <w:szCs w:val="26"/>
              </w:rPr>
              <w:br/>
              <w:t>STANDARDIZATION SECTOR</w:t>
            </w:r>
          </w:p>
          <w:p w14:paraId="4FAD01DA" w14:textId="77777777" w:rsidR="009E3D12" w:rsidRPr="009E3D12" w:rsidRDefault="009E3D12" w:rsidP="009E3D12">
            <w:pPr>
              <w:rPr>
                <w:sz w:val="20"/>
                <w:szCs w:val="20"/>
              </w:rPr>
            </w:pPr>
            <w:r w:rsidRPr="009E3D12">
              <w:rPr>
                <w:sz w:val="20"/>
                <w:szCs w:val="20"/>
              </w:rPr>
              <w:t xml:space="preserve">STUDY PERIOD </w:t>
            </w:r>
            <w:bookmarkStart w:id="2" w:name="dstudyperiod"/>
            <w:r w:rsidRPr="009E3D12">
              <w:rPr>
                <w:sz w:val="20"/>
                <w:szCs w:val="20"/>
              </w:rPr>
              <w:t>2017-2020</w:t>
            </w:r>
            <w:bookmarkEnd w:id="2"/>
          </w:p>
        </w:tc>
        <w:tc>
          <w:tcPr>
            <w:tcW w:w="4681" w:type="dxa"/>
            <w:gridSpan w:val="2"/>
            <w:vAlign w:val="center"/>
          </w:tcPr>
          <w:p w14:paraId="3B2CDFA3" w14:textId="7485B86C" w:rsidR="009E3D12" w:rsidRPr="009E3D12" w:rsidRDefault="009E3D12" w:rsidP="009E3D12">
            <w:pPr>
              <w:pStyle w:val="Docnumber"/>
            </w:pPr>
            <w:r>
              <w:t>SG17-TD2484</w:t>
            </w:r>
          </w:p>
        </w:tc>
      </w:tr>
      <w:tr w:rsidR="009E3D12" w:rsidRPr="009E3D12" w14:paraId="7A3D7654" w14:textId="77777777" w:rsidTr="003F6975">
        <w:trPr>
          <w:cantSplit/>
        </w:trPr>
        <w:tc>
          <w:tcPr>
            <w:tcW w:w="1191" w:type="dxa"/>
            <w:vMerge/>
          </w:tcPr>
          <w:p w14:paraId="77DC6E70" w14:textId="77777777" w:rsidR="009E3D12" w:rsidRPr="009E3D12" w:rsidRDefault="009E3D12" w:rsidP="009E3D12">
            <w:pPr>
              <w:rPr>
                <w:smallCaps/>
                <w:sz w:val="20"/>
              </w:rPr>
            </w:pPr>
            <w:bookmarkStart w:id="3" w:name="dsg" w:colFirst="2" w:colLast="2"/>
            <w:bookmarkEnd w:id="0"/>
          </w:p>
        </w:tc>
        <w:tc>
          <w:tcPr>
            <w:tcW w:w="4051" w:type="dxa"/>
            <w:gridSpan w:val="2"/>
            <w:vMerge/>
          </w:tcPr>
          <w:p w14:paraId="5E85A749" w14:textId="77777777" w:rsidR="009E3D12" w:rsidRPr="009E3D12" w:rsidRDefault="009E3D12" w:rsidP="009E3D12">
            <w:pPr>
              <w:rPr>
                <w:smallCaps/>
                <w:sz w:val="20"/>
              </w:rPr>
            </w:pPr>
          </w:p>
        </w:tc>
        <w:tc>
          <w:tcPr>
            <w:tcW w:w="4681" w:type="dxa"/>
            <w:gridSpan w:val="2"/>
          </w:tcPr>
          <w:p w14:paraId="486F8B3D" w14:textId="77C8FC58" w:rsidR="009E3D12" w:rsidRPr="009E3D12" w:rsidRDefault="009E3D12" w:rsidP="009E3D12">
            <w:pPr>
              <w:jc w:val="right"/>
              <w:rPr>
                <w:b/>
                <w:bCs/>
                <w:smallCaps/>
                <w:sz w:val="28"/>
                <w:szCs w:val="28"/>
              </w:rPr>
            </w:pPr>
            <w:r>
              <w:rPr>
                <w:b/>
                <w:bCs/>
                <w:smallCaps/>
                <w:sz w:val="28"/>
                <w:szCs w:val="28"/>
              </w:rPr>
              <w:t>STUDY GROUP 17</w:t>
            </w:r>
          </w:p>
        </w:tc>
      </w:tr>
      <w:bookmarkEnd w:id="3"/>
      <w:tr w:rsidR="009E3D12" w:rsidRPr="009E3D12" w14:paraId="6A2DE5BF" w14:textId="77777777" w:rsidTr="003F6975">
        <w:trPr>
          <w:cantSplit/>
        </w:trPr>
        <w:tc>
          <w:tcPr>
            <w:tcW w:w="1191" w:type="dxa"/>
            <w:vMerge/>
            <w:tcBorders>
              <w:bottom w:val="single" w:sz="12" w:space="0" w:color="auto"/>
            </w:tcBorders>
          </w:tcPr>
          <w:p w14:paraId="22F1662F" w14:textId="77777777" w:rsidR="009E3D12" w:rsidRPr="009E3D12" w:rsidRDefault="009E3D12" w:rsidP="009E3D12">
            <w:pPr>
              <w:rPr>
                <w:b/>
                <w:bCs/>
                <w:sz w:val="26"/>
              </w:rPr>
            </w:pPr>
          </w:p>
        </w:tc>
        <w:tc>
          <w:tcPr>
            <w:tcW w:w="4051" w:type="dxa"/>
            <w:gridSpan w:val="2"/>
            <w:vMerge/>
            <w:tcBorders>
              <w:bottom w:val="single" w:sz="12" w:space="0" w:color="auto"/>
            </w:tcBorders>
          </w:tcPr>
          <w:p w14:paraId="21E9E1AF" w14:textId="77777777" w:rsidR="009E3D12" w:rsidRPr="009E3D12" w:rsidRDefault="009E3D12" w:rsidP="009E3D12">
            <w:pPr>
              <w:rPr>
                <w:b/>
                <w:bCs/>
                <w:sz w:val="26"/>
              </w:rPr>
            </w:pPr>
          </w:p>
        </w:tc>
        <w:tc>
          <w:tcPr>
            <w:tcW w:w="4681" w:type="dxa"/>
            <w:gridSpan w:val="2"/>
            <w:tcBorders>
              <w:bottom w:val="single" w:sz="12" w:space="0" w:color="auto"/>
            </w:tcBorders>
            <w:vAlign w:val="center"/>
          </w:tcPr>
          <w:p w14:paraId="2483AA6D" w14:textId="77777777" w:rsidR="009E3D12" w:rsidRPr="009E3D12" w:rsidRDefault="009E3D12" w:rsidP="009E3D12">
            <w:pPr>
              <w:jc w:val="right"/>
              <w:rPr>
                <w:b/>
                <w:bCs/>
                <w:sz w:val="28"/>
                <w:szCs w:val="28"/>
              </w:rPr>
            </w:pPr>
            <w:r w:rsidRPr="009E3D12">
              <w:rPr>
                <w:b/>
                <w:bCs/>
                <w:sz w:val="28"/>
                <w:szCs w:val="28"/>
              </w:rPr>
              <w:t>Original: English</w:t>
            </w:r>
          </w:p>
        </w:tc>
      </w:tr>
      <w:tr w:rsidR="009E3D12" w:rsidRPr="009E3D12" w14:paraId="27FA1D72" w14:textId="77777777" w:rsidTr="009E3D12">
        <w:trPr>
          <w:cantSplit/>
        </w:trPr>
        <w:tc>
          <w:tcPr>
            <w:tcW w:w="1418" w:type="dxa"/>
            <w:gridSpan w:val="2"/>
          </w:tcPr>
          <w:p w14:paraId="7DD3BB88" w14:textId="77777777" w:rsidR="009E3D12" w:rsidRPr="009E3D12" w:rsidRDefault="009E3D12" w:rsidP="009E3D12">
            <w:pPr>
              <w:rPr>
                <w:b/>
                <w:bCs/>
              </w:rPr>
            </w:pPr>
            <w:bookmarkStart w:id="4" w:name="dbluepink" w:colFirst="1" w:colLast="1"/>
            <w:bookmarkStart w:id="5" w:name="dmeeting" w:colFirst="2" w:colLast="2"/>
            <w:r w:rsidRPr="009E3D12">
              <w:rPr>
                <w:b/>
                <w:bCs/>
              </w:rPr>
              <w:t>Question(s):</w:t>
            </w:r>
          </w:p>
        </w:tc>
        <w:tc>
          <w:tcPr>
            <w:tcW w:w="3824" w:type="dxa"/>
          </w:tcPr>
          <w:p w14:paraId="3ECE46DE" w14:textId="75777A9F" w:rsidR="009E3D12" w:rsidRPr="009E3D12" w:rsidRDefault="009E3D12" w:rsidP="009E3D12">
            <w:r w:rsidRPr="009E3D12">
              <w:t>4/17</w:t>
            </w:r>
          </w:p>
        </w:tc>
        <w:tc>
          <w:tcPr>
            <w:tcW w:w="4681" w:type="dxa"/>
            <w:gridSpan w:val="2"/>
          </w:tcPr>
          <w:p w14:paraId="0A81933C" w14:textId="45D7F8D5" w:rsidR="009E3D12" w:rsidRPr="009E3D12" w:rsidRDefault="009E3D12" w:rsidP="009E3D12">
            <w:pPr>
              <w:jc w:val="right"/>
            </w:pPr>
            <w:r w:rsidRPr="009E3D12">
              <w:t>Geneva, 27 August- 5 September 2019</w:t>
            </w:r>
          </w:p>
        </w:tc>
      </w:tr>
      <w:tr w:rsidR="009E3D12" w:rsidRPr="009E3D12" w14:paraId="1051D44B" w14:textId="77777777" w:rsidTr="003F6975">
        <w:trPr>
          <w:cantSplit/>
        </w:trPr>
        <w:tc>
          <w:tcPr>
            <w:tcW w:w="9923" w:type="dxa"/>
            <w:gridSpan w:val="5"/>
          </w:tcPr>
          <w:p w14:paraId="41485E2E" w14:textId="4D9BBB3F" w:rsidR="009E3D12" w:rsidRPr="009E3D12" w:rsidRDefault="009E3D12" w:rsidP="009E3D12">
            <w:pPr>
              <w:jc w:val="center"/>
              <w:rPr>
                <w:b/>
                <w:bCs/>
              </w:rPr>
            </w:pPr>
            <w:bookmarkStart w:id="6" w:name="ddoctype" w:colFirst="0" w:colLast="0"/>
            <w:bookmarkEnd w:id="4"/>
            <w:bookmarkEnd w:id="5"/>
            <w:r w:rsidRPr="009E3D12">
              <w:rPr>
                <w:b/>
                <w:bCs/>
              </w:rPr>
              <w:t>TD</w:t>
            </w:r>
          </w:p>
        </w:tc>
      </w:tr>
      <w:tr w:rsidR="009E3D12" w:rsidRPr="009E3D12" w14:paraId="52DBDE5A" w14:textId="77777777" w:rsidTr="009E3D12">
        <w:trPr>
          <w:cantSplit/>
        </w:trPr>
        <w:tc>
          <w:tcPr>
            <w:tcW w:w="1418" w:type="dxa"/>
            <w:gridSpan w:val="2"/>
          </w:tcPr>
          <w:p w14:paraId="2E4A02F6" w14:textId="77777777" w:rsidR="009E3D12" w:rsidRPr="009E3D12" w:rsidRDefault="009E3D12" w:rsidP="009E3D12">
            <w:pPr>
              <w:rPr>
                <w:b/>
                <w:bCs/>
              </w:rPr>
            </w:pPr>
            <w:bookmarkStart w:id="7" w:name="dsource" w:colFirst="1" w:colLast="1"/>
            <w:bookmarkEnd w:id="6"/>
            <w:r w:rsidRPr="009E3D12">
              <w:rPr>
                <w:b/>
                <w:bCs/>
              </w:rPr>
              <w:t>Source:</w:t>
            </w:r>
          </w:p>
        </w:tc>
        <w:tc>
          <w:tcPr>
            <w:tcW w:w="8505" w:type="dxa"/>
            <w:gridSpan w:val="3"/>
          </w:tcPr>
          <w:p w14:paraId="6860564E" w14:textId="0971E816" w:rsidR="009E3D12" w:rsidRPr="009E3D12" w:rsidRDefault="009E3D12" w:rsidP="009E3D12">
            <w:r w:rsidRPr="009E3D12">
              <w:t>Rapporteur Q4/17</w:t>
            </w:r>
          </w:p>
        </w:tc>
      </w:tr>
      <w:tr w:rsidR="009E3D12" w:rsidRPr="009E3D12" w14:paraId="122F0880" w14:textId="77777777" w:rsidTr="009E3D12">
        <w:trPr>
          <w:cantSplit/>
        </w:trPr>
        <w:tc>
          <w:tcPr>
            <w:tcW w:w="1418" w:type="dxa"/>
            <w:gridSpan w:val="2"/>
          </w:tcPr>
          <w:p w14:paraId="57EE11BD" w14:textId="77777777" w:rsidR="009E3D12" w:rsidRPr="009E3D12" w:rsidRDefault="009E3D12" w:rsidP="009E3D12">
            <w:bookmarkStart w:id="8" w:name="dtitle1" w:colFirst="1" w:colLast="1"/>
            <w:bookmarkEnd w:id="7"/>
            <w:r w:rsidRPr="009E3D12">
              <w:rPr>
                <w:b/>
                <w:bCs/>
              </w:rPr>
              <w:t>Title:</w:t>
            </w:r>
          </w:p>
        </w:tc>
        <w:tc>
          <w:tcPr>
            <w:tcW w:w="8505" w:type="dxa"/>
            <w:gridSpan w:val="3"/>
          </w:tcPr>
          <w:p w14:paraId="632B60D7" w14:textId="1D45D985" w:rsidR="009E3D12" w:rsidRPr="009E3D12" w:rsidRDefault="009E3D12" w:rsidP="009E3D12">
            <w:r w:rsidRPr="009E3D12">
              <w:t xml:space="preserve">1st </w:t>
            </w:r>
            <w:r>
              <w:t>revised</w:t>
            </w:r>
            <w:r w:rsidRPr="009E3D12">
              <w:t xml:space="preserve"> baseline text for TP.inno</w:t>
            </w:r>
            <w:r>
              <w:t xml:space="preserve">: </w:t>
            </w:r>
            <w:r w:rsidRPr="009E3D12">
              <w:t>Description of the incubation m</w:t>
            </w:r>
            <w:r>
              <w:t>echanism and ways to improve it</w:t>
            </w:r>
          </w:p>
        </w:tc>
      </w:tr>
      <w:tr w:rsidR="009E3D12" w:rsidRPr="009E3D12" w14:paraId="014D525D" w14:textId="77777777" w:rsidTr="009E3D12">
        <w:trPr>
          <w:cantSplit/>
        </w:trPr>
        <w:tc>
          <w:tcPr>
            <w:tcW w:w="1418" w:type="dxa"/>
            <w:gridSpan w:val="2"/>
            <w:tcBorders>
              <w:bottom w:val="single" w:sz="8" w:space="0" w:color="auto"/>
            </w:tcBorders>
          </w:tcPr>
          <w:p w14:paraId="3165DBA9" w14:textId="77777777" w:rsidR="009E3D12" w:rsidRPr="009E3D12" w:rsidRDefault="009E3D12" w:rsidP="009E3D12">
            <w:pPr>
              <w:rPr>
                <w:b/>
                <w:bCs/>
              </w:rPr>
            </w:pPr>
            <w:bookmarkStart w:id="9" w:name="dpurpose" w:colFirst="1" w:colLast="1"/>
            <w:bookmarkEnd w:id="8"/>
            <w:r w:rsidRPr="009E3D12">
              <w:rPr>
                <w:b/>
                <w:bCs/>
              </w:rPr>
              <w:t>Purpose:</w:t>
            </w:r>
          </w:p>
        </w:tc>
        <w:tc>
          <w:tcPr>
            <w:tcW w:w="8505" w:type="dxa"/>
            <w:gridSpan w:val="3"/>
            <w:tcBorders>
              <w:bottom w:val="single" w:sz="8" w:space="0" w:color="auto"/>
            </w:tcBorders>
          </w:tcPr>
          <w:p w14:paraId="2BA8AEF9" w14:textId="6B7E4B90" w:rsidR="009E3D12" w:rsidRPr="009E3D12" w:rsidRDefault="00CB65FB" w:rsidP="009E3D12">
            <w:r>
              <w:t>Discussion</w:t>
            </w:r>
            <w:bookmarkStart w:id="10" w:name="_GoBack"/>
            <w:bookmarkEnd w:id="10"/>
          </w:p>
        </w:tc>
      </w:tr>
      <w:bookmarkEnd w:id="1"/>
      <w:bookmarkEnd w:id="9"/>
      <w:tr w:rsidR="0081738B" w:rsidRPr="009123A0" w14:paraId="2C0CF61C" w14:textId="77777777" w:rsidTr="009E3D12">
        <w:tblPrEx>
          <w:jc w:val="center"/>
        </w:tblPrEx>
        <w:trPr>
          <w:cantSplit/>
          <w:jc w:val="center"/>
        </w:trPr>
        <w:tc>
          <w:tcPr>
            <w:tcW w:w="1418" w:type="dxa"/>
            <w:gridSpan w:val="2"/>
            <w:tcBorders>
              <w:top w:val="single" w:sz="6" w:space="0" w:color="auto"/>
              <w:bottom w:val="single" w:sz="6" w:space="0" w:color="auto"/>
            </w:tcBorders>
          </w:tcPr>
          <w:p w14:paraId="5A965CC3" w14:textId="77777777" w:rsidR="0081738B" w:rsidRPr="008F7104" w:rsidRDefault="0081738B" w:rsidP="007F3E31">
            <w:pPr>
              <w:rPr>
                <w:b/>
                <w:bCs/>
              </w:rPr>
            </w:pPr>
            <w:r w:rsidRPr="00406190">
              <w:rPr>
                <w:b/>
                <w:bCs/>
              </w:rPr>
              <w:t>Contact:</w:t>
            </w:r>
          </w:p>
        </w:tc>
        <w:tc>
          <w:tcPr>
            <w:tcW w:w="4111" w:type="dxa"/>
            <w:gridSpan w:val="2"/>
            <w:tcBorders>
              <w:top w:val="single" w:sz="6" w:space="0" w:color="auto"/>
              <w:bottom w:val="single" w:sz="6" w:space="0" w:color="auto"/>
            </w:tcBorders>
          </w:tcPr>
          <w:p w14:paraId="557194C8" w14:textId="77777777" w:rsidR="0081738B" w:rsidRPr="00406190" w:rsidRDefault="0081738B" w:rsidP="007F3E31">
            <w:pPr>
              <w:rPr>
                <w:lang w:val="fr-FR"/>
              </w:rPr>
            </w:pPr>
            <w:r w:rsidRPr="00406190">
              <w:rPr>
                <w:lang w:val="fr-FR"/>
              </w:rPr>
              <w:t xml:space="preserve">Jong-Hyun Kim </w:t>
            </w:r>
          </w:p>
          <w:p w14:paraId="0165A4BC" w14:textId="77777777" w:rsidR="0081738B" w:rsidRPr="0003724B" w:rsidRDefault="0081738B" w:rsidP="007F3E31">
            <w:pPr>
              <w:rPr>
                <w:lang w:val="fr-CH"/>
              </w:rPr>
            </w:pPr>
            <w:r w:rsidRPr="00406190">
              <w:rPr>
                <w:lang w:val="fr-FR"/>
              </w:rPr>
              <w:t>Rapporteur Q4/17</w:t>
            </w:r>
          </w:p>
        </w:tc>
        <w:tc>
          <w:tcPr>
            <w:tcW w:w="4394" w:type="dxa"/>
            <w:tcBorders>
              <w:top w:val="single" w:sz="6" w:space="0" w:color="auto"/>
              <w:bottom w:val="single" w:sz="6" w:space="0" w:color="auto"/>
            </w:tcBorders>
          </w:tcPr>
          <w:p w14:paraId="336D7F3D" w14:textId="77777777" w:rsidR="0081738B" w:rsidRPr="00406190" w:rsidRDefault="0081738B" w:rsidP="007F3E31">
            <w:pPr>
              <w:rPr>
                <w:lang w:val="fr-FR"/>
              </w:rPr>
            </w:pPr>
            <w:r w:rsidRPr="00406190">
              <w:rPr>
                <w:lang w:val="fr-FR"/>
              </w:rPr>
              <w:t xml:space="preserve">Tel: </w:t>
            </w:r>
            <w:r>
              <w:rPr>
                <w:lang w:val="fr-FR"/>
              </w:rPr>
              <w:tab/>
            </w:r>
            <w:r w:rsidRPr="00406190">
              <w:rPr>
                <w:lang w:val="fr-FR"/>
              </w:rPr>
              <w:t>+82 42 860 3843</w:t>
            </w:r>
          </w:p>
          <w:p w14:paraId="0AB710D2" w14:textId="77777777" w:rsidR="0081738B" w:rsidRPr="009123A0" w:rsidRDefault="0081738B" w:rsidP="007F3E31">
            <w:pPr>
              <w:rPr>
                <w:lang w:val="fr-CH"/>
              </w:rPr>
            </w:pPr>
            <w:r w:rsidRPr="00406190">
              <w:rPr>
                <w:lang w:val="fr-FR"/>
              </w:rPr>
              <w:t xml:space="preserve">Email: </w:t>
            </w:r>
            <w:hyperlink r:id="rId11" w:history="1">
              <w:r w:rsidRPr="00406190">
                <w:rPr>
                  <w:rStyle w:val="Hyperlink"/>
                  <w:lang w:val="fr-FR"/>
                </w:rPr>
                <w:t>jhk@etri.re.kr</w:t>
              </w:r>
            </w:hyperlink>
            <w:r w:rsidRPr="00406190">
              <w:rPr>
                <w:lang w:val="fr-FR"/>
              </w:rPr>
              <w:t xml:space="preserve">   </w:t>
            </w:r>
          </w:p>
        </w:tc>
      </w:tr>
    </w:tbl>
    <w:p w14:paraId="084A59A5" w14:textId="77777777" w:rsidR="00DB0706" w:rsidRPr="00FF1151" w:rsidRDefault="00DB0706" w:rsidP="0089088E">
      <w:pPr>
        <w:rPr>
          <w:lang w:val="pt-BR"/>
        </w:rPr>
      </w:pPr>
    </w:p>
    <w:tbl>
      <w:tblPr>
        <w:tblW w:w="9923" w:type="dxa"/>
        <w:tblLayout w:type="fixed"/>
        <w:tblCellMar>
          <w:left w:w="57" w:type="dxa"/>
          <w:right w:w="57" w:type="dxa"/>
        </w:tblCellMar>
        <w:tblLook w:val="0000" w:firstRow="0" w:lastRow="0" w:firstColumn="0" w:lastColumn="0" w:noHBand="0" w:noVBand="0"/>
      </w:tblPr>
      <w:tblGrid>
        <w:gridCol w:w="1607"/>
        <w:gridCol w:w="8316"/>
      </w:tblGrid>
      <w:tr w:rsidR="0089088E" w:rsidRPr="00136DDD" w14:paraId="164A315B" w14:textId="77777777" w:rsidTr="005571A4">
        <w:trPr>
          <w:cantSplit/>
        </w:trPr>
        <w:tc>
          <w:tcPr>
            <w:tcW w:w="1616" w:type="dxa"/>
          </w:tcPr>
          <w:p w14:paraId="275DB305" w14:textId="77777777" w:rsidR="0089088E" w:rsidRPr="00136DDD" w:rsidRDefault="0089088E" w:rsidP="005976A1">
            <w:pPr>
              <w:rPr>
                <w:b/>
                <w:bCs/>
              </w:rPr>
            </w:pPr>
            <w:r w:rsidRPr="00136DDD">
              <w:rPr>
                <w:b/>
                <w:bCs/>
              </w:rPr>
              <w:t>Keywords:</w:t>
            </w:r>
          </w:p>
        </w:tc>
        <w:tc>
          <w:tcPr>
            <w:tcW w:w="8363" w:type="dxa"/>
          </w:tcPr>
          <w:p w14:paraId="50A99F1E" w14:textId="77777777" w:rsidR="0089088E" w:rsidRPr="00136DDD" w:rsidRDefault="00CB65FB" w:rsidP="005976A1">
            <w:sdt>
              <w:sdtPr>
                <w:alias w:val="Keywords"/>
                <w:tag w:val="Keywords"/>
                <w:id w:val="-1329598096"/>
                <w:placeholder>
                  <w:docPart w:val="C259800AD439456F86001229E9F6B8CD"/>
                </w:placeholder>
                <w:dataBinding w:prefixMappings="xmlns:ns0='http://purl.org/dc/elements/1.1/' xmlns:ns1='http://schemas.openxmlformats.org/package/2006/metadata/core-properties' " w:xpath="/ns1:coreProperties[1]/ns1:keywords[1]" w:storeItemID="{6C3C8BC8-F283-45AE-878A-BAB7291924A1}"/>
                <w:text/>
              </w:sdtPr>
              <w:sdtEndPr/>
              <w:sdtContent>
                <w:r w:rsidR="0081738B">
                  <w:t>Innovation; Incubation;</w:t>
                </w:r>
              </w:sdtContent>
            </w:sdt>
          </w:p>
        </w:tc>
      </w:tr>
      <w:tr w:rsidR="0089088E" w:rsidRPr="00136DDD" w14:paraId="246F9BD9" w14:textId="77777777" w:rsidTr="005571A4">
        <w:trPr>
          <w:cantSplit/>
        </w:trPr>
        <w:tc>
          <w:tcPr>
            <w:tcW w:w="1616" w:type="dxa"/>
          </w:tcPr>
          <w:p w14:paraId="37543DFC" w14:textId="77777777" w:rsidR="0089088E" w:rsidRPr="00136DDD" w:rsidRDefault="0089088E" w:rsidP="005976A1">
            <w:pPr>
              <w:rPr>
                <w:b/>
                <w:bCs/>
              </w:rPr>
            </w:pPr>
            <w:r w:rsidRPr="00136DDD">
              <w:rPr>
                <w:b/>
                <w:bCs/>
              </w:rPr>
              <w:t>Abstract:</w:t>
            </w:r>
          </w:p>
        </w:tc>
        <w:sdt>
          <w:sdtPr>
            <w:alias w:val="Abstract"/>
            <w:tag w:val="Abstract"/>
            <w:id w:val="-939903723"/>
            <w:placeholder>
              <w:docPart w:val="492BE26494BC4227B909FEB578E10484"/>
            </w:placeholder>
            <w:dataBinding w:prefixMappings="xmlns:ns0='http://schemas.microsoft.com/office/2006/metadata/properties' xmlns:ns1='http://www.w3.org/2001/XMLSchema-instance' xmlns:ns2='http://schemas.microsoft.com/office/infopath/2007/PartnerControls' xmlns:ns3='3f6fad35-1f81-480e-a4e5-6e5474dcfb96' " w:xpath="/ns0:properties[1]/documentManagement[1]/ns3:Abstract[1]" w:storeItemID="{EF8523CC-DEB2-463D-9A27-DF0B8D2CAEC3}"/>
            <w:text w:multiLine="1"/>
          </w:sdtPr>
          <w:sdtEndPr/>
          <w:sdtContent>
            <w:tc>
              <w:tcPr>
                <w:tcW w:w="8363" w:type="dxa"/>
              </w:tcPr>
              <w:p w14:paraId="35DAC2CA" w14:textId="77777777" w:rsidR="0089088E" w:rsidRPr="00136DDD" w:rsidRDefault="0081738B" w:rsidP="008B5123">
                <w:r>
                  <w:t>This document contains the revision of the first baseline text proposal for TP.inno “Description of the incubation mechanism and ways to improve it” as an instrument for SG17 to allow innovation to be developed in a more agile way.</w:t>
                </w:r>
              </w:p>
            </w:tc>
          </w:sdtContent>
        </w:sdt>
      </w:tr>
    </w:tbl>
    <w:p w14:paraId="68BA8CDA" w14:textId="77777777" w:rsidR="0089088E" w:rsidRDefault="0089088E" w:rsidP="0089088E"/>
    <w:p w14:paraId="57BA69CD" w14:textId="77777777" w:rsidR="00643E4C" w:rsidRDefault="00643E4C" w:rsidP="0089088E"/>
    <w:p w14:paraId="0786A946" w14:textId="77777777" w:rsidR="007F3E31" w:rsidRDefault="007F3E31">
      <w:pPr>
        <w:spacing w:before="0" w:after="160" w:line="259" w:lineRule="auto"/>
        <w:rPr>
          <w:ins w:id="11" w:author="Arnaud Taddei" w:date="2019-09-02T17:08:00Z"/>
        </w:rPr>
      </w:pPr>
      <w:ins w:id="12" w:author="Arnaud Taddei" w:date="2019-09-02T17:08:00Z">
        <w:r>
          <w:t>Editors notes:</w:t>
        </w:r>
      </w:ins>
    </w:p>
    <w:p w14:paraId="0DA04ED7" w14:textId="77777777" w:rsidR="007F3E31" w:rsidRDefault="007F3E31" w:rsidP="007F3E31">
      <w:pPr>
        <w:pStyle w:val="ListParagraph"/>
        <w:numPr>
          <w:ilvl w:val="0"/>
          <w:numId w:val="19"/>
        </w:numPr>
        <w:spacing w:before="0" w:after="160" w:line="259" w:lineRule="auto"/>
        <w:rPr>
          <w:ins w:id="13" w:author="Arnaud Taddei" w:date="2019-09-02T17:09:00Z"/>
        </w:rPr>
      </w:pPr>
      <w:ins w:id="14" w:author="Arnaud Taddei" w:date="2019-09-02T17:09:00Z">
        <w:r>
          <w:t>This contribution received positive comments from US</w:t>
        </w:r>
      </w:ins>
    </w:p>
    <w:p w14:paraId="569BFC41" w14:textId="49FAB1FC" w:rsidR="007F3E31" w:rsidRDefault="007F3E31" w:rsidP="007F3E31">
      <w:pPr>
        <w:pStyle w:val="ListParagraph"/>
        <w:numPr>
          <w:ilvl w:val="0"/>
          <w:numId w:val="19"/>
        </w:numPr>
        <w:spacing w:before="0" w:after="160" w:line="259" w:lineRule="auto"/>
        <w:rPr>
          <w:ins w:id="15" w:author="Arnaud Taddei" w:date="2019-09-02T17:11:00Z"/>
        </w:rPr>
      </w:pPr>
      <w:ins w:id="16" w:author="Arnaud Taddei" w:date="2019-09-02T17:10:00Z">
        <w:r>
          <w:t xml:space="preserve">US made the point that the incubation queue and management didn’t come in Q1 because the experts where not there but US pointed that the experts will go where the work will be done and so if the incubation queue and management would </w:t>
        </w:r>
      </w:ins>
      <w:ins w:id="17" w:author="Arnaud Taddei" w:date="2019-09-02T17:11:00Z">
        <w:r>
          <w:t>come to Q1, experts will come there. A new text proposes to fix this view which was what CG-XSS expressed so far</w:t>
        </w:r>
      </w:ins>
      <w:ins w:id="18" w:author="Arnaud Taddei" w:date="2019-09-03T04:46:00Z">
        <w:r w:rsidR="00330A4B">
          <w:t xml:space="preserve"> in </w:t>
        </w:r>
      </w:ins>
      <w:ins w:id="19" w:author="Arnaud Taddei" w:date="2019-09-03T04:47:00Z">
        <w:r w:rsidR="00330A4B">
          <w:t>2.4.3</w:t>
        </w:r>
      </w:ins>
    </w:p>
    <w:p w14:paraId="3DAFFC66" w14:textId="77777777" w:rsidR="007F3E31" w:rsidRDefault="007F3E31" w:rsidP="007F3E31">
      <w:pPr>
        <w:pStyle w:val="ListParagraph"/>
        <w:numPr>
          <w:ilvl w:val="0"/>
          <w:numId w:val="19"/>
        </w:numPr>
        <w:spacing w:before="0" w:after="160" w:line="259" w:lineRule="auto"/>
        <w:rPr>
          <w:ins w:id="20" w:author="Arnaud Taddei" w:date="2019-09-02T17:12:00Z"/>
        </w:rPr>
      </w:pPr>
      <w:ins w:id="21" w:author="Arnaud Taddei" w:date="2019-09-02T17:11:00Z">
        <w:r>
          <w:t>US made another point that 2.2.1 needs to take the opportunity to make a few reminders gi</w:t>
        </w:r>
      </w:ins>
      <w:ins w:id="22" w:author="Arnaud Taddei" w:date="2019-09-02T17:12:00Z">
        <w:r>
          <w:t>ven an apparent lack of knowledge on the topic. A new text proposes to fix this</w:t>
        </w:r>
      </w:ins>
    </w:p>
    <w:p w14:paraId="690E7E26" w14:textId="77777777" w:rsidR="007F3E31" w:rsidRDefault="007F3E31" w:rsidP="007F3E31">
      <w:pPr>
        <w:pStyle w:val="ListParagraph"/>
        <w:numPr>
          <w:ilvl w:val="0"/>
          <w:numId w:val="19"/>
        </w:numPr>
        <w:spacing w:before="0" w:after="160" w:line="259" w:lineRule="auto"/>
        <w:rPr>
          <w:ins w:id="23" w:author="Arnaud Taddei" w:date="2019-09-02T17:13:00Z"/>
        </w:rPr>
      </w:pPr>
      <w:ins w:id="24" w:author="Arnaud Taddei" w:date="2019-09-02T17:12:00Z">
        <w:r>
          <w:t xml:space="preserve">US made the point that today the incubation is not mentioned in Q4 new question text and asks this to be fixed as a continuation. Editor noted that </w:t>
        </w:r>
      </w:ins>
      <w:ins w:id="25" w:author="Arnaud Taddei" w:date="2019-09-02T17:13:00Z">
        <w:r>
          <w:t xml:space="preserve">this matches with Proposition 4 of the incubation allocation special session </w:t>
        </w:r>
      </w:ins>
    </w:p>
    <w:p w14:paraId="6BA56284" w14:textId="77777777" w:rsidR="00027C77" w:rsidRDefault="007F3E31" w:rsidP="007F3E31">
      <w:pPr>
        <w:pStyle w:val="ListParagraph"/>
        <w:numPr>
          <w:ilvl w:val="0"/>
          <w:numId w:val="19"/>
        </w:numPr>
        <w:spacing w:before="0" w:after="160" w:line="259" w:lineRule="auto"/>
        <w:rPr>
          <w:ins w:id="26" w:author="Arnaud Taddei" w:date="2019-09-03T04:54:00Z"/>
        </w:rPr>
      </w:pPr>
      <w:ins w:id="27" w:author="Arnaud Taddei" w:date="2019-09-02T17:13:00Z">
        <w:r>
          <w:t>Kenya asked clarification regarding centralised and distributed incubation mechanisms that will be developed later. Editor explained that this corresponded to the fact that in the structure of SG17 in CG-XSS, Q6 rapporteur c</w:t>
        </w:r>
      </w:ins>
      <w:ins w:id="28" w:author="Arnaud Taddei" w:date="2019-09-02T17:14:00Z">
        <w:r>
          <w:t xml:space="preserve">ame with a very interesting concept and structure in which Working Parties are very stable and </w:t>
        </w:r>
      </w:ins>
      <w:ins w:id="29" w:author="Arnaud Taddei" w:date="2019-09-02T17:16:00Z">
        <w:r>
          <w:t xml:space="preserve">there </w:t>
        </w:r>
      </w:ins>
      <w:ins w:id="30" w:author="Arnaud Taddei" w:date="2019-09-03T04:46:00Z">
        <w:r w:rsidR="00330A4B">
          <w:t>is the concept of mother question. Editors hinted this answer in section 2.4.3 but will expose deeper in section 4.</w:t>
        </w:r>
      </w:ins>
    </w:p>
    <w:p w14:paraId="27C0AF77" w14:textId="77777777" w:rsidR="009C58B4" w:rsidRDefault="00027C77" w:rsidP="007F3E31">
      <w:pPr>
        <w:pStyle w:val="ListParagraph"/>
        <w:numPr>
          <w:ilvl w:val="0"/>
          <w:numId w:val="19"/>
        </w:numPr>
        <w:spacing w:before="0" w:after="160" w:line="259" w:lineRule="auto"/>
        <w:rPr>
          <w:ins w:id="31" w:author="Arnaud Taddei" w:date="2019-09-03T05:01:00Z"/>
        </w:rPr>
      </w:pPr>
      <w:ins w:id="32" w:author="Arnaud Taddei" w:date="2019-09-03T04:54:00Z">
        <w:r>
          <w:t xml:space="preserve">Q1 coordination meeting showed a weakness in that </w:t>
        </w:r>
      </w:ins>
      <w:ins w:id="33" w:author="Arnaud Taddei" w:date="2019-09-03T04:55:00Z">
        <w:r>
          <w:t>Q1 was not informed like Q4 immediately after the incubation allocation about the changes of allocation of some NWI and therefore Q1 was disaligned in the coordination meeting.</w:t>
        </w:r>
      </w:ins>
      <w:ins w:id="34" w:author="Arnaud Taddei" w:date="2019-09-03T05:01:00Z">
        <w:r w:rsidR="009C58B4">
          <w:t xml:space="preserve"> Editors changed 2.3.2</w:t>
        </w:r>
      </w:ins>
    </w:p>
    <w:p w14:paraId="2579B8D0" w14:textId="34F179C2" w:rsidR="00643E4C" w:rsidRDefault="009C58B4">
      <w:pPr>
        <w:pStyle w:val="ListParagraph"/>
        <w:numPr>
          <w:ilvl w:val="0"/>
          <w:numId w:val="19"/>
        </w:numPr>
        <w:spacing w:before="0" w:after="160" w:line="259" w:lineRule="auto"/>
        <w:pPrChange w:id="35" w:author="Arnaud Taddei" w:date="2019-09-02T17:11:00Z">
          <w:pPr>
            <w:spacing w:before="0" w:after="160" w:line="259" w:lineRule="auto"/>
          </w:pPr>
        </w:pPrChange>
      </w:pPr>
      <w:ins w:id="36" w:author="Arnaud Taddei" w:date="2019-09-03T05:02:00Z">
        <w:r>
          <w:t>References will need to be completed at the end of the development of this TP.</w:t>
        </w:r>
      </w:ins>
      <w:ins w:id="37" w:author="Arnaud Taddei" w:date="2019-09-03T04:55:00Z">
        <w:r w:rsidR="00027C77">
          <w:t xml:space="preserve"> </w:t>
        </w:r>
      </w:ins>
      <w:r w:rsidR="00643E4C">
        <w:br w:type="page"/>
      </w:r>
    </w:p>
    <w:p w14:paraId="49B3C726" w14:textId="77777777" w:rsidR="00643E4C" w:rsidRDefault="00643E4C" w:rsidP="00643E4C">
      <w:pPr>
        <w:pStyle w:val="AnnexNotitle"/>
      </w:pPr>
      <w:bookmarkStart w:id="38" w:name="_Toc14540984"/>
      <w:r>
        <w:lastRenderedPageBreak/>
        <w:t xml:space="preserve">TP.inno - </w:t>
      </w:r>
      <w:r w:rsidRPr="00233D5B">
        <w:t>Description of the incubation mechanism and ways to improve it</w:t>
      </w:r>
      <w:bookmarkEnd w:id="38"/>
    </w:p>
    <w:p w14:paraId="10EBD081" w14:textId="77777777" w:rsidR="00643E4C" w:rsidRPr="0040676C" w:rsidRDefault="00643E4C" w:rsidP="00643E4C">
      <w:pPr>
        <w:jc w:val="center"/>
        <w:rPr>
          <w:lang w:eastAsia="en-US"/>
        </w:rPr>
      </w:pPr>
      <w:r>
        <w:rPr>
          <w:lang w:eastAsia="en-US"/>
        </w:rPr>
        <w:t>Technical Paper</w:t>
      </w:r>
    </w:p>
    <w:p w14:paraId="41AA9438" w14:textId="77777777" w:rsidR="00643E4C" w:rsidRDefault="00643E4C" w:rsidP="00643E4C"/>
    <w:p w14:paraId="4804FA64" w14:textId="77777777" w:rsidR="00643E4C" w:rsidRDefault="00643E4C" w:rsidP="00643E4C">
      <w:pPr>
        <w:pStyle w:val="TOC1"/>
        <w:tabs>
          <w:tab w:val="clear" w:pos="9639"/>
          <w:tab w:val="right" w:pos="9629"/>
        </w:tabs>
        <w:rPr>
          <w:rFonts w:cstheme="minorBidi"/>
          <w:b/>
          <w:bCs/>
          <w:caps/>
          <w:szCs w:val="24"/>
          <w:lang w:val="fr-CH" w:eastAsia="fr-FR"/>
        </w:rPr>
      </w:pPr>
      <w:r>
        <w:rPr>
          <w:rFonts w:asciiTheme="minorHAnsi" w:hAnsiTheme="minorHAnsi" w:cstheme="minorHAnsi"/>
          <w:b/>
          <w:bCs/>
          <w:caps/>
          <w:sz w:val="22"/>
          <w:szCs w:val="22"/>
          <w:u w:val="single"/>
        </w:rPr>
        <w:fldChar w:fldCharType="begin"/>
      </w:r>
      <w:r>
        <w:instrText xml:space="preserve"> TOC \o "1-3" \h \z \u </w:instrText>
      </w:r>
      <w:r>
        <w:rPr>
          <w:rFonts w:asciiTheme="minorHAnsi" w:hAnsiTheme="minorHAnsi" w:cstheme="minorHAnsi"/>
          <w:b/>
          <w:bCs/>
          <w:caps/>
          <w:sz w:val="22"/>
          <w:szCs w:val="22"/>
          <w:u w:val="single"/>
        </w:rPr>
        <w:fldChar w:fldCharType="separate"/>
      </w:r>
      <w:hyperlink w:anchor="_Toc14540984" w:history="1">
        <w:r w:rsidRPr="00826CF0">
          <w:rPr>
            <w:rStyle w:val="Hyperlink"/>
          </w:rPr>
          <w:t>TP.inno - Description of the incubation mechanism and ways to improve it</w:t>
        </w:r>
        <w:r>
          <w:rPr>
            <w:webHidden/>
          </w:rPr>
          <w:tab/>
        </w:r>
        <w:r>
          <w:rPr>
            <w:webHidden/>
          </w:rPr>
          <w:fldChar w:fldCharType="begin"/>
        </w:r>
        <w:r>
          <w:rPr>
            <w:webHidden/>
          </w:rPr>
          <w:instrText xml:space="preserve"> PAGEREF _Toc14540984 \h </w:instrText>
        </w:r>
        <w:r>
          <w:rPr>
            <w:webHidden/>
          </w:rPr>
        </w:r>
        <w:r>
          <w:rPr>
            <w:webHidden/>
          </w:rPr>
          <w:fldChar w:fldCharType="separate"/>
        </w:r>
        <w:r>
          <w:rPr>
            <w:webHidden/>
          </w:rPr>
          <w:t>2</w:t>
        </w:r>
        <w:r>
          <w:rPr>
            <w:webHidden/>
          </w:rPr>
          <w:fldChar w:fldCharType="end"/>
        </w:r>
      </w:hyperlink>
    </w:p>
    <w:p w14:paraId="0206A433" w14:textId="77777777" w:rsidR="00643E4C" w:rsidRDefault="00CB65FB" w:rsidP="00643E4C">
      <w:pPr>
        <w:pStyle w:val="TOC1"/>
        <w:tabs>
          <w:tab w:val="clear" w:pos="9639"/>
          <w:tab w:val="left" w:pos="352"/>
          <w:tab w:val="right" w:pos="9629"/>
        </w:tabs>
        <w:rPr>
          <w:rFonts w:cstheme="minorBidi"/>
          <w:b/>
          <w:bCs/>
          <w:caps/>
          <w:szCs w:val="24"/>
          <w:lang w:val="fr-CH" w:eastAsia="fr-FR"/>
        </w:rPr>
      </w:pPr>
      <w:hyperlink w:anchor="_Toc14540985" w:history="1">
        <w:r w:rsidR="00643E4C" w:rsidRPr="00826CF0">
          <w:rPr>
            <w:rStyle w:val="Hyperlink"/>
          </w:rPr>
          <w:t>1</w:t>
        </w:r>
        <w:r w:rsidR="00643E4C">
          <w:rPr>
            <w:rFonts w:cstheme="minorBidi"/>
            <w:szCs w:val="24"/>
            <w:lang w:val="fr-CH" w:eastAsia="fr-FR"/>
          </w:rPr>
          <w:tab/>
        </w:r>
        <w:r w:rsidR="00643E4C" w:rsidRPr="00826CF0">
          <w:rPr>
            <w:rStyle w:val="Hyperlink"/>
          </w:rPr>
          <w:t>Introduction</w:t>
        </w:r>
        <w:r w:rsidR="00643E4C">
          <w:rPr>
            <w:webHidden/>
          </w:rPr>
          <w:tab/>
        </w:r>
        <w:r w:rsidR="00643E4C">
          <w:rPr>
            <w:webHidden/>
          </w:rPr>
          <w:fldChar w:fldCharType="begin"/>
        </w:r>
        <w:r w:rsidR="00643E4C">
          <w:rPr>
            <w:webHidden/>
          </w:rPr>
          <w:instrText xml:space="preserve"> PAGEREF _Toc14540985 \h </w:instrText>
        </w:r>
        <w:r w:rsidR="00643E4C">
          <w:rPr>
            <w:webHidden/>
          </w:rPr>
        </w:r>
        <w:r w:rsidR="00643E4C">
          <w:rPr>
            <w:webHidden/>
          </w:rPr>
          <w:fldChar w:fldCharType="separate"/>
        </w:r>
        <w:r w:rsidR="00643E4C">
          <w:rPr>
            <w:webHidden/>
          </w:rPr>
          <w:t>4</w:t>
        </w:r>
        <w:r w:rsidR="00643E4C">
          <w:rPr>
            <w:webHidden/>
          </w:rPr>
          <w:fldChar w:fldCharType="end"/>
        </w:r>
      </w:hyperlink>
    </w:p>
    <w:p w14:paraId="53D5F225" w14:textId="77777777" w:rsidR="00643E4C" w:rsidRDefault="00CB65FB" w:rsidP="00643E4C">
      <w:pPr>
        <w:pStyle w:val="TOC2"/>
        <w:tabs>
          <w:tab w:val="clear" w:pos="9639"/>
          <w:tab w:val="left" w:pos="522"/>
          <w:tab w:val="right" w:pos="9629"/>
        </w:tabs>
        <w:rPr>
          <w:rFonts w:cstheme="minorBidi"/>
          <w:b/>
          <w:bCs/>
          <w:smallCaps/>
          <w:szCs w:val="24"/>
          <w:lang w:val="fr-CH" w:eastAsia="fr-FR"/>
        </w:rPr>
      </w:pPr>
      <w:hyperlink w:anchor="_Toc14540986" w:history="1">
        <w:r w:rsidR="00643E4C" w:rsidRPr="00826CF0">
          <w:rPr>
            <w:rStyle w:val="Hyperlink"/>
          </w:rPr>
          <w:t>1.1</w:t>
        </w:r>
        <w:r w:rsidR="00643E4C">
          <w:rPr>
            <w:rFonts w:cstheme="minorBidi"/>
            <w:szCs w:val="24"/>
            <w:lang w:val="fr-CH" w:eastAsia="fr-FR"/>
          </w:rPr>
          <w:tab/>
        </w:r>
        <w:r w:rsidR="00643E4C" w:rsidRPr="00826CF0">
          <w:rPr>
            <w:rStyle w:val="Hyperlink"/>
          </w:rPr>
          <w:t>Context</w:t>
        </w:r>
        <w:r w:rsidR="00643E4C">
          <w:rPr>
            <w:webHidden/>
          </w:rPr>
          <w:tab/>
        </w:r>
        <w:r w:rsidR="00643E4C">
          <w:rPr>
            <w:webHidden/>
          </w:rPr>
          <w:fldChar w:fldCharType="begin"/>
        </w:r>
        <w:r w:rsidR="00643E4C">
          <w:rPr>
            <w:webHidden/>
          </w:rPr>
          <w:instrText xml:space="preserve"> PAGEREF _Toc14540986 \h </w:instrText>
        </w:r>
        <w:r w:rsidR="00643E4C">
          <w:rPr>
            <w:webHidden/>
          </w:rPr>
        </w:r>
        <w:r w:rsidR="00643E4C">
          <w:rPr>
            <w:webHidden/>
          </w:rPr>
          <w:fldChar w:fldCharType="separate"/>
        </w:r>
        <w:r w:rsidR="00643E4C">
          <w:rPr>
            <w:webHidden/>
          </w:rPr>
          <w:t>4</w:t>
        </w:r>
        <w:r w:rsidR="00643E4C">
          <w:rPr>
            <w:webHidden/>
          </w:rPr>
          <w:fldChar w:fldCharType="end"/>
        </w:r>
      </w:hyperlink>
    </w:p>
    <w:p w14:paraId="51B7696F" w14:textId="77777777" w:rsidR="00643E4C" w:rsidRDefault="00CB65FB" w:rsidP="00643E4C">
      <w:pPr>
        <w:pStyle w:val="TOC2"/>
        <w:tabs>
          <w:tab w:val="clear" w:pos="9639"/>
          <w:tab w:val="left" w:pos="522"/>
          <w:tab w:val="right" w:pos="9629"/>
        </w:tabs>
        <w:rPr>
          <w:rFonts w:cstheme="minorBidi"/>
          <w:b/>
          <w:bCs/>
          <w:smallCaps/>
          <w:szCs w:val="24"/>
          <w:lang w:val="fr-CH" w:eastAsia="fr-FR"/>
        </w:rPr>
      </w:pPr>
      <w:hyperlink w:anchor="_Toc14540987" w:history="1">
        <w:r w:rsidR="00643E4C" w:rsidRPr="00826CF0">
          <w:rPr>
            <w:rStyle w:val="Hyperlink"/>
          </w:rPr>
          <w:t>1.2</w:t>
        </w:r>
        <w:r w:rsidR="00643E4C">
          <w:rPr>
            <w:rFonts w:cstheme="minorBidi"/>
            <w:szCs w:val="24"/>
            <w:lang w:val="fr-CH" w:eastAsia="fr-FR"/>
          </w:rPr>
          <w:tab/>
        </w:r>
        <w:r w:rsidR="00643E4C" w:rsidRPr="00826CF0">
          <w:rPr>
            <w:rStyle w:val="Hyperlink"/>
          </w:rPr>
          <w:t>Problem Statement</w:t>
        </w:r>
        <w:r w:rsidR="00643E4C">
          <w:rPr>
            <w:webHidden/>
          </w:rPr>
          <w:tab/>
        </w:r>
        <w:r w:rsidR="00643E4C">
          <w:rPr>
            <w:webHidden/>
          </w:rPr>
          <w:fldChar w:fldCharType="begin"/>
        </w:r>
        <w:r w:rsidR="00643E4C">
          <w:rPr>
            <w:webHidden/>
          </w:rPr>
          <w:instrText xml:space="preserve"> PAGEREF _Toc14540987 \h </w:instrText>
        </w:r>
        <w:r w:rsidR="00643E4C">
          <w:rPr>
            <w:webHidden/>
          </w:rPr>
        </w:r>
        <w:r w:rsidR="00643E4C">
          <w:rPr>
            <w:webHidden/>
          </w:rPr>
          <w:fldChar w:fldCharType="separate"/>
        </w:r>
        <w:r w:rsidR="00643E4C">
          <w:rPr>
            <w:webHidden/>
          </w:rPr>
          <w:t>4</w:t>
        </w:r>
        <w:r w:rsidR="00643E4C">
          <w:rPr>
            <w:webHidden/>
          </w:rPr>
          <w:fldChar w:fldCharType="end"/>
        </w:r>
      </w:hyperlink>
    </w:p>
    <w:p w14:paraId="045498B3" w14:textId="77777777" w:rsidR="00643E4C" w:rsidRDefault="00CB65FB" w:rsidP="00643E4C">
      <w:pPr>
        <w:pStyle w:val="TOC2"/>
        <w:tabs>
          <w:tab w:val="clear" w:pos="9639"/>
          <w:tab w:val="left" w:pos="522"/>
          <w:tab w:val="right" w:pos="9629"/>
        </w:tabs>
        <w:rPr>
          <w:rFonts w:cstheme="minorBidi"/>
          <w:b/>
          <w:bCs/>
          <w:smallCaps/>
          <w:szCs w:val="24"/>
          <w:lang w:val="fr-CH" w:eastAsia="fr-FR"/>
        </w:rPr>
      </w:pPr>
      <w:hyperlink w:anchor="_Toc14540988" w:history="1">
        <w:r w:rsidR="00643E4C" w:rsidRPr="00826CF0">
          <w:rPr>
            <w:rStyle w:val="Hyperlink"/>
          </w:rPr>
          <w:t>1.3</w:t>
        </w:r>
        <w:r w:rsidR="00643E4C">
          <w:rPr>
            <w:rFonts w:cstheme="minorBidi"/>
            <w:szCs w:val="24"/>
            <w:lang w:val="fr-CH" w:eastAsia="fr-FR"/>
          </w:rPr>
          <w:tab/>
        </w:r>
        <w:r w:rsidR="00643E4C" w:rsidRPr="00826CF0">
          <w:rPr>
            <w:rStyle w:val="Hyperlink"/>
          </w:rPr>
          <w:t>Why the need for an innovation path in SG17?</w:t>
        </w:r>
        <w:r w:rsidR="00643E4C">
          <w:rPr>
            <w:webHidden/>
          </w:rPr>
          <w:tab/>
        </w:r>
        <w:r w:rsidR="00643E4C">
          <w:rPr>
            <w:webHidden/>
          </w:rPr>
          <w:fldChar w:fldCharType="begin"/>
        </w:r>
        <w:r w:rsidR="00643E4C">
          <w:rPr>
            <w:webHidden/>
          </w:rPr>
          <w:instrText xml:space="preserve"> PAGEREF _Toc14540988 \h </w:instrText>
        </w:r>
        <w:r w:rsidR="00643E4C">
          <w:rPr>
            <w:webHidden/>
          </w:rPr>
        </w:r>
        <w:r w:rsidR="00643E4C">
          <w:rPr>
            <w:webHidden/>
          </w:rPr>
          <w:fldChar w:fldCharType="separate"/>
        </w:r>
        <w:r w:rsidR="00643E4C">
          <w:rPr>
            <w:webHidden/>
          </w:rPr>
          <w:t>4</w:t>
        </w:r>
        <w:r w:rsidR="00643E4C">
          <w:rPr>
            <w:webHidden/>
          </w:rPr>
          <w:fldChar w:fldCharType="end"/>
        </w:r>
      </w:hyperlink>
    </w:p>
    <w:p w14:paraId="3C72C88B" w14:textId="77777777" w:rsidR="00643E4C" w:rsidRDefault="00CB65FB" w:rsidP="00643E4C">
      <w:pPr>
        <w:pStyle w:val="TOC2"/>
        <w:tabs>
          <w:tab w:val="clear" w:pos="9639"/>
          <w:tab w:val="left" w:pos="522"/>
          <w:tab w:val="right" w:pos="9629"/>
        </w:tabs>
        <w:rPr>
          <w:rFonts w:cstheme="minorBidi"/>
          <w:b/>
          <w:bCs/>
          <w:smallCaps/>
          <w:szCs w:val="24"/>
          <w:lang w:val="fr-CH" w:eastAsia="fr-FR"/>
        </w:rPr>
      </w:pPr>
      <w:hyperlink w:anchor="_Toc14540989" w:history="1">
        <w:r w:rsidR="00643E4C" w:rsidRPr="00826CF0">
          <w:rPr>
            <w:rStyle w:val="Hyperlink"/>
          </w:rPr>
          <w:t>1.4</w:t>
        </w:r>
        <w:r w:rsidR="00643E4C">
          <w:rPr>
            <w:rFonts w:cstheme="minorBidi"/>
            <w:szCs w:val="24"/>
            <w:lang w:val="fr-CH" w:eastAsia="fr-FR"/>
          </w:rPr>
          <w:tab/>
        </w:r>
        <w:r w:rsidR="00643E4C" w:rsidRPr="00826CF0">
          <w:rPr>
            <w:rStyle w:val="Hyperlink"/>
          </w:rPr>
          <w:t>Why considering an innovation path in SG17 “now”?</w:t>
        </w:r>
        <w:r w:rsidR="00643E4C">
          <w:rPr>
            <w:webHidden/>
          </w:rPr>
          <w:tab/>
        </w:r>
        <w:r w:rsidR="00643E4C">
          <w:rPr>
            <w:webHidden/>
          </w:rPr>
          <w:fldChar w:fldCharType="begin"/>
        </w:r>
        <w:r w:rsidR="00643E4C">
          <w:rPr>
            <w:webHidden/>
          </w:rPr>
          <w:instrText xml:space="preserve"> PAGEREF _Toc14540989 \h </w:instrText>
        </w:r>
        <w:r w:rsidR="00643E4C">
          <w:rPr>
            <w:webHidden/>
          </w:rPr>
        </w:r>
        <w:r w:rsidR="00643E4C">
          <w:rPr>
            <w:webHidden/>
          </w:rPr>
          <w:fldChar w:fldCharType="separate"/>
        </w:r>
        <w:r w:rsidR="00643E4C">
          <w:rPr>
            <w:webHidden/>
          </w:rPr>
          <w:t>5</w:t>
        </w:r>
        <w:r w:rsidR="00643E4C">
          <w:rPr>
            <w:webHidden/>
          </w:rPr>
          <w:fldChar w:fldCharType="end"/>
        </w:r>
      </w:hyperlink>
    </w:p>
    <w:p w14:paraId="1A845B35" w14:textId="77777777" w:rsidR="00643E4C" w:rsidRDefault="00CB65FB" w:rsidP="00643E4C">
      <w:pPr>
        <w:pStyle w:val="TOC2"/>
        <w:tabs>
          <w:tab w:val="clear" w:pos="9639"/>
          <w:tab w:val="left" w:pos="522"/>
          <w:tab w:val="right" w:pos="9629"/>
        </w:tabs>
        <w:rPr>
          <w:rFonts w:cstheme="minorBidi"/>
          <w:b/>
          <w:bCs/>
          <w:smallCaps/>
          <w:szCs w:val="24"/>
          <w:lang w:val="fr-CH" w:eastAsia="fr-FR"/>
        </w:rPr>
      </w:pPr>
      <w:hyperlink w:anchor="_Toc14540990" w:history="1">
        <w:r w:rsidR="00643E4C" w:rsidRPr="00826CF0">
          <w:rPr>
            <w:rStyle w:val="Hyperlink"/>
          </w:rPr>
          <w:t>1.5</w:t>
        </w:r>
        <w:r w:rsidR="00643E4C">
          <w:rPr>
            <w:rFonts w:cstheme="minorBidi"/>
            <w:szCs w:val="24"/>
            <w:lang w:val="fr-CH" w:eastAsia="fr-FR"/>
          </w:rPr>
          <w:tab/>
        </w:r>
        <w:r w:rsidR="00643E4C" w:rsidRPr="00826CF0">
          <w:rPr>
            <w:rStyle w:val="Hyperlink"/>
          </w:rPr>
          <w:t>What solution could fulfil this gap?</w:t>
        </w:r>
        <w:r w:rsidR="00643E4C">
          <w:rPr>
            <w:webHidden/>
          </w:rPr>
          <w:tab/>
        </w:r>
        <w:r w:rsidR="00643E4C">
          <w:rPr>
            <w:webHidden/>
          </w:rPr>
          <w:fldChar w:fldCharType="begin"/>
        </w:r>
        <w:r w:rsidR="00643E4C">
          <w:rPr>
            <w:webHidden/>
          </w:rPr>
          <w:instrText xml:space="preserve"> PAGEREF _Toc14540990 \h </w:instrText>
        </w:r>
        <w:r w:rsidR="00643E4C">
          <w:rPr>
            <w:webHidden/>
          </w:rPr>
        </w:r>
        <w:r w:rsidR="00643E4C">
          <w:rPr>
            <w:webHidden/>
          </w:rPr>
          <w:fldChar w:fldCharType="separate"/>
        </w:r>
        <w:r w:rsidR="00643E4C">
          <w:rPr>
            <w:webHidden/>
          </w:rPr>
          <w:t>5</w:t>
        </w:r>
        <w:r w:rsidR="00643E4C">
          <w:rPr>
            <w:webHidden/>
          </w:rPr>
          <w:fldChar w:fldCharType="end"/>
        </w:r>
      </w:hyperlink>
    </w:p>
    <w:p w14:paraId="62ABCA82" w14:textId="77777777" w:rsidR="00643E4C" w:rsidRDefault="00CB65FB" w:rsidP="00643E4C">
      <w:pPr>
        <w:pStyle w:val="TOC1"/>
        <w:tabs>
          <w:tab w:val="clear" w:pos="9639"/>
          <w:tab w:val="left" w:pos="352"/>
          <w:tab w:val="right" w:pos="9629"/>
        </w:tabs>
        <w:rPr>
          <w:rFonts w:cstheme="minorBidi"/>
          <w:b/>
          <w:bCs/>
          <w:caps/>
          <w:szCs w:val="24"/>
          <w:lang w:val="fr-CH" w:eastAsia="fr-FR"/>
        </w:rPr>
      </w:pPr>
      <w:hyperlink w:anchor="_Toc14540991" w:history="1">
        <w:r w:rsidR="00643E4C" w:rsidRPr="00826CF0">
          <w:rPr>
            <w:rStyle w:val="Hyperlink"/>
          </w:rPr>
          <w:t>2</w:t>
        </w:r>
        <w:r w:rsidR="00643E4C">
          <w:rPr>
            <w:rFonts w:cstheme="minorBidi"/>
            <w:szCs w:val="24"/>
            <w:lang w:val="fr-CH" w:eastAsia="fr-FR"/>
          </w:rPr>
          <w:tab/>
        </w:r>
        <w:r w:rsidR="00643E4C" w:rsidRPr="00826CF0">
          <w:rPr>
            <w:rStyle w:val="Hyperlink"/>
          </w:rPr>
          <w:t>The incubation mechanism</w:t>
        </w:r>
        <w:r w:rsidR="00643E4C">
          <w:rPr>
            <w:webHidden/>
          </w:rPr>
          <w:tab/>
        </w:r>
        <w:r w:rsidR="00643E4C">
          <w:rPr>
            <w:webHidden/>
          </w:rPr>
          <w:fldChar w:fldCharType="begin"/>
        </w:r>
        <w:r w:rsidR="00643E4C">
          <w:rPr>
            <w:webHidden/>
          </w:rPr>
          <w:instrText xml:space="preserve"> PAGEREF _Toc14540991 \h </w:instrText>
        </w:r>
        <w:r w:rsidR="00643E4C">
          <w:rPr>
            <w:webHidden/>
          </w:rPr>
        </w:r>
        <w:r w:rsidR="00643E4C">
          <w:rPr>
            <w:webHidden/>
          </w:rPr>
          <w:fldChar w:fldCharType="separate"/>
        </w:r>
        <w:r w:rsidR="00643E4C">
          <w:rPr>
            <w:webHidden/>
          </w:rPr>
          <w:t>6</w:t>
        </w:r>
        <w:r w:rsidR="00643E4C">
          <w:rPr>
            <w:webHidden/>
          </w:rPr>
          <w:fldChar w:fldCharType="end"/>
        </w:r>
      </w:hyperlink>
    </w:p>
    <w:p w14:paraId="7384B74A" w14:textId="77777777" w:rsidR="00643E4C" w:rsidRDefault="00CB65FB" w:rsidP="00643E4C">
      <w:pPr>
        <w:pStyle w:val="TOC2"/>
        <w:tabs>
          <w:tab w:val="clear" w:pos="9639"/>
          <w:tab w:val="left" w:pos="522"/>
          <w:tab w:val="right" w:pos="9629"/>
        </w:tabs>
        <w:rPr>
          <w:rFonts w:cstheme="minorBidi"/>
          <w:b/>
          <w:bCs/>
          <w:smallCaps/>
          <w:szCs w:val="24"/>
          <w:lang w:val="fr-CH" w:eastAsia="fr-FR"/>
        </w:rPr>
      </w:pPr>
      <w:hyperlink w:anchor="_Toc14540992" w:history="1">
        <w:r w:rsidR="00643E4C" w:rsidRPr="00826CF0">
          <w:rPr>
            <w:rStyle w:val="Hyperlink"/>
          </w:rPr>
          <w:t>2.1</w:t>
        </w:r>
        <w:r w:rsidR="00643E4C">
          <w:rPr>
            <w:rFonts w:cstheme="minorBidi"/>
            <w:szCs w:val="24"/>
            <w:lang w:val="fr-CH" w:eastAsia="fr-FR"/>
          </w:rPr>
          <w:tab/>
        </w:r>
        <w:r w:rsidR="00643E4C" w:rsidRPr="00826CF0">
          <w:rPr>
            <w:rStyle w:val="Hyperlink"/>
          </w:rPr>
          <w:t>General Description</w:t>
        </w:r>
        <w:r w:rsidR="00643E4C">
          <w:rPr>
            <w:webHidden/>
          </w:rPr>
          <w:tab/>
        </w:r>
        <w:r w:rsidR="00643E4C">
          <w:rPr>
            <w:webHidden/>
          </w:rPr>
          <w:fldChar w:fldCharType="begin"/>
        </w:r>
        <w:r w:rsidR="00643E4C">
          <w:rPr>
            <w:webHidden/>
          </w:rPr>
          <w:instrText xml:space="preserve"> PAGEREF _Toc14540992 \h </w:instrText>
        </w:r>
        <w:r w:rsidR="00643E4C">
          <w:rPr>
            <w:webHidden/>
          </w:rPr>
        </w:r>
        <w:r w:rsidR="00643E4C">
          <w:rPr>
            <w:webHidden/>
          </w:rPr>
          <w:fldChar w:fldCharType="separate"/>
        </w:r>
        <w:r w:rsidR="00643E4C">
          <w:rPr>
            <w:webHidden/>
          </w:rPr>
          <w:t>6</w:t>
        </w:r>
        <w:r w:rsidR="00643E4C">
          <w:rPr>
            <w:webHidden/>
          </w:rPr>
          <w:fldChar w:fldCharType="end"/>
        </w:r>
      </w:hyperlink>
    </w:p>
    <w:p w14:paraId="45787876" w14:textId="77777777" w:rsidR="00643E4C" w:rsidRDefault="00CB65FB" w:rsidP="00643E4C">
      <w:pPr>
        <w:pStyle w:val="TOC3"/>
        <w:tabs>
          <w:tab w:val="clear" w:pos="9639"/>
          <w:tab w:val="left" w:pos="686"/>
          <w:tab w:val="right" w:pos="9629"/>
        </w:tabs>
        <w:rPr>
          <w:rFonts w:cstheme="minorBidi"/>
          <w:smallCaps/>
          <w:szCs w:val="24"/>
          <w:lang w:val="fr-CH" w:eastAsia="fr-FR"/>
        </w:rPr>
      </w:pPr>
      <w:hyperlink w:anchor="_Toc14540993" w:history="1">
        <w:r w:rsidR="00643E4C" w:rsidRPr="00826CF0">
          <w:rPr>
            <w:rStyle w:val="Hyperlink"/>
          </w:rPr>
          <w:t>2.1.1</w:t>
        </w:r>
        <w:r w:rsidR="00643E4C">
          <w:rPr>
            <w:rFonts w:cstheme="minorBidi"/>
            <w:szCs w:val="24"/>
            <w:lang w:val="fr-CH" w:eastAsia="fr-FR"/>
          </w:rPr>
          <w:tab/>
        </w:r>
        <w:r w:rsidR="00643E4C" w:rsidRPr="00826CF0">
          <w:rPr>
            <w:rStyle w:val="Hyperlink"/>
          </w:rPr>
          <w:t>A mechanism in two parts</w:t>
        </w:r>
        <w:r w:rsidR="00643E4C">
          <w:rPr>
            <w:webHidden/>
          </w:rPr>
          <w:tab/>
        </w:r>
        <w:r w:rsidR="00643E4C">
          <w:rPr>
            <w:webHidden/>
          </w:rPr>
          <w:fldChar w:fldCharType="begin"/>
        </w:r>
        <w:r w:rsidR="00643E4C">
          <w:rPr>
            <w:webHidden/>
          </w:rPr>
          <w:instrText xml:space="preserve"> PAGEREF _Toc14540993 \h </w:instrText>
        </w:r>
        <w:r w:rsidR="00643E4C">
          <w:rPr>
            <w:webHidden/>
          </w:rPr>
        </w:r>
        <w:r w:rsidR="00643E4C">
          <w:rPr>
            <w:webHidden/>
          </w:rPr>
          <w:fldChar w:fldCharType="separate"/>
        </w:r>
        <w:r w:rsidR="00643E4C">
          <w:rPr>
            <w:webHidden/>
          </w:rPr>
          <w:t>6</w:t>
        </w:r>
        <w:r w:rsidR="00643E4C">
          <w:rPr>
            <w:webHidden/>
          </w:rPr>
          <w:fldChar w:fldCharType="end"/>
        </w:r>
      </w:hyperlink>
    </w:p>
    <w:p w14:paraId="39B213F8" w14:textId="77777777" w:rsidR="00643E4C" w:rsidRDefault="00CB65FB" w:rsidP="00643E4C">
      <w:pPr>
        <w:pStyle w:val="TOC2"/>
        <w:tabs>
          <w:tab w:val="clear" w:pos="9639"/>
          <w:tab w:val="left" w:pos="522"/>
          <w:tab w:val="right" w:pos="9629"/>
        </w:tabs>
        <w:rPr>
          <w:rFonts w:cstheme="minorBidi"/>
          <w:b/>
          <w:bCs/>
          <w:smallCaps/>
          <w:szCs w:val="24"/>
          <w:lang w:val="fr-CH" w:eastAsia="fr-FR"/>
        </w:rPr>
      </w:pPr>
      <w:hyperlink w:anchor="_Toc14540994" w:history="1">
        <w:r w:rsidR="00643E4C" w:rsidRPr="00826CF0">
          <w:rPr>
            <w:rStyle w:val="Hyperlink"/>
          </w:rPr>
          <w:t>2.2</w:t>
        </w:r>
        <w:r w:rsidR="00643E4C">
          <w:rPr>
            <w:rFonts w:cstheme="minorBidi"/>
            <w:szCs w:val="24"/>
            <w:lang w:val="fr-CH" w:eastAsia="fr-FR"/>
          </w:rPr>
          <w:tab/>
        </w:r>
        <w:r w:rsidR="00643E4C" w:rsidRPr="00826CF0">
          <w:rPr>
            <w:rStyle w:val="Hyperlink"/>
          </w:rPr>
          <w:t>Incubation mechanisms constituencies</w:t>
        </w:r>
        <w:r w:rsidR="00643E4C">
          <w:rPr>
            <w:webHidden/>
          </w:rPr>
          <w:tab/>
        </w:r>
        <w:r w:rsidR="00643E4C">
          <w:rPr>
            <w:webHidden/>
          </w:rPr>
          <w:fldChar w:fldCharType="begin"/>
        </w:r>
        <w:r w:rsidR="00643E4C">
          <w:rPr>
            <w:webHidden/>
          </w:rPr>
          <w:instrText xml:space="preserve"> PAGEREF _Toc14540994 \h </w:instrText>
        </w:r>
        <w:r w:rsidR="00643E4C">
          <w:rPr>
            <w:webHidden/>
          </w:rPr>
        </w:r>
        <w:r w:rsidR="00643E4C">
          <w:rPr>
            <w:webHidden/>
          </w:rPr>
          <w:fldChar w:fldCharType="separate"/>
        </w:r>
        <w:r w:rsidR="00643E4C">
          <w:rPr>
            <w:webHidden/>
          </w:rPr>
          <w:t>7</w:t>
        </w:r>
        <w:r w:rsidR="00643E4C">
          <w:rPr>
            <w:webHidden/>
          </w:rPr>
          <w:fldChar w:fldCharType="end"/>
        </w:r>
      </w:hyperlink>
    </w:p>
    <w:p w14:paraId="7FB4E768" w14:textId="77777777" w:rsidR="00643E4C" w:rsidRDefault="00CB65FB" w:rsidP="00643E4C">
      <w:pPr>
        <w:pStyle w:val="TOC3"/>
        <w:tabs>
          <w:tab w:val="clear" w:pos="9639"/>
          <w:tab w:val="left" w:pos="686"/>
          <w:tab w:val="right" w:pos="9629"/>
        </w:tabs>
        <w:rPr>
          <w:rFonts w:cstheme="minorBidi"/>
          <w:smallCaps/>
          <w:szCs w:val="24"/>
          <w:lang w:val="fr-CH" w:eastAsia="fr-FR"/>
        </w:rPr>
      </w:pPr>
      <w:hyperlink w:anchor="_Toc14540995" w:history="1">
        <w:r w:rsidR="00643E4C" w:rsidRPr="00826CF0">
          <w:rPr>
            <w:rStyle w:val="Hyperlink"/>
          </w:rPr>
          <w:t>2.2.1</w:t>
        </w:r>
        <w:r w:rsidR="00643E4C">
          <w:rPr>
            <w:rFonts w:cstheme="minorBidi"/>
            <w:szCs w:val="24"/>
            <w:lang w:val="fr-CH" w:eastAsia="fr-FR"/>
          </w:rPr>
          <w:tab/>
        </w:r>
        <w:r w:rsidR="00643E4C" w:rsidRPr="00826CF0">
          <w:rPr>
            <w:rStyle w:val="Hyperlink"/>
          </w:rPr>
          <w:t>The incubation work item</w:t>
        </w:r>
        <w:r w:rsidR="00643E4C">
          <w:rPr>
            <w:webHidden/>
          </w:rPr>
          <w:tab/>
        </w:r>
        <w:r w:rsidR="00643E4C">
          <w:rPr>
            <w:webHidden/>
          </w:rPr>
          <w:fldChar w:fldCharType="begin"/>
        </w:r>
        <w:r w:rsidR="00643E4C">
          <w:rPr>
            <w:webHidden/>
          </w:rPr>
          <w:instrText xml:space="preserve"> PAGEREF _Toc14540995 \h </w:instrText>
        </w:r>
        <w:r w:rsidR="00643E4C">
          <w:rPr>
            <w:webHidden/>
          </w:rPr>
        </w:r>
        <w:r w:rsidR="00643E4C">
          <w:rPr>
            <w:webHidden/>
          </w:rPr>
          <w:fldChar w:fldCharType="separate"/>
        </w:r>
        <w:r w:rsidR="00643E4C">
          <w:rPr>
            <w:webHidden/>
          </w:rPr>
          <w:t>7</w:t>
        </w:r>
        <w:r w:rsidR="00643E4C">
          <w:rPr>
            <w:webHidden/>
          </w:rPr>
          <w:fldChar w:fldCharType="end"/>
        </w:r>
      </w:hyperlink>
    </w:p>
    <w:p w14:paraId="5A1E8A93" w14:textId="77777777" w:rsidR="00643E4C" w:rsidRDefault="00CB65FB" w:rsidP="00643E4C">
      <w:pPr>
        <w:pStyle w:val="TOC3"/>
        <w:tabs>
          <w:tab w:val="clear" w:pos="9639"/>
          <w:tab w:val="left" w:pos="686"/>
          <w:tab w:val="right" w:pos="9629"/>
        </w:tabs>
        <w:rPr>
          <w:rFonts w:cstheme="minorBidi"/>
          <w:smallCaps/>
          <w:szCs w:val="24"/>
          <w:lang w:val="fr-CH" w:eastAsia="fr-FR"/>
        </w:rPr>
      </w:pPr>
      <w:hyperlink w:anchor="_Toc14540996" w:history="1">
        <w:r w:rsidR="00643E4C" w:rsidRPr="00826CF0">
          <w:rPr>
            <w:rStyle w:val="Hyperlink"/>
          </w:rPr>
          <w:t>2.2.2</w:t>
        </w:r>
        <w:r w:rsidR="00643E4C">
          <w:rPr>
            <w:rFonts w:cstheme="minorBidi"/>
            <w:szCs w:val="24"/>
            <w:lang w:val="fr-CH" w:eastAsia="fr-FR"/>
          </w:rPr>
          <w:tab/>
        </w:r>
        <w:r w:rsidR="00643E4C" w:rsidRPr="00826CF0">
          <w:rPr>
            <w:rStyle w:val="Hyperlink"/>
          </w:rPr>
          <w:t>Candidate incubation new work items</w:t>
        </w:r>
        <w:r w:rsidR="00643E4C">
          <w:rPr>
            <w:webHidden/>
          </w:rPr>
          <w:tab/>
        </w:r>
        <w:r w:rsidR="00643E4C">
          <w:rPr>
            <w:webHidden/>
          </w:rPr>
          <w:fldChar w:fldCharType="begin"/>
        </w:r>
        <w:r w:rsidR="00643E4C">
          <w:rPr>
            <w:webHidden/>
          </w:rPr>
          <w:instrText xml:space="preserve"> PAGEREF _Toc14540996 \h </w:instrText>
        </w:r>
        <w:r w:rsidR="00643E4C">
          <w:rPr>
            <w:webHidden/>
          </w:rPr>
        </w:r>
        <w:r w:rsidR="00643E4C">
          <w:rPr>
            <w:webHidden/>
          </w:rPr>
          <w:fldChar w:fldCharType="separate"/>
        </w:r>
        <w:r w:rsidR="00643E4C">
          <w:rPr>
            <w:webHidden/>
          </w:rPr>
          <w:t>7</w:t>
        </w:r>
        <w:r w:rsidR="00643E4C">
          <w:rPr>
            <w:webHidden/>
          </w:rPr>
          <w:fldChar w:fldCharType="end"/>
        </w:r>
      </w:hyperlink>
    </w:p>
    <w:p w14:paraId="60B704BD" w14:textId="77777777" w:rsidR="00643E4C" w:rsidRDefault="00CB65FB" w:rsidP="00643E4C">
      <w:pPr>
        <w:pStyle w:val="TOC3"/>
        <w:tabs>
          <w:tab w:val="clear" w:pos="9639"/>
          <w:tab w:val="left" w:pos="686"/>
          <w:tab w:val="right" w:pos="9629"/>
        </w:tabs>
        <w:rPr>
          <w:rFonts w:cstheme="minorBidi"/>
          <w:smallCaps/>
          <w:szCs w:val="24"/>
          <w:lang w:val="fr-CH" w:eastAsia="fr-FR"/>
        </w:rPr>
      </w:pPr>
      <w:hyperlink w:anchor="_Toc14540997" w:history="1">
        <w:r w:rsidR="00643E4C" w:rsidRPr="00826CF0">
          <w:rPr>
            <w:rStyle w:val="Hyperlink"/>
          </w:rPr>
          <w:t>2.2.3</w:t>
        </w:r>
        <w:r w:rsidR="00643E4C">
          <w:rPr>
            <w:rFonts w:cstheme="minorBidi"/>
            <w:szCs w:val="24"/>
            <w:lang w:val="fr-CH" w:eastAsia="fr-FR"/>
          </w:rPr>
          <w:tab/>
        </w:r>
        <w:r w:rsidR="00643E4C" w:rsidRPr="00826CF0">
          <w:rPr>
            <w:rStyle w:val="Hyperlink"/>
          </w:rPr>
          <w:t>Allocation criteria for candidate incubation new work items</w:t>
        </w:r>
        <w:r w:rsidR="00643E4C">
          <w:rPr>
            <w:webHidden/>
          </w:rPr>
          <w:tab/>
        </w:r>
        <w:r w:rsidR="00643E4C">
          <w:rPr>
            <w:webHidden/>
          </w:rPr>
          <w:fldChar w:fldCharType="begin"/>
        </w:r>
        <w:r w:rsidR="00643E4C">
          <w:rPr>
            <w:webHidden/>
          </w:rPr>
          <w:instrText xml:space="preserve"> PAGEREF _Toc14540997 \h </w:instrText>
        </w:r>
        <w:r w:rsidR="00643E4C">
          <w:rPr>
            <w:webHidden/>
          </w:rPr>
        </w:r>
        <w:r w:rsidR="00643E4C">
          <w:rPr>
            <w:webHidden/>
          </w:rPr>
          <w:fldChar w:fldCharType="separate"/>
        </w:r>
        <w:r w:rsidR="00643E4C">
          <w:rPr>
            <w:webHidden/>
          </w:rPr>
          <w:t>8</w:t>
        </w:r>
        <w:r w:rsidR="00643E4C">
          <w:rPr>
            <w:webHidden/>
          </w:rPr>
          <w:fldChar w:fldCharType="end"/>
        </w:r>
      </w:hyperlink>
    </w:p>
    <w:p w14:paraId="683DB09B" w14:textId="77777777" w:rsidR="00643E4C" w:rsidRDefault="00CB65FB" w:rsidP="00643E4C">
      <w:pPr>
        <w:pStyle w:val="TOC3"/>
        <w:tabs>
          <w:tab w:val="clear" w:pos="9639"/>
          <w:tab w:val="left" w:pos="686"/>
          <w:tab w:val="right" w:pos="9629"/>
        </w:tabs>
        <w:rPr>
          <w:rFonts w:cstheme="minorBidi"/>
          <w:smallCaps/>
          <w:szCs w:val="24"/>
          <w:lang w:val="fr-CH" w:eastAsia="fr-FR"/>
        </w:rPr>
      </w:pPr>
      <w:hyperlink w:anchor="_Toc14540998" w:history="1">
        <w:r w:rsidR="00643E4C" w:rsidRPr="00826CF0">
          <w:rPr>
            <w:rStyle w:val="Hyperlink"/>
          </w:rPr>
          <w:t>2.2.4</w:t>
        </w:r>
        <w:r w:rsidR="00643E4C">
          <w:rPr>
            <w:rFonts w:cstheme="minorBidi"/>
            <w:szCs w:val="24"/>
            <w:lang w:val="fr-CH" w:eastAsia="fr-FR"/>
          </w:rPr>
          <w:tab/>
        </w:r>
        <w:r w:rsidR="00643E4C" w:rsidRPr="00826CF0">
          <w:rPr>
            <w:rStyle w:val="Hyperlink"/>
          </w:rPr>
          <w:t>The incubation queue</w:t>
        </w:r>
        <w:r w:rsidR="00643E4C">
          <w:rPr>
            <w:webHidden/>
          </w:rPr>
          <w:tab/>
        </w:r>
        <w:r w:rsidR="00643E4C">
          <w:rPr>
            <w:webHidden/>
          </w:rPr>
          <w:fldChar w:fldCharType="begin"/>
        </w:r>
        <w:r w:rsidR="00643E4C">
          <w:rPr>
            <w:webHidden/>
          </w:rPr>
          <w:instrText xml:space="preserve"> PAGEREF _Toc14540998 \h </w:instrText>
        </w:r>
        <w:r w:rsidR="00643E4C">
          <w:rPr>
            <w:webHidden/>
          </w:rPr>
        </w:r>
        <w:r w:rsidR="00643E4C">
          <w:rPr>
            <w:webHidden/>
          </w:rPr>
          <w:fldChar w:fldCharType="separate"/>
        </w:r>
        <w:r w:rsidR="00643E4C">
          <w:rPr>
            <w:webHidden/>
          </w:rPr>
          <w:t>8</w:t>
        </w:r>
        <w:r w:rsidR="00643E4C">
          <w:rPr>
            <w:webHidden/>
          </w:rPr>
          <w:fldChar w:fldCharType="end"/>
        </w:r>
      </w:hyperlink>
    </w:p>
    <w:p w14:paraId="21AD245E" w14:textId="77777777" w:rsidR="00643E4C" w:rsidRDefault="00CB65FB" w:rsidP="00643E4C">
      <w:pPr>
        <w:pStyle w:val="TOC2"/>
        <w:tabs>
          <w:tab w:val="clear" w:pos="9639"/>
          <w:tab w:val="left" w:pos="522"/>
          <w:tab w:val="right" w:pos="9629"/>
        </w:tabs>
        <w:rPr>
          <w:rFonts w:cstheme="minorBidi"/>
          <w:b/>
          <w:bCs/>
          <w:smallCaps/>
          <w:szCs w:val="24"/>
          <w:lang w:val="fr-CH" w:eastAsia="fr-FR"/>
        </w:rPr>
      </w:pPr>
      <w:hyperlink w:anchor="_Toc14540999" w:history="1">
        <w:r w:rsidR="00643E4C" w:rsidRPr="00826CF0">
          <w:rPr>
            <w:rStyle w:val="Hyperlink"/>
          </w:rPr>
          <w:t>2.3</w:t>
        </w:r>
        <w:r w:rsidR="00643E4C">
          <w:rPr>
            <w:rFonts w:cstheme="minorBidi"/>
            <w:szCs w:val="24"/>
            <w:lang w:val="fr-CH" w:eastAsia="fr-FR"/>
          </w:rPr>
          <w:tab/>
        </w:r>
        <w:r w:rsidR="00643E4C" w:rsidRPr="00826CF0">
          <w:rPr>
            <w:rStyle w:val="Hyperlink"/>
          </w:rPr>
          <w:t>Incubation mechanism part 1 – Incubation allocation</w:t>
        </w:r>
        <w:r w:rsidR="00643E4C">
          <w:rPr>
            <w:webHidden/>
          </w:rPr>
          <w:tab/>
        </w:r>
        <w:r w:rsidR="00643E4C">
          <w:rPr>
            <w:webHidden/>
          </w:rPr>
          <w:fldChar w:fldCharType="begin"/>
        </w:r>
        <w:r w:rsidR="00643E4C">
          <w:rPr>
            <w:webHidden/>
          </w:rPr>
          <w:instrText xml:space="preserve"> PAGEREF _Toc14540999 \h </w:instrText>
        </w:r>
        <w:r w:rsidR="00643E4C">
          <w:rPr>
            <w:webHidden/>
          </w:rPr>
        </w:r>
        <w:r w:rsidR="00643E4C">
          <w:rPr>
            <w:webHidden/>
          </w:rPr>
          <w:fldChar w:fldCharType="separate"/>
        </w:r>
        <w:r w:rsidR="00643E4C">
          <w:rPr>
            <w:webHidden/>
          </w:rPr>
          <w:t>9</w:t>
        </w:r>
        <w:r w:rsidR="00643E4C">
          <w:rPr>
            <w:webHidden/>
          </w:rPr>
          <w:fldChar w:fldCharType="end"/>
        </w:r>
      </w:hyperlink>
    </w:p>
    <w:p w14:paraId="0A58FFDF" w14:textId="77777777" w:rsidR="00643E4C" w:rsidRDefault="00CB65FB" w:rsidP="00643E4C">
      <w:pPr>
        <w:pStyle w:val="TOC3"/>
        <w:tabs>
          <w:tab w:val="clear" w:pos="9639"/>
          <w:tab w:val="left" w:pos="686"/>
          <w:tab w:val="right" w:pos="9629"/>
        </w:tabs>
        <w:rPr>
          <w:rFonts w:cstheme="minorBidi"/>
          <w:smallCaps/>
          <w:szCs w:val="24"/>
          <w:lang w:val="fr-CH" w:eastAsia="fr-FR"/>
        </w:rPr>
      </w:pPr>
      <w:hyperlink w:anchor="_Toc14541000" w:history="1">
        <w:r w:rsidR="00643E4C" w:rsidRPr="00826CF0">
          <w:rPr>
            <w:rStyle w:val="Hyperlink"/>
          </w:rPr>
          <w:t>2.3.1</w:t>
        </w:r>
        <w:r w:rsidR="00643E4C">
          <w:rPr>
            <w:rFonts w:cstheme="minorBidi"/>
            <w:szCs w:val="24"/>
            <w:lang w:val="fr-CH" w:eastAsia="fr-FR"/>
          </w:rPr>
          <w:tab/>
        </w:r>
        <w:r w:rsidR="00643E4C" w:rsidRPr="00826CF0">
          <w:rPr>
            <w:rStyle w:val="Hyperlink"/>
          </w:rPr>
          <w:t>To which entity to attach the allocation part</w:t>
        </w:r>
        <w:r w:rsidR="00643E4C">
          <w:rPr>
            <w:webHidden/>
          </w:rPr>
          <w:tab/>
        </w:r>
        <w:r w:rsidR="00643E4C">
          <w:rPr>
            <w:webHidden/>
          </w:rPr>
          <w:fldChar w:fldCharType="begin"/>
        </w:r>
        <w:r w:rsidR="00643E4C">
          <w:rPr>
            <w:webHidden/>
          </w:rPr>
          <w:instrText xml:space="preserve"> PAGEREF _Toc14541000 \h </w:instrText>
        </w:r>
        <w:r w:rsidR="00643E4C">
          <w:rPr>
            <w:webHidden/>
          </w:rPr>
        </w:r>
        <w:r w:rsidR="00643E4C">
          <w:rPr>
            <w:webHidden/>
          </w:rPr>
          <w:fldChar w:fldCharType="separate"/>
        </w:r>
        <w:r w:rsidR="00643E4C">
          <w:rPr>
            <w:webHidden/>
          </w:rPr>
          <w:t>9</w:t>
        </w:r>
        <w:r w:rsidR="00643E4C">
          <w:rPr>
            <w:webHidden/>
          </w:rPr>
          <w:fldChar w:fldCharType="end"/>
        </w:r>
      </w:hyperlink>
    </w:p>
    <w:p w14:paraId="135CB9B3" w14:textId="77777777" w:rsidR="00643E4C" w:rsidRDefault="00CB65FB" w:rsidP="00643E4C">
      <w:pPr>
        <w:pStyle w:val="TOC3"/>
        <w:tabs>
          <w:tab w:val="clear" w:pos="9639"/>
          <w:tab w:val="left" w:pos="686"/>
          <w:tab w:val="right" w:pos="9629"/>
        </w:tabs>
        <w:rPr>
          <w:rFonts w:cstheme="minorBidi"/>
          <w:smallCaps/>
          <w:szCs w:val="24"/>
          <w:lang w:val="fr-CH" w:eastAsia="fr-FR"/>
        </w:rPr>
      </w:pPr>
      <w:hyperlink w:anchor="_Toc14541001" w:history="1">
        <w:r w:rsidR="00643E4C" w:rsidRPr="00826CF0">
          <w:rPr>
            <w:rStyle w:val="Hyperlink"/>
          </w:rPr>
          <w:t>2.3.2</w:t>
        </w:r>
        <w:r w:rsidR="00643E4C">
          <w:rPr>
            <w:rFonts w:cstheme="minorBidi"/>
            <w:szCs w:val="24"/>
            <w:lang w:val="fr-CH" w:eastAsia="fr-FR"/>
          </w:rPr>
          <w:tab/>
        </w:r>
        <w:r w:rsidR="00643E4C" w:rsidRPr="00826CF0">
          <w:rPr>
            <w:rStyle w:val="Hyperlink"/>
          </w:rPr>
          <w:t>How is the special session of incubation allocation organized?</w:t>
        </w:r>
        <w:r w:rsidR="00643E4C">
          <w:rPr>
            <w:webHidden/>
          </w:rPr>
          <w:tab/>
        </w:r>
        <w:r w:rsidR="00643E4C">
          <w:rPr>
            <w:webHidden/>
          </w:rPr>
          <w:fldChar w:fldCharType="begin"/>
        </w:r>
        <w:r w:rsidR="00643E4C">
          <w:rPr>
            <w:webHidden/>
          </w:rPr>
          <w:instrText xml:space="preserve"> PAGEREF _Toc14541001 \h </w:instrText>
        </w:r>
        <w:r w:rsidR="00643E4C">
          <w:rPr>
            <w:webHidden/>
          </w:rPr>
        </w:r>
        <w:r w:rsidR="00643E4C">
          <w:rPr>
            <w:webHidden/>
          </w:rPr>
          <w:fldChar w:fldCharType="separate"/>
        </w:r>
        <w:r w:rsidR="00643E4C">
          <w:rPr>
            <w:webHidden/>
          </w:rPr>
          <w:t>9</w:t>
        </w:r>
        <w:r w:rsidR="00643E4C">
          <w:rPr>
            <w:webHidden/>
          </w:rPr>
          <w:fldChar w:fldCharType="end"/>
        </w:r>
      </w:hyperlink>
    </w:p>
    <w:p w14:paraId="674CB788" w14:textId="77777777" w:rsidR="00643E4C" w:rsidRDefault="00CB65FB" w:rsidP="00643E4C">
      <w:pPr>
        <w:pStyle w:val="TOC2"/>
        <w:tabs>
          <w:tab w:val="clear" w:pos="9639"/>
          <w:tab w:val="left" w:pos="522"/>
          <w:tab w:val="right" w:pos="9629"/>
        </w:tabs>
        <w:rPr>
          <w:rFonts w:cstheme="minorBidi"/>
          <w:b/>
          <w:bCs/>
          <w:smallCaps/>
          <w:szCs w:val="24"/>
          <w:lang w:val="fr-CH" w:eastAsia="fr-FR"/>
        </w:rPr>
      </w:pPr>
      <w:hyperlink w:anchor="_Toc14541002" w:history="1">
        <w:r w:rsidR="00643E4C" w:rsidRPr="00826CF0">
          <w:rPr>
            <w:rStyle w:val="Hyperlink"/>
          </w:rPr>
          <w:t>2.4</w:t>
        </w:r>
        <w:r w:rsidR="00643E4C">
          <w:rPr>
            <w:rFonts w:cstheme="minorBidi"/>
            <w:szCs w:val="24"/>
            <w:lang w:val="fr-CH" w:eastAsia="fr-FR"/>
          </w:rPr>
          <w:tab/>
        </w:r>
        <w:r w:rsidR="00643E4C" w:rsidRPr="00826CF0">
          <w:rPr>
            <w:rStyle w:val="Hyperlink"/>
          </w:rPr>
          <w:t>Incubation mechanism part 2 – Incubation management</w:t>
        </w:r>
        <w:r w:rsidR="00643E4C">
          <w:rPr>
            <w:webHidden/>
          </w:rPr>
          <w:tab/>
        </w:r>
        <w:r w:rsidR="00643E4C">
          <w:rPr>
            <w:webHidden/>
          </w:rPr>
          <w:fldChar w:fldCharType="begin"/>
        </w:r>
        <w:r w:rsidR="00643E4C">
          <w:rPr>
            <w:webHidden/>
          </w:rPr>
          <w:instrText xml:space="preserve"> PAGEREF _Toc14541002 \h </w:instrText>
        </w:r>
        <w:r w:rsidR="00643E4C">
          <w:rPr>
            <w:webHidden/>
          </w:rPr>
        </w:r>
        <w:r w:rsidR="00643E4C">
          <w:rPr>
            <w:webHidden/>
          </w:rPr>
          <w:fldChar w:fldCharType="separate"/>
        </w:r>
        <w:r w:rsidR="00643E4C">
          <w:rPr>
            <w:webHidden/>
          </w:rPr>
          <w:t>10</w:t>
        </w:r>
        <w:r w:rsidR="00643E4C">
          <w:rPr>
            <w:webHidden/>
          </w:rPr>
          <w:fldChar w:fldCharType="end"/>
        </w:r>
      </w:hyperlink>
    </w:p>
    <w:p w14:paraId="0529BC65" w14:textId="77777777" w:rsidR="00643E4C" w:rsidRDefault="00CB65FB" w:rsidP="00643E4C">
      <w:pPr>
        <w:pStyle w:val="TOC3"/>
        <w:tabs>
          <w:tab w:val="clear" w:pos="9639"/>
          <w:tab w:val="left" w:pos="686"/>
          <w:tab w:val="right" w:pos="9629"/>
        </w:tabs>
        <w:rPr>
          <w:rFonts w:cstheme="minorBidi"/>
          <w:smallCaps/>
          <w:szCs w:val="24"/>
          <w:lang w:val="fr-CH" w:eastAsia="fr-FR"/>
        </w:rPr>
      </w:pPr>
      <w:hyperlink w:anchor="_Toc14541003" w:history="1">
        <w:r w:rsidR="00643E4C" w:rsidRPr="00826CF0">
          <w:rPr>
            <w:rStyle w:val="Hyperlink"/>
          </w:rPr>
          <w:t>2.4.1</w:t>
        </w:r>
        <w:r w:rsidR="00643E4C">
          <w:rPr>
            <w:rFonts w:cstheme="minorBidi"/>
            <w:szCs w:val="24"/>
            <w:lang w:val="fr-CH" w:eastAsia="fr-FR"/>
          </w:rPr>
          <w:tab/>
        </w:r>
        <w:r w:rsidR="00643E4C" w:rsidRPr="00826CF0">
          <w:rPr>
            <w:rStyle w:val="Hyperlink"/>
          </w:rPr>
          <w:t>To which entity to attach the incubation management</w:t>
        </w:r>
        <w:r w:rsidR="00643E4C">
          <w:rPr>
            <w:webHidden/>
          </w:rPr>
          <w:tab/>
        </w:r>
        <w:r w:rsidR="00643E4C">
          <w:rPr>
            <w:webHidden/>
          </w:rPr>
          <w:fldChar w:fldCharType="begin"/>
        </w:r>
        <w:r w:rsidR="00643E4C">
          <w:rPr>
            <w:webHidden/>
          </w:rPr>
          <w:instrText xml:space="preserve"> PAGEREF _Toc14541003 \h </w:instrText>
        </w:r>
        <w:r w:rsidR="00643E4C">
          <w:rPr>
            <w:webHidden/>
          </w:rPr>
        </w:r>
        <w:r w:rsidR="00643E4C">
          <w:rPr>
            <w:webHidden/>
          </w:rPr>
          <w:fldChar w:fldCharType="separate"/>
        </w:r>
        <w:r w:rsidR="00643E4C">
          <w:rPr>
            <w:webHidden/>
          </w:rPr>
          <w:t>10</w:t>
        </w:r>
        <w:r w:rsidR="00643E4C">
          <w:rPr>
            <w:webHidden/>
          </w:rPr>
          <w:fldChar w:fldCharType="end"/>
        </w:r>
      </w:hyperlink>
    </w:p>
    <w:p w14:paraId="2D2D15F5" w14:textId="77777777" w:rsidR="00643E4C" w:rsidRDefault="00CB65FB" w:rsidP="00643E4C">
      <w:pPr>
        <w:pStyle w:val="TOC3"/>
        <w:tabs>
          <w:tab w:val="clear" w:pos="9639"/>
          <w:tab w:val="left" w:pos="686"/>
          <w:tab w:val="right" w:pos="9629"/>
        </w:tabs>
        <w:rPr>
          <w:rFonts w:cstheme="minorBidi"/>
          <w:smallCaps/>
          <w:szCs w:val="24"/>
          <w:lang w:val="fr-CH" w:eastAsia="fr-FR"/>
        </w:rPr>
      </w:pPr>
      <w:hyperlink w:anchor="_Toc14541004" w:history="1">
        <w:r w:rsidR="00643E4C" w:rsidRPr="00826CF0">
          <w:rPr>
            <w:rStyle w:val="Hyperlink"/>
          </w:rPr>
          <w:t>2.4.2</w:t>
        </w:r>
        <w:r w:rsidR="00643E4C">
          <w:rPr>
            <w:rFonts w:cstheme="minorBidi"/>
            <w:szCs w:val="24"/>
            <w:lang w:val="fr-CH" w:eastAsia="fr-FR"/>
          </w:rPr>
          <w:tab/>
        </w:r>
        <w:r w:rsidR="00643E4C" w:rsidRPr="00826CF0">
          <w:rPr>
            <w:rStyle w:val="Hyperlink"/>
          </w:rPr>
          <w:t>Incubation co-rapporteur</w:t>
        </w:r>
        <w:r w:rsidR="00643E4C">
          <w:rPr>
            <w:webHidden/>
          </w:rPr>
          <w:tab/>
        </w:r>
        <w:r w:rsidR="00643E4C">
          <w:rPr>
            <w:webHidden/>
          </w:rPr>
          <w:fldChar w:fldCharType="begin"/>
        </w:r>
        <w:r w:rsidR="00643E4C">
          <w:rPr>
            <w:webHidden/>
          </w:rPr>
          <w:instrText xml:space="preserve"> PAGEREF _Toc14541004 \h </w:instrText>
        </w:r>
        <w:r w:rsidR="00643E4C">
          <w:rPr>
            <w:webHidden/>
          </w:rPr>
        </w:r>
        <w:r w:rsidR="00643E4C">
          <w:rPr>
            <w:webHidden/>
          </w:rPr>
          <w:fldChar w:fldCharType="separate"/>
        </w:r>
        <w:r w:rsidR="00643E4C">
          <w:rPr>
            <w:webHidden/>
          </w:rPr>
          <w:t>10</w:t>
        </w:r>
        <w:r w:rsidR="00643E4C">
          <w:rPr>
            <w:webHidden/>
          </w:rPr>
          <w:fldChar w:fldCharType="end"/>
        </w:r>
      </w:hyperlink>
    </w:p>
    <w:p w14:paraId="35B01260" w14:textId="77777777" w:rsidR="00643E4C" w:rsidRDefault="00CB65FB" w:rsidP="00643E4C">
      <w:pPr>
        <w:pStyle w:val="TOC3"/>
        <w:tabs>
          <w:tab w:val="clear" w:pos="9639"/>
          <w:tab w:val="left" w:pos="686"/>
          <w:tab w:val="right" w:pos="9629"/>
        </w:tabs>
        <w:rPr>
          <w:rFonts w:cstheme="minorBidi"/>
          <w:smallCaps/>
          <w:szCs w:val="24"/>
          <w:lang w:val="fr-CH" w:eastAsia="fr-FR"/>
        </w:rPr>
      </w:pPr>
      <w:hyperlink w:anchor="_Toc14541005" w:history="1">
        <w:r w:rsidR="00643E4C" w:rsidRPr="00826CF0">
          <w:rPr>
            <w:rStyle w:val="Hyperlink"/>
          </w:rPr>
          <w:t>2.4.3</w:t>
        </w:r>
        <w:r w:rsidR="00643E4C">
          <w:rPr>
            <w:rFonts w:cstheme="minorBidi"/>
            <w:szCs w:val="24"/>
            <w:lang w:val="fr-CH" w:eastAsia="fr-FR"/>
          </w:rPr>
          <w:tab/>
        </w:r>
        <w:r w:rsidR="00643E4C" w:rsidRPr="00826CF0">
          <w:rPr>
            <w:rStyle w:val="Hyperlink"/>
          </w:rPr>
          <w:t>To which question to attach the incubation queue</w:t>
        </w:r>
        <w:r w:rsidR="00643E4C">
          <w:rPr>
            <w:webHidden/>
          </w:rPr>
          <w:tab/>
        </w:r>
        <w:r w:rsidR="00643E4C">
          <w:rPr>
            <w:webHidden/>
          </w:rPr>
          <w:fldChar w:fldCharType="begin"/>
        </w:r>
        <w:r w:rsidR="00643E4C">
          <w:rPr>
            <w:webHidden/>
          </w:rPr>
          <w:instrText xml:space="preserve"> PAGEREF _Toc14541005 \h </w:instrText>
        </w:r>
        <w:r w:rsidR="00643E4C">
          <w:rPr>
            <w:webHidden/>
          </w:rPr>
        </w:r>
        <w:r w:rsidR="00643E4C">
          <w:rPr>
            <w:webHidden/>
          </w:rPr>
          <w:fldChar w:fldCharType="separate"/>
        </w:r>
        <w:r w:rsidR="00643E4C">
          <w:rPr>
            <w:webHidden/>
          </w:rPr>
          <w:t>11</w:t>
        </w:r>
        <w:r w:rsidR="00643E4C">
          <w:rPr>
            <w:webHidden/>
          </w:rPr>
          <w:fldChar w:fldCharType="end"/>
        </w:r>
      </w:hyperlink>
    </w:p>
    <w:p w14:paraId="3EBDB375" w14:textId="77777777" w:rsidR="00643E4C" w:rsidRDefault="00CB65FB" w:rsidP="00643E4C">
      <w:pPr>
        <w:pStyle w:val="TOC1"/>
        <w:tabs>
          <w:tab w:val="clear" w:pos="9639"/>
          <w:tab w:val="left" w:pos="352"/>
          <w:tab w:val="right" w:pos="9629"/>
        </w:tabs>
        <w:rPr>
          <w:rFonts w:cstheme="minorBidi"/>
          <w:b/>
          <w:bCs/>
          <w:caps/>
          <w:szCs w:val="24"/>
          <w:lang w:val="fr-CH" w:eastAsia="fr-FR"/>
        </w:rPr>
      </w:pPr>
      <w:hyperlink w:anchor="_Toc14541006" w:history="1">
        <w:r w:rsidR="00643E4C" w:rsidRPr="00826CF0">
          <w:rPr>
            <w:rStyle w:val="Hyperlink"/>
          </w:rPr>
          <w:t>3</w:t>
        </w:r>
        <w:r w:rsidR="00643E4C">
          <w:rPr>
            <w:rFonts w:cstheme="minorBidi"/>
            <w:szCs w:val="24"/>
            <w:lang w:val="fr-CH" w:eastAsia="fr-FR"/>
          </w:rPr>
          <w:tab/>
        </w:r>
        <w:r w:rsidR="00643E4C" w:rsidRPr="00826CF0">
          <w:rPr>
            <w:rStyle w:val="Hyperlink"/>
          </w:rPr>
          <w:t>Benefits and Risks of the incubation mechanism</w:t>
        </w:r>
        <w:r w:rsidR="00643E4C">
          <w:rPr>
            <w:webHidden/>
          </w:rPr>
          <w:tab/>
        </w:r>
        <w:r w:rsidR="00643E4C">
          <w:rPr>
            <w:webHidden/>
          </w:rPr>
          <w:fldChar w:fldCharType="begin"/>
        </w:r>
        <w:r w:rsidR="00643E4C">
          <w:rPr>
            <w:webHidden/>
          </w:rPr>
          <w:instrText xml:space="preserve"> PAGEREF _Toc14541006 \h </w:instrText>
        </w:r>
        <w:r w:rsidR="00643E4C">
          <w:rPr>
            <w:webHidden/>
          </w:rPr>
        </w:r>
        <w:r w:rsidR="00643E4C">
          <w:rPr>
            <w:webHidden/>
          </w:rPr>
          <w:fldChar w:fldCharType="separate"/>
        </w:r>
        <w:r w:rsidR="00643E4C">
          <w:rPr>
            <w:webHidden/>
          </w:rPr>
          <w:t>12</w:t>
        </w:r>
        <w:r w:rsidR="00643E4C">
          <w:rPr>
            <w:webHidden/>
          </w:rPr>
          <w:fldChar w:fldCharType="end"/>
        </w:r>
      </w:hyperlink>
    </w:p>
    <w:p w14:paraId="0E9A6D64" w14:textId="77777777" w:rsidR="00643E4C" w:rsidRDefault="00CB65FB" w:rsidP="00643E4C">
      <w:pPr>
        <w:pStyle w:val="TOC2"/>
        <w:tabs>
          <w:tab w:val="clear" w:pos="9639"/>
          <w:tab w:val="left" w:pos="522"/>
          <w:tab w:val="right" w:pos="9629"/>
        </w:tabs>
        <w:rPr>
          <w:rFonts w:cstheme="minorBidi"/>
          <w:b/>
          <w:bCs/>
          <w:smallCaps/>
          <w:szCs w:val="24"/>
          <w:lang w:val="fr-CH" w:eastAsia="fr-FR"/>
        </w:rPr>
      </w:pPr>
      <w:hyperlink w:anchor="_Toc14541007" w:history="1">
        <w:r w:rsidR="00643E4C" w:rsidRPr="00826CF0">
          <w:rPr>
            <w:rStyle w:val="Hyperlink"/>
          </w:rPr>
          <w:t>3.1</w:t>
        </w:r>
        <w:r w:rsidR="00643E4C">
          <w:rPr>
            <w:rFonts w:cstheme="minorBidi"/>
            <w:szCs w:val="24"/>
            <w:lang w:val="fr-CH" w:eastAsia="fr-FR"/>
          </w:rPr>
          <w:tab/>
        </w:r>
        <w:r w:rsidR="00643E4C" w:rsidRPr="00826CF0">
          <w:rPr>
            <w:rStyle w:val="Hyperlink"/>
          </w:rPr>
          <w:t>Benefits of the incubation mechanism</w:t>
        </w:r>
        <w:r w:rsidR="00643E4C">
          <w:rPr>
            <w:webHidden/>
          </w:rPr>
          <w:tab/>
        </w:r>
        <w:r w:rsidR="00643E4C">
          <w:rPr>
            <w:webHidden/>
          </w:rPr>
          <w:fldChar w:fldCharType="begin"/>
        </w:r>
        <w:r w:rsidR="00643E4C">
          <w:rPr>
            <w:webHidden/>
          </w:rPr>
          <w:instrText xml:space="preserve"> PAGEREF _Toc14541007 \h </w:instrText>
        </w:r>
        <w:r w:rsidR="00643E4C">
          <w:rPr>
            <w:webHidden/>
          </w:rPr>
        </w:r>
        <w:r w:rsidR="00643E4C">
          <w:rPr>
            <w:webHidden/>
          </w:rPr>
          <w:fldChar w:fldCharType="separate"/>
        </w:r>
        <w:r w:rsidR="00643E4C">
          <w:rPr>
            <w:webHidden/>
          </w:rPr>
          <w:t>12</w:t>
        </w:r>
        <w:r w:rsidR="00643E4C">
          <w:rPr>
            <w:webHidden/>
          </w:rPr>
          <w:fldChar w:fldCharType="end"/>
        </w:r>
      </w:hyperlink>
    </w:p>
    <w:p w14:paraId="55635FA8" w14:textId="77777777" w:rsidR="00643E4C" w:rsidRDefault="00CB65FB" w:rsidP="00643E4C">
      <w:pPr>
        <w:pStyle w:val="TOC2"/>
        <w:tabs>
          <w:tab w:val="clear" w:pos="9639"/>
          <w:tab w:val="left" w:pos="522"/>
          <w:tab w:val="right" w:pos="9629"/>
        </w:tabs>
        <w:rPr>
          <w:rFonts w:cstheme="minorBidi"/>
          <w:b/>
          <w:bCs/>
          <w:smallCaps/>
          <w:szCs w:val="24"/>
          <w:lang w:val="fr-CH" w:eastAsia="fr-FR"/>
        </w:rPr>
      </w:pPr>
      <w:hyperlink w:anchor="_Toc14541008" w:history="1">
        <w:r w:rsidR="00643E4C" w:rsidRPr="00826CF0">
          <w:rPr>
            <w:rStyle w:val="Hyperlink"/>
          </w:rPr>
          <w:t>3.2</w:t>
        </w:r>
        <w:r w:rsidR="00643E4C">
          <w:rPr>
            <w:rFonts w:cstheme="minorBidi"/>
            <w:szCs w:val="24"/>
            <w:lang w:val="fr-CH" w:eastAsia="fr-FR"/>
          </w:rPr>
          <w:tab/>
        </w:r>
        <w:r w:rsidR="00643E4C" w:rsidRPr="00826CF0">
          <w:rPr>
            <w:rStyle w:val="Hyperlink"/>
          </w:rPr>
          <w:t>Risks of the incubation mechanism</w:t>
        </w:r>
        <w:r w:rsidR="00643E4C">
          <w:rPr>
            <w:webHidden/>
          </w:rPr>
          <w:tab/>
        </w:r>
        <w:r w:rsidR="00643E4C">
          <w:rPr>
            <w:webHidden/>
          </w:rPr>
          <w:fldChar w:fldCharType="begin"/>
        </w:r>
        <w:r w:rsidR="00643E4C">
          <w:rPr>
            <w:webHidden/>
          </w:rPr>
          <w:instrText xml:space="preserve"> PAGEREF _Toc14541008 \h </w:instrText>
        </w:r>
        <w:r w:rsidR="00643E4C">
          <w:rPr>
            <w:webHidden/>
          </w:rPr>
        </w:r>
        <w:r w:rsidR="00643E4C">
          <w:rPr>
            <w:webHidden/>
          </w:rPr>
          <w:fldChar w:fldCharType="separate"/>
        </w:r>
        <w:r w:rsidR="00643E4C">
          <w:rPr>
            <w:webHidden/>
          </w:rPr>
          <w:t>12</w:t>
        </w:r>
        <w:r w:rsidR="00643E4C">
          <w:rPr>
            <w:webHidden/>
          </w:rPr>
          <w:fldChar w:fldCharType="end"/>
        </w:r>
      </w:hyperlink>
    </w:p>
    <w:p w14:paraId="60599110" w14:textId="77777777" w:rsidR="00643E4C" w:rsidRDefault="00CB65FB" w:rsidP="00643E4C">
      <w:pPr>
        <w:pStyle w:val="TOC3"/>
        <w:tabs>
          <w:tab w:val="clear" w:pos="9639"/>
          <w:tab w:val="left" w:pos="686"/>
          <w:tab w:val="right" w:pos="9629"/>
        </w:tabs>
        <w:rPr>
          <w:rFonts w:cstheme="minorBidi"/>
          <w:smallCaps/>
          <w:szCs w:val="24"/>
          <w:lang w:val="fr-CH" w:eastAsia="fr-FR"/>
        </w:rPr>
      </w:pPr>
      <w:hyperlink w:anchor="_Toc14541009" w:history="1">
        <w:r w:rsidR="00643E4C" w:rsidRPr="00826CF0">
          <w:rPr>
            <w:rStyle w:val="Hyperlink"/>
          </w:rPr>
          <w:t>3.2.1</w:t>
        </w:r>
        <w:r w:rsidR="00643E4C">
          <w:rPr>
            <w:rFonts w:cstheme="minorBidi"/>
            <w:szCs w:val="24"/>
            <w:lang w:val="fr-CH" w:eastAsia="fr-FR"/>
          </w:rPr>
          <w:tab/>
        </w:r>
        <w:r w:rsidR="00643E4C" w:rsidRPr="00826CF0">
          <w:rPr>
            <w:rStyle w:val="Hyperlink"/>
          </w:rPr>
          <w:t>Risk of doing</w:t>
        </w:r>
        <w:r w:rsidR="00643E4C">
          <w:rPr>
            <w:webHidden/>
          </w:rPr>
          <w:tab/>
        </w:r>
        <w:r w:rsidR="00643E4C">
          <w:rPr>
            <w:webHidden/>
          </w:rPr>
          <w:fldChar w:fldCharType="begin"/>
        </w:r>
        <w:r w:rsidR="00643E4C">
          <w:rPr>
            <w:webHidden/>
          </w:rPr>
          <w:instrText xml:space="preserve"> PAGEREF _Toc14541009 \h </w:instrText>
        </w:r>
        <w:r w:rsidR="00643E4C">
          <w:rPr>
            <w:webHidden/>
          </w:rPr>
        </w:r>
        <w:r w:rsidR="00643E4C">
          <w:rPr>
            <w:webHidden/>
          </w:rPr>
          <w:fldChar w:fldCharType="separate"/>
        </w:r>
        <w:r w:rsidR="00643E4C">
          <w:rPr>
            <w:webHidden/>
          </w:rPr>
          <w:t>12</w:t>
        </w:r>
        <w:r w:rsidR="00643E4C">
          <w:rPr>
            <w:webHidden/>
          </w:rPr>
          <w:fldChar w:fldCharType="end"/>
        </w:r>
      </w:hyperlink>
    </w:p>
    <w:p w14:paraId="671EF544" w14:textId="77777777" w:rsidR="00643E4C" w:rsidRDefault="00CB65FB" w:rsidP="00643E4C">
      <w:pPr>
        <w:pStyle w:val="TOC3"/>
        <w:tabs>
          <w:tab w:val="clear" w:pos="9639"/>
          <w:tab w:val="left" w:pos="686"/>
          <w:tab w:val="right" w:pos="9629"/>
        </w:tabs>
        <w:rPr>
          <w:rFonts w:cstheme="minorBidi"/>
          <w:smallCaps/>
          <w:szCs w:val="24"/>
          <w:lang w:val="fr-CH" w:eastAsia="fr-FR"/>
        </w:rPr>
      </w:pPr>
      <w:hyperlink w:anchor="_Toc14541010" w:history="1">
        <w:r w:rsidR="00643E4C" w:rsidRPr="00826CF0">
          <w:rPr>
            <w:rStyle w:val="Hyperlink"/>
          </w:rPr>
          <w:t>3.2.2</w:t>
        </w:r>
        <w:r w:rsidR="00643E4C">
          <w:rPr>
            <w:rFonts w:cstheme="minorBidi"/>
            <w:szCs w:val="24"/>
            <w:lang w:val="fr-CH" w:eastAsia="fr-FR"/>
          </w:rPr>
          <w:tab/>
        </w:r>
        <w:r w:rsidR="00643E4C" w:rsidRPr="00826CF0">
          <w:rPr>
            <w:rStyle w:val="Hyperlink"/>
          </w:rPr>
          <w:t>Risk of not doing</w:t>
        </w:r>
        <w:r w:rsidR="00643E4C">
          <w:rPr>
            <w:webHidden/>
          </w:rPr>
          <w:tab/>
        </w:r>
        <w:r w:rsidR="00643E4C">
          <w:rPr>
            <w:webHidden/>
          </w:rPr>
          <w:fldChar w:fldCharType="begin"/>
        </w:r>
        <w:r w:rsidR="00643E4C">
          <w:rPr>
            <w:webHidden/>
          </w:rPr>
          <w:instrText xml:space="preserve"> PAGEREF _Toc14541010 \h </w:instrText>
        </w:r>
        <w:r w:rsidR="00643E4C">
          <w:rPr>
            <w:webHidden/>
          </w:rPr>
        </w:r>
        <w:r w:rsidR="00643E4C">
          <w:rPr>
            <w:webHidden/>
          </w:rPr>
          <w:fldChar w:fldCharType="separate"/>
        </w:r>
        <w:r w:rsidR="00643E4C">
          <w:rPr>
            <w:webHidden/>
          </w:rPr>
          <w:t>12</w:t>
        </w:r>
        <w:r w:rsidR="00643E4C">
          <w:rPr>
            <w:webHidden/>
          </w:rPr>
          <w:fldChar w:fldCharType="end"/>
        </w:r>
      </w:hyperlink>
    </w:p>
    <w:p w14:paraId="29B42578" w14:textId="77777777" w:rsidR="00643E4C" w:rsidRDefault="00CB65FB" w:rsidP="00643E4C">
      <w:pPr>
        <w:pStyle w:val="TOC3"/>
        <w:tabs>
          <w:tab w:val="clear" w:pos="9639"/>
          <w:tab w:val="left" w:pos="686"/>
          <w:tab w:val="right" w:pos="9629"/>
        </w:tabs>
        <w:rPr>
          <w:rFonts w:cstheme="minorBidi"/>
          <w:smallCaps/>
          <w:szCs w:val="24"/>
          <w:lang w:val="fr-CH" w:eastAsia="fr-FR"/>
        </w:rPr>
      </w:pPr>
      <w:hyperlink w:anchor="_Toc14541011" w:history="1">
        <w:r w:rsidR="00643E4C" w:rsidRPr="00826CF0">
          <w:rPr>
            <w:rStyle w:val="Hyperlink"/>
          </w:rPr>
          <w:t>3.2.3</w:t>
        </w:r>
        <w:r w:rsidR="00643E4C">
          <w:rPr>
            <w:rFonts w:cstheme="minorBidi"/>
            <w:szCs w:val="24"/>
            <w:lang w:val="fr-CH" w:eastAsia="fr-FR"/>
          </w:rPr>
          <w:tab/>
        </w:r>
        <w:r w:rsidR="00643E4C" w:rsidRPr="00826CF0">
          <w:rPr>
            <w:rStyle w:val="Hyperlink"/>
          </w:rPr>
          <w:t>Risk of not doing now or stopping it</w:t>
        </w:r>
        <w:r w:rsidR="00643E4C">
          <w:rPr>
            <w:webHidden/>
          </w:rPr>
          <w:tab/>
        </w:r>
        <w:r w:rsidR="00643E4C">
          <w:rPr>
            <w:webHidden/>
          </w:rPr>
          <w:fldChar w:fldCharType="begin"/>
        </w:r>
        <w:r w:rsidR="00643E4C">
          <w:rPr>
            <w:webHidden/>
          </w:rPr>
          <w:instrText xml:space="preserve"> PAGEREF _Toc14541011 \h </w:instrText>
        </w:r>
        <w:r w:rsidR="00643E4C">
          <w:rPr>
            <w:webHidden/>
          </w:rPr>
        </w:r>
        <w:r w:rsidR="00643E4C">
          <w:rPr>
            <w:webHidden/>
          </w:rPr>
          <w:fldChar w:fldCharType="separate"/>
        </w:r>
        <w:r w:rsidR="00643E4C">
          <w:rPr>
            <w:webHidden/>
          </w:rPr>
          <w:t>13</w:t>
        </w:r>
        <w:r w:rsidR="00643E4C">
          <w:rPr>
            <w:webHidden/>
          </w:rPr>
          <w:fldChar w:fldCharType="end"/>
        </w:r>
      </w:hyperlink>
    </w:p>
    <w:p w14:paraId="7F0E386B" w14:textId="77777777" w:rsidR="00643E4C" w:rsidRDefault="00CB65FB" w:rsidP="00643E4C">
      <w:pPr>
        <w:pStyle w:val="TOC1"/>
        <w:tabs>
          <w:tab w:val="clear" w:pos="9639"/>
          <w:tab w:val="left" w:pos="352"/>
          <w:tab w:val="right" w:pos="9629"/>
        </w:tabs>
        <w:rPr>
          <w:rFonts w:cstheme="minorBidi"/>
          <w:b/>
          <w:bCs/>
          <w:caps/>
          <w:szCs w:val="24"/>
          <w:lang w:val="fr-CH" w:eastAsia="fr-FR"/>
        </w:rPr>
      </w:pPr>
      <w:hyperlink w:anchor="_Toc14541012" w:history="1">
        <w:r w:rsidR="00643E4C" w:rsidRPr="00826CF0">
          <w:rPr>
            <w:rStyle w:val="Hyperlink"/>
          </w:rPr>
          <w:t>4</w:t>
        </w:r>
        <w:r w:rsidR="00643E4C">
          <w:rPr>
            <w:rFonts w:cstheme="minorBidi"/>
            <w:szCs w:val="24"/>
            <w:lang w:val="fr-CH" w:eastAsia="fr-FR"/>
          </w:rPr>
          <w:tab/>
        </w:r>
        <w:r w:rsidR="00643E4C" w:rsidRPr="00826CF0">
          <w:rPr>
            <w:rStyle w:val="Hyperlink"/>
          </w:rPr>
          <w:t>Alternatives and gap analysis to introduce innovation</w:t>
        </w:r>
        <w:r w:rsidR="00643E4C">
          <w:rPr>
            <w:webHidden/>
          </w:rPr>
          <w:tab/>
        </w:r>
        <w:r w:rsidR="00643E4C">
          <w:rPr>
            <w:webHidden/>
          </w:rPr>
          <w:fldChar w:fldCharType="begin"/>
        </w:r>
        <w:r w:rsidR="00643E4C">
          <w:rPr>
            <w:webHidden/>
          </w:rPr>
          <w:instrText xml:space="preserve"> PAGEREF _Toc14541012 \h </w:instrText>
        </w:r>
        <w:r w:rsidR="00643E4C">
          <w:rPr>
            <w:webHidden/>
          </w:rPr>
        </w:r>
        <w:r w:rsidR="00643E4C">
          <w:rPr>
            <w:webHidden/>
          </w:rPr>
          <w:fldChar w:fldCharType="separate"/>
        </w:r>
        <w:r w:rsidR="00643E4C">
          <w:rPr>
            <w:webHidden/>
          </w:rPr>
          <w:t>14</w:t>
        </w:r>
        <w:r w:rsidR="00643E4C">
          <w:rPr>
            <w:webHidden/>
          </w:rPr>
          <w:fldChar w:fldCharType="end"/>
        </w:r>
      </w:hyperlink>
    </w:p>
    <w:p w14:paraId="5F975A2E" w14:textId="77777777" w:rsidR="00643E4C" w:rsidRDefault="00CB65FB" w:rsidP="00643E4C">
      <w:pPr>
        <w:pStyle w:val="TOC2"/>
        <w:tabs>
          <w:tab w:val="clear" w:pos="9639"/>
          <w:tab w:val="left" w:pos="522"/>
          <w:tab w:val="right" w:pos="9629"/>
        </w:tabs>
        <w:rPr>
          <w:rFonts w:cstheme="minorBidi"/>
          <w:b/>
          <w:bCs/>
          <w:smallCaps/>
          <w:szCs w:val="24"/>
          <w:lang w:val="fr-CH" w:eastAsia="fr-FR"/>
        </w:rPr>
      </w:pPr>
      <w:hyperlink w:anchor="_Toc14541013" w:history="1">
        <w:r w:rsidR="00643E4C" w:rsidRPr="00826CF0">
          <w:rPr>
            <w:rStyle w:val="Hyperlink"/>
          </w:rPr>
          <w:t>4.1</w:t>
        </w:r>
        <w:r w:rsidR="00643E4C">
          <w:rPr>
            <w:rFonts w:cstheme="minorBidi"/>
            <w:szCs w:val="24"/>
            <w:lang w:val="fr-CH" w:eastAsia="fr-FR"/>
          </w:rPr>
          <w:tab/>
        </w:r>
        <w:r w:rsidR="00643E4C" w:rsidRPr="00826CF0">
          <w:rPr>
            <w:rStyle w:val="Hyperlink"/>
          </w:rPr>
          <w:t>About Innovation in Security</w:t>
        </w:r>
        <w:r w:rsidR="00643E4C">
          <w:rPr>
            <w:webHidden/>
          </w:rPr>
          <w:tab/>
        </w:r>
        <w:r w:rsidR="00643E4C">
          <w:rPr>
            <w:webHidden/>
          </w:rPr>
          <w:fldChar w:fldCharType="begin"/>
        </w:r>
        <w:r w:rsidR="00643E4C">
          <w:rPr>
            <w:webHidden/>
          </w:rPr>
          <w:instrText xml:space="preserve"> PAGEREF _Toc14541013 \h </w:instrText>
        </w:r>
        <w:r w:rsidR="00643E4C">
          <w:rPr>
            <w:webHidden/>
          </w:rPr>
        </w:r>
        <w:r w:rsidR="00643E4C">
          <w:rPr>
            <w:webHidden/>
          </w:rPr>
          <w:fldChar w:fldCharType="separate"/>
        </w:r>
        <w:r w:rsidR="00643E4C">
          <w:rPr>
            <w:webHidden/>
          </w:rPr>
          <w:t>14</w:t>
        </w:r>
        <w:r w:rsidR="00643E4C">
          <w:rPr>
            <w:webHidden/>
          </w:rPr>
          <w:fldChar w:fldCharType="end"/>
        </w:r>
      </w:hyperlink>
    </w:p>
    <w:p w14:paraId="4C6B738C" w14:textId="77777777" w:rsidR="00643E4C" w:rsidRDefault="00CB65FB" w:rsidP="00643E4C">
      <w:pPr>
        <w:pStyle w:val="TOC2"/>
        <w:tabs>
          <w:tab w:val="clear" w:pos="9639"/>
          <w:tab w:val="left" w:pos="522"/>
          <w:tab w:val="right" w:pos="9629"/>
        </w:tabs>
        <w:rPr>
          <w:rFonts w:cstheme="minorBidi"/>
          <w:b/>
          <w:bCs/>
          <w:smallCaps/>
          <w:szCs w:val="24"/>
          <w:lang w:val="fr-CH" w:eastAsia="fr-FR"/>
        </w:rPr>
      </w:pPr>
      <w:hyperlink w:anchor="_Toc14541014" w:history="1">
        <w:r w:rsidR="00643E4C" w:rsidRPr="00826CF0">
          <w:rPr>
            <w:rStyle w:val="Hyperlink"/>
          </w:rPr>
          <w:t>4.2</w:t>
        </w:r>
        <w:r w:rsidR="00643E4C">
          <w:rPr>
            <w:rFonts w:cstheme="minorBidi"/>
            <w:szCs w:val="24"/>
            <w:lang w:val="fr-CH" w:eastAsia="fr-FR"/>
          </w:rPr>
          <w:tab/>
        </w:r>
        <w:r w:rsidR="00643E4C" w:rsidRPr="00826CF0">
          <w:rPr>
            <w:rStyle w:val="Hyperlink"/>
          </w:rPr>
          <w:t>Mechanisms within ITU</w:t>
        </w:r>
        <w:r w:rsidR="00643E4C">
          <w:rPr>
            <w:webHidden/>
          </w:rPr>
          <w:tab/>
        </w:r>
        <w:r w:rsidR="00643E4C">
          <w:rPr>
            <w:webHidden/>
          </w:rPr>
          <w:fldChar w:fldCharType="begin"/>
        </w:r>
        <w:r w:rsidR="00643E4C">
          <w:rPr>
            <w:webHidden/>
          </w:rPr>
          <w:instrText xml:space="preserve"> PAGEREF _Toc14541014 \h </w:instrText>
        </w:r>
        <w:r w:rsidR="00643E4C">
          <w:rPr>
            <w:webHidden/>
          </w:rPr>
        </w:r>
        <w:r w:rsidR="00643E4C">
          <w:rPr>
            <w:webHidden/>
          </w:rPr>
          <w:fldChar w:fldCharType="separate"/>
        </w:r>
        <w:r w:rsidR="00643E4C">
          <w:rPr>
            <w:webHidden/>
          </w:rPr>
          <w:t>14</w:t>
        </w:r>
        <w:r w:rsidR="00643E4C">
          <w:rPr>
            <w:webHidden/>
          </w:rPr>
          <w:fldChar w:fldCharType="end"/>
        </w:r>
      </w:hyperlink>
    </w:p>
    <w:p w14:paraId="513C9DB9" w14:textId="77777777" w:rsidR="00643E4C" w:rsidRDefault="00CB65FB" w:rsidP="00643E4C">
      <w:pPr>
        <w:pStyle w:val="TOC3"/>
        <w:tabs>
          <w:tab w:val="clear" w:pos="9639"/>
          <w:tab w:val="left" w:pos="686"/>
          <w:tab w:val="right" w:pos="9629"/>
        </w:tabs>
        <w:rPr>
          <w:rFonts w:cstheme="minorBidi"/>
          <w:smallCaps/>
          <w:szCs w:val="24"/>
          <w:lang w:val="fr-CH" w:eastAsia="fr-FR"/>
        </w:rPr>
      </w:pPr>
      <w:hyperlink w:anchor="_Toc14541015" w:history="1">
        <w:r w:rsidR="00643E4C" w:rsidRPr="00826CF0">
          <w:rPr>
            <w:rStyle w:val="Hyperlink"/>
          </w:rPr>
          <w:t>4.2.1</w:t>
        </w:r>
        <w:r w:rsidR="00643E4C">
          <w:rPr>
            <w:rFonts w:cstheme="minorBidi"/>
            <w:szCs w:val="24"/>
            <w:lang w:val="fr-CH" w:eastAsia="fr-FR"/>
          </w:rPr>
          <w:tab/>
        </w:r>
        <w:r w:rsidR="00643E4C" w:rsidRPr="00826CF0">
          <w:rPr>
            <w:rStyle w:val="Hyperlink"/>
          </w:rPr>
          <w:t>Incubation mechanism vs Focus Groups</w:t>
        </w:r>
        <w:r w:rsidR="00643E4C">
          <w:rPr>
            <w:webHidden/>
          </w:rPr>
          <w:tab/>
        </w:r>
        <w:r w:rsidR="00643E4C">
          <w:rPr>
            <w:webHidden/>
          </w:rPr>
          <w:fldChar w:fldCharType="begin"/>
        </w:r>
        <w:r w:rsidR="00643E4C">
          <w:rPr>
            <w:webHidden/>
          </w:rPr>
          <w:instrText xml:space="preserve"> PAGEREF _Toc14541015 \h </w:instrText>
        </w:r>
        <w:r w:rsidR="00643E4C">
          <w:rPr>
            <w:webHidden/>
          </w:rPr>
        </w:r>
        <w:r w:rsidR="00643E4C">
          <w:rPr>
            <w:webHidden/>
          </w:rPr>
          <w:fldChar w:fldCharType="separate"/>
        </w:r>
        <w:r w:rsidR="00643E4C">
          <w:rPr>
            <w:webHidden/>
          </w:rPr>
          <w:t>14</w:t>
        </w:r>
        <w:r w:rsidR="00643E4C">
          <w:rPr>
            <w:webHidden/>
          </w:rPr>
          <w:fldChar w:fldCharType="end"/>
        </w:r>
      </w:hyperlink>
    </w:p>
    <w:p w14:paraId="1D7B9036" w14:textId="77777777" w:rsidR="00643E4C" w:rsidRDefault="00CB65FB" w:rsidP="00643E4C">
      <w:pPr>
        <w:pStyle w:val="TOC3"/>
        <w:tabs>
          <w:tab w:val="clear" w:pos="9639"/>
          <w:tab w:val="left" w:pos="686"/>
          <w:tab w:val="right" w:pos="9629"/>
        </w:tabs>
        <w:rPr>
          <w:rFonts w:cstheme="minorBidi"/>
          <w:smallCaps/>
          <w:szCs w:val="24"/>
          <w:lang w:val="fr-CH" w:eastAsia="fr-FR"/>
        </w:rPr>
      </w:pPr>
      <w:hyperlink w:anchor="_Toc14541016" w:history="1">
        <w:r w:rsidR="00643E4C" w:rsidRPr="00826CF0">
          <w:rPr>
            <w:rStyle w:val="Hyperlink"/>
          </w:rPr>
          <w:t>4.2.2</w:t>
        </w:r>
        <w:r w:rsidR="00643E4C">
          <w:rPr>
            <w:rFonts w:cstheme="minorBidi"/>
            <w:szCs w:val="24"/>
            <w:lang w:val="fr-CH" w:eastAsia="fr-FR"/>
          </w:rPr>
          <w:tab/>
        </w:r>
        <w:r w:rsidR="00643E4C" w:rsidRPr="00826CF0">
          <w:rPr>
            <w:rStyle w:val="Hyperlink"/>
          </w:rPr>
          <w:t>Central or Distributed incubation queue?</w:t>
        </w:r>
        <w:r w:rsidR="00643E4C">
          <w:rPr>
            <w:webHidden/>
          </w:rPr>
          <w:tab/>
        </w:r>
        <w:r w:rsidR="00643E4C">
          <w:rPr>
            <w:webHidden/>
          </w:rPr>
          <w:fldChar w:fldCharType="begin"/>
        </w:r>
        <w:r w:rsidR="00643E4C">
          <w:rPr>
            <w:webHidden/>
          </w:rPr>
          <w:instrText xml:space="preserve"> PAGEREF _Toc14541016 \h </w:instrText>
        </w:r>
        <w:r w:rsidR="00643E4C">
          <w:rPr>
            <w:webHidden/>
          </w:rPr>
        </w:r>
        <w:r w:rsidR="00643E4C">
          <w:rPr>
            <w:webHidden/>
          </w:rPr>
          <w:fldChar w:fldCharType="separate"/>
        </w:r>
        <w:r w:rsidR="00643E4C">
          <w:rPr>
            <w:webHidden/>
          </w:rPr>
          <w:t>14</w:t>
        </w:r>
        <w:r w:rsidR="00643E4C">
          <w:rPr>
            <w:webHidden/>
          </w:rPr>
          <w:fldChar w:fldCharType="end"/>
        </w:r>
      </w:hyperlink>
    </w:p>
    <w:p w14:paraId="28581E77" w14:textId="77777777" w:rsidR="00643E4C" w:rsidRDefault="00CB65FB" w:rsidP="00643E4C">
      <w:pPr>
        <w:pStyle w:val="TOC2"/>
        <w:tabs>
          <w:tab w:val="clear" w:pos="9639"/>
          <w:tab w:val="left" w:pos="522"/>
          <w:tab w:val="right" w:pos="9629"/>
        </w:tabs>
        <w:rPr>
          <w:rFonts w:cstheme="minorBidi"/>
          <w:b/>
          <w:bCs/>
          <w:smallCaps/>
          <w:szCs w:val="24"/>
          <w:lang w:val="fr-CH" w:eastAsia="fr-FR"/>
        </w:rPr>
      </w:pPr>
      <w:hyperlink w:anchor="_Toc14541017" w:history="1">
        <w:r w:rsidR="00643E4C" w:rsidRPr="00826CF0">
          <w:rPr>
            <w:rStyle w:val="Hyperlink"/>
          </w:rPr>
          <w:t>4.3</w:t>
        </w:r>
        <w:r w:rsidR="00643E4C">
          <w:rPr>
            <w:rFonts w:cstheme="minorBidi"/>
            <w:szCs w:val="24"/>
            <w:lang w:val="fr-CH" w:eastAsia="fr-FR"/>
          </w:rPr>
          <w:tab/>
        </w:r>
        <w:r w:rsidR="00643E4C" w:rsidRPr="00826CF0">
          <w:rPr>
            <w:rStyle w:val="Hyperlink"/>
          </w:rPr>
          <w:t>Gap analysis with other SDOs</w:t>
        </w:r>
        <w:r w:rsidR="00643E4C">
          <w:rPr>
            <w:webHidden/>
          </w:rPr>
          <w:tab/>
        </w:r>
        <w:r w:rsidR="00643E4C">
          <w:rPr>
            <w:webHidden/>
          </w:rPr>
          <w:fldChar w:fldCharType="begin"/>
        </w:r>
        <w:r w:rsidR="00643E4C">
          <w:rPr>
            <w:webHidden/>
          </w:rPr>
          <w:instrText xml:space="preserve"> PAGEREF _Toc14541017 \h </w:instrText>
        </w:r>
        <w:r w:rsidR="00643E4C">
          <w:rPr>
            <w:webHidden/>
          </w:rPr>
        </w:r>
        <w:r w:rsidR="00643E4C">
          <w:rPr>
            <w:webHidden/>
          </w:rPr>
          <w:fldChar w:fldCharType="separate"/>
        </w:r>
        <w:r w:rsidR="00643E4C">
          <w:rPr>
            <w:webHidden/>
          </w:rPr>
          <w:t>14</w:t>
        </w:r>
        <w:r w:rsidR="00643E4C">
          <w:rPr>
            <w:webHidden/>
          </w:rPr>
          <w:fldChar w:fldCharType="end"/>
        </w:r>
      </w:hyperlink>
    </w:p>
    <w:p w14:paraId="57959392" w14:textId="77777777" w:rsidR="00643E4C" w:rsidRDefault="00CB65FB" w:rsidP="00643E4C">
      <w:pPr>
        <w:pStyle w:val="TOC3"/>
        <w:tabs>
          <w:tab w:val="clear" w:pos="9639"/>
          <w:tab w:val="left" w:pos="686"/>
          <w:tab w:val="right" w:pos="9629"/>
        </w:tabs>
        <w:rPr>
          <w:rFonts w:cstheme="minorBidi"/>
          <w:smallCaps/>
          <w:szCs w:val="24"/>
          <w:lang w:val="fr-CH" w:eastAsia="fr-FR"/>
        </w:rPr>
      </w:pPr>
      <w:hyperlink w:anchor="_Toc14541018" w:history="1">
        <w:r w:rsidR="00643E4C" w:rsidRPr="00826CF0">
          <w:rPr>
            <w:rStyle w:val="Hyperlink"/>
          </w:rPr>
          <w:t>4.3.1</w:t>
        </w:r>
        <w:r w:rsidR="00643E4C">
          <w:rPr>
            <w:rFonts w:cstheme="minorBidi"/>
            <w:szCs w:val="24"/>
            <w:lang w:val="fr-CH" w:eastAsia="fr-FR"/>
          </w:rPr>
          <w:tab/>
        </w:r>
        <w:r w:rsidR="00643E4C" w:rsidRPr="00826CF0">
          <w:rPr>
            <w:rStyle w:val="Hyperlink"/>
          </w:rPr>
          <w:t>IETF</w:t>
        </w:r>
        <w:r w:rsidR="00643E4C">
          <w:rPr>
            <w:webHidden/>
          </w:rPr>
          <w:tab/>
        </w:r>
        <w:r w:rsidR="00643E4C">
          <w:rPr>
            <w:webHidden/>
          </w:rPr>
          <w:fldChar w:fldCharType="begin"/>
        </w:r>
        <w:r w:rsidR="00643E4C">
          <w:rPr>
            <w:webHidden/>
          </w:rPr>
          <w:instrText xml:space="preserve"> PAGEREF _Toc14541018 \h </w:instrText>
        </w:r>
        <w:r w:rsidR="00643E4C">
          <w:rPr>
            <w:webHidden/>
          </w:rPr>
        </w:r>
        <w:r w:rsidR="00643E4C">
          <w:rPr>
            <w:webHidden/>
          </w:rPr>
          <w:fldChar w:fldCharType="separate"/>
        </w:r>
        <w:r w:rsidR="00643E4C">
          <w:rPr>
            <w:webHidden/>
          </w:rPr>
          <w:t>14</w:t>
        </w:r>
        <w:r w:rsidR="00643E4C">
          <w:rPr>
            <w:webHidden/>
          </w:rPr>
          <w:fldChar w:fldCharType="end"/>
        </w:r>
      </w:hyperlink>
    </w:p>
    <w:p w14:paraId="204B27CD" w14:textId="77777777" w:rsidR="00643E4C" w:rsidRDefault="00CB65FB" w:rsidP="00643E4C">
      <w:pPr>
        <w:pStyle w:val="TOC1"/>
        <w:tabs>
          <w:tab w:val="clear" w:pos="9639"/>
          <w:tab w:val="left" w:pos="352"/>
          <w:tab w:val="right" w:pos="9629"/>
        </w:tabs>
        <w:rPr>
          <w:rFonts w:cstheme="minorBidi"/>
          <w:b/>
          <w:bCs/>
          <w:caps/>
          <w:szCs w:val="24"/>
          <w:lang w:val="fr-CH" w:eastAsia="fr-FR"/>
        </w:rPr>
      </w:pPr>
      <w:hyperlink w:anchor="_Toc14541019" w:history="1">
        <w:r w:rsidR="00643E4C" w:rsidRPr="00826CF0">
          <w:rPr>
            <w:rStyle w:val="Hyperlink"/>
          </w:rPr>
          <w:t>5</w:t>
        </w:r>
        <w:r w:rsidR="00643E4C">
          <w:rPr>
            <w:rFonts w:cstheme="minorBidi"/>
            <w:szCs w:val="24"/>
            <w:lang w:val="fr-CH" w:eastAsia="fr-FR"/>
          </w:rPr>
          <w:tab/>
        </w:r>
        <w:r w:rsidR="00643E4C" w:rsidRPr="00826CF0">
          <w:rPr>
            <w:rStyle w:val="Hyperlink"/>
          </w:rPr>
          <w:t>Conclusions</w:t>
        </w:r>
        <w:r w:rsidR="00643E4C">
          <w:rPr>
            <w:webHidden/>
          </w:rPr>
          <w:tab/>
        </w:r>
        <w:r w:rsidR="00643E4C">
          <w:rPr>
            <w:webHidden/>
          </w:rPr>
          <w:fldChar w:fldCharType="begin"/>
        </w:r>
        <w:r w:rsidR="00643E4C">
          <w:rPr>
            <w:webHidden/>
          </w:rPr>
          <w:instrText xml:space="preserve"> PAGEREF _Toc14541019 \h </w:instrText>
        </w:r>
        <w:r w:rsidR="00643E4C">
          <w:rPr>
            <w:webHidden/>
          </w:rPr>
        </w:r>
        <w:r w:rsidR="00643E4C">
          <w:rPr>
            <w:webHidden/>
          </w:rPr>
          <w:fldChar w:fldCharType="separate"/>
        </w:r>
        <w:r w:rsidR="00643E4C">
          <w:rPr>
            <w:webHidden/>
          </w:rPr>
          <w:t>15</w:t>
        </w:r>
        <w:r w:rsidR="00643E4C">
          <w:rPr>
            <w:webHidden/>
          </w:rPr>
          <w:fldChar w:fldCharType="end"/>
        </w:r>
      </w:hyperlink>
    </w:p>
    <w:p w14:paraId="7E429C31" w14:textId="77777777" w:rsidR="00643E4C" w:rsidRDefault="00CB65FB" w:rsidP="00643E4C">
      <w:pPr>
        <w:pStyle w:val="TOC1"/>
        <w:tabs>
          <w:tab w:val="clear" w:pos="9639"/>
          <w:tab w:val="right" w:pos="9629"/>
        </w:tabs>
        <w:rPr>
          <w:rFonts w:cstheme="minorBidi"/>
          <w:b/>
          <w:bCs/>
          <w:caps/>
          <w:szCs w:val="24"/>
          <w:lang w:val="fr-CH" w:eastAsia="fr-FR"/>
        </w:rPr>
      </w:pPr>
      <w:hyperlink w:anchor="_Toc14541020" w:history="1">
        <w:r w:rsidR="00643E4C" w:rsidRPr="00826CF0">
          <w:rPr>
            <w:rStyle w:val="Hyperlink"/>
          </w:rPr>
          <w:t>Annex  1 - References</w:t>
        </w:r>
        <w:r w:rsidR="00643E4C">
          <w:rPr>
            <w:webHidden/>
          </w:rPr>
          <w:tab/>
        </w:r>
        <w:r w:rsidR="00643E4C">
          <w:rPr>
            <w:webHidden/>
          </w:rPr>
          <w:fldChar w:fldCharType="begin"/>
        </w:r>
        <w:r w:rsidR="00643E4C">
          <w:rPr>
            <w:webHidden/>
          </w:rPr>
          <w:instrText xml:space="preserve"> PAGEREF _Toc14541020 \h </w:instrText>
        </w:r>
        <w:r w:rsidR="00643E4C">
          <w:rPr>
            <w:webHidden/>
          </w:rPr>
        </w:r>
        <w:r w:rsidR="00643E4C">
          <w:rPr>
            <w:webHidden/>
          </w:rPr>
          <w:fldChar w:fldCharType="separate"/>
        </w:r>
        <w:r w:rsidR="00643E4C">
          <w:rPr>
            <w:webHidden/>
          </w:rPr>
          <w:t>16</w:t>
        </w:r>
        <w:r w:rsidR="00643E4C">
          <w:rPr>
            <w:webHidden/>
          </w:rPr>
          <w:fldChar w:fldCharType="end"/>
        </w:r>
      </w:hyperlink>
    </w:p>
    <w:p w14:paraId="5C6EF0E5" w14:textId="77777777" w:rsidR="00643E4C" w:rsidRDefault="00CB65FB" w:rsidP="00643E4C">
      <w:pPr>
        <w:pStyle w:val="TOC1"/>
        <w:tabs>
          <w:tab w:val="clear" w:pos="9639"/>
          <w:tab w:val="right" w:pos="9629"/>
        </w:tabs>
        <w:rPr>
          <w:rFonts w:cstheme="minorBidi"/>
          <w:b/>
          <w:bCs/>
          <w:caps/>
          <w:szCs w:val="24"/>
          <w:lang w:val="fr-CH" w:eastAsia="fr-FR"/>
        </w:rPr>
      </w:pPr>
      <w:hyperlink w:anchor="_Toc14541021" w:history="1">
        <w:r w:rsidR="00643E4C" w:rsidRPr="00826CF0">
          <w:rPr>
            <w:rStyle w:val="Hyperlink"/>
          </w:rPr>
          <w:t>Annex 2 – Changes to the incubation question text</w:t>
        </w:r>
        <w:r w:rsidR="00643E4C">
          <w:rPr>
            <w:webHidden/>
          </w:rPr>
          <w:tab/>
        </w:r>
        <w:r w:rsidR="00643E4C">
          <w:rPr>
            <w:webHidden/>
          </w:rPr>
          <w:fldChar w:fldCharType="begin"/>
        </w:r>
        <w:r w:rsidR="00643E4C">
          <w:rPr>
            <w:webHidden/>
          </w:rPr>
          <w:instrText xml:space="preserve"> PAGEREF _Toc14541021 \h </w:instrText>
        </w:r>
        <w:r w:rsidR="00643E4C">
          <w:rPr>
            <w:webHidden/>
          </w:rPr>
        </w:r>
        <w:r w:rsidR="00643E4C">
          <w:rPr>
            <w:webHidden/>
          </w:rPr>
          <w:fldChar w:fldCharType="separate"/>
        </w:r>
        <w:r w:rsidR="00643E4C">
          <w:rPr>
            <w:webHidden/>
          </w:rPr>
          <w:t>18</w:t>
        </w:r>
        <w:r w:rsidR="00643E4C">
          <w:rPr>
            <w:webHidden/>
          </w:rPr>
          <w:fldChar w:fldCharType="end"/>
        </w:r>
      </w:hyperlink>
    </w:p>
    <w:p w14:paraId="271C6D04" w14:textId="77777777" w:rsidR="00643E4C" w:rsidRDefault="00CB65FB" w:rsidP="00643E4C">
      <w:pPr>
        <w:pStyle w:val="TOC1"/>
        <w:tabs>
          <w:tab w:val="clear" w:pos="9639"/>
          <w:tab w:val="right" w:pos="9629"/>
        </w:tabs>
        <w:rPr>
          <w:rFonts w:cstheme="minorBidi"/>
          <w:b/>
          <w:bCs/>
          <w:caps/>
          <w:szCs w:val="24"/>
          <w:lang w:val="fr-CH" w:eastAsia="fr-FR"/>
        </w:rPr>
      </w:pPr>
      <w:hyperlink w:anchor="_Toc14541022" w:history="1">
        <w:r w:rsidR="00643E4C" w:rsidRPr="00826CF0">
          <w:rPr>
            <w:rStyle w:val="Hyperlink"/>
          </w:rPr>
          <w:t>Annex 3 – Proposed template elements for reporting</w:t>
        </w:r>
        <w:r w:rsidR="00643E4C">
          <w:rPr>
            <w:webHidden/>
          </w:rPr>
          <w:tab/>
        </w:r>
        <w:r w:rsidR="00643E4C">
          <w:rPr>
            <w:webHidden/>
          </w:rPr>
          <w:fldChar w:fldCharType="begin"/>
        </w:r>
        <w:r w:rsidR="00643E4C">
          <w:rPr>
            <w:webHidden/>
          </w:rPr>
          <w:instrText xml:space="preserve"> PAGEREF _Toc14541022 \h </w:instrText>
        </w:r>
        <w:r w:rsidR="00643E4C">
          <w:rPr>
            <w:webHidden/>
          </w:rPr>
        </w:r>
        <w:r w:rsidR="00643E4C">
          <w:rPr>
            <w:webHidden/>
          </w:rPr>
          <w:fldChar w:fldCharType="separate"/>
        </w:r>
        <w:r w:rsidR="00643E4C">
          <w:rPr>
            <w:webHidden/>
          </w:rPr>
          <w:t>19</w:t>
        </w:r>
        <w:r w:rsidR="00643E4C">
          <w:rPr>
            <w:webHidden/>
          </w:rPr>
          <w:fldChar w:fldCharType="end"/>
        </w:r>
      </w:hyperlink>
    </w:p>
    <w:p w14:paraId="088EF48B" w14:textId="77777777" w:rsidR="00643E4C" w:rsidRDefault="00643E4C" w:rsidP="00643E4C">
      <w:r>
        <w:fldChar w:fldCharType="end"/>
      </w:r>
    </w:p>
    <w:p w14:paraId="6F4833E9" w14:textId="77777777" w:rsidR="00643E4C" w:rsidRDefault="00643E4C" w:rsidP="00643E4C">
      <w:pPr>
        <w:spacing w:before="0" w:after="160" w:line="259" w:lineRule="auto"/>
        <w:rPr>
          <w:rFonts w:eastAsia="Times New Roman"/>
          <w:b/>
          <w:szCs w:val="20"/>
          <w:lang w:eastAsia="en-US"/>
        </w:rPr>
      </w:pPr>
      <w:r>
        <w:br w:type="page"/>
      </w:r>
    </w:p>
    <w:p w14:paraId="3FFC736C" w14:textId="77777777" w:rsidR="00643E4C" w:rsidRDefault="00643E4C" w:rsidP="00643E4C">
      <w:pPr>
        <w:pStyle w:val="Heading1"/>
        <w:numPr>
          <w:ilvl w:val="0"/>
          <w:numId w:val="13"/>
        </w:numPr>
      </w:pPr>
      <w:bookmarkStart w:id="39" w:name="_Toc14540985"/>
      <w:r>
        <w:lastRenderedPageBreak/>
        <w:t>Introduction</w:t>
      </w:r>
      <w:bookmarkEnd w:id="39"/>
      <w:r>
        <w:t xml:space="preserve"> </w:t>
      </w:r>
    </w:p>
    <w:p w14:paraId="52E4C0CA" w14:textId="77777777" w:rsidR="00643E4C" w:rsidRDefault="00643E4C" w:rsidP="00643E4C">
      <w:pPr>
        <w:pStyle w:val="Heading2"/>
        <w:numPr>
          <w:ilvl w:val="1"/>
          <w:numId w:val="13"/>
        </w:numPr>
      </w:pPr>
      <w:bookmarkStart w:id="40" w:name="_Toc14540986"/>
      <w:r>
        <w:t>Context</w:t>
      </w:r>
      <w:bookmarkEnd w:id="40"/>
    </w:p>
    <w:p w14:paraId="2CC4D4F5" w14:textId="77777777" w:rsidR="00643E4C" w:rsidRDefault="00643E4C" w:rsidP="00643E4C">
      <w:r>
        <w:rPr>
          <w:lang w:eastAsia="en-US"/>
        </w:rPr>
        <w:t xml:space="preserve">ITU-T Study Group 17 (SG17) scope being security, it covers a domain which is under </w:t>
      </w:r>
      <w:r>
        <w:t xml:space="preserve">a very strong evolution at a much faster pace than a 4 years term cadence. </w:t>
      </w:r>
    </w:p>
    <w:p w14:paraId="162A9119" w14:textId="77777777" w:rsidR="00643E4C" w:rsidRDefault="00643E4C" w:rsidP="00643E4C">
      <w:r>
        <w:t>There are many forces in action driving a lot of innovation such as:</w:t>
      </w:r>
    </w:p>
    <w:p w14:paraId="7A0D3A9B" w14:textId="77777777" w:rsidR="00643E4C" w:rsidRDefault="00643E4C" w:rsidP="00643E4C">
      <w:pPr>
        <w:pStyle w:val="ListParagraph"/>
        <w:numPr>
          <w:ilvl w:val="0"/>
          <w:numId w:val="12"/>
        </w:numPr>
        <w:spacing w:before="0" w:after="160" w:line="259" w:lineRule="auto"/>
      </w:pPr>
      <w:r>
        <w:t>Strong arm race between attackers and defenders</w:t>
      </w:r>
    </w:p>
    <w:p w14:paraId="688E33EF" w14:textId="77777777" w:rsidR="00643E4C" w:rsidRDefault="00643E4C" w:rsidP="00643E4C">
      <w:pPr>
        <w:pStyle w:val="ListParagraph"/>
        <w:numPr>
          <w:ilvl w:val="0"/>
          <w:numId w:val="12"/>
        </w:numPr>
        <w:spacing w:before="0" w:after="160" w:line="259" w:lineRule="auto"/>
      </w:pPr>
      <w:r>
        <w:t>The general Digitalization mega-trend driving general innovation (AI, DLT, etc.)</w:t>
      </w:r>
    </w:p>
    <w:p w14:paraId="326B39C2" w14:textId="77777777" w:rsidR="00643E4C" w:rsidRDefault="00643E4C" w:rsidP="00643E4C">
      <w:pPr>
        <w:pStyle w:val="ListParagraph"/>
        <w:numPr>
          <w:ilvl w:val="0"/>
          <w:numId w:val="12"/>
        </w:numPr>
        <w:spacing w:before="0" w:after="160" w:line="259" w:lineRule="auto"/>
      </w:pPr>
      <w:r>
        <w:t>A fundamental singularity moment is approaching called post-quantum</w:t>
      </w:r>
    </w:p>
    <w:p w14:paraId="56938A76" w14:textId="77777777" w:rsidR="00643E4C" w:rsidRDefault="00643E4C" w:rsidP="00643E4C">
      <w:pPr>
        <w:pStyle w:val="ListParagraph"/>
        <w:numPr>
          <w:ilvl w:val="0"/>
          <w:numId w:val="12"/>
        </w:numPr>
        <w:spacing w:before="0" w:after="160" w:line="259" w:lineRule="auto"/>
      </w:pPr>
      <w:r>
        <w:t>A strong change in the policy and regulatory frameworks at country and regional levels (e.g. GDPR)</w:t>
      </w:r>
    </w:p>
    <w:p w14:paraId="7533B98A" w14:textId="77777777" w:rsidR="00643E4C" w:rsidRDefault="00643E4C" w:rsidP="00643E4C">
      <w:pPr>
        <w:spacing w:before="0" w:after="160" w:line="259" w:lineRule="auto"/>
      </w:pPr>
      <w:r>
        <w:t xml:space="preserve">In this context, SG17 took the initiative to develop a strategy of transformation of security studies through a correspondence group called CG-xss. This correspondence group and the associated special sessions on transformation of security studies delivered a strategy in three steps where the first step was about the creation of an incubation mechanism to deal with innovation at a much more timely manner. </w:t>
      </w:r>
    </w:p>
    <w:p w14:paraId="5C61D9D1" w14:textId="77777777" w:rsidR="00643E4C" w:rsidRDefault="00643E4C" w:rsidP="00643E4C">
      <w:pPr>
        <w:spacing w:before="0" w:after="160" w:line="259" w:lineRule="auto"/>
      </w:pPr>
      <w:r>
        <w:t>Whilst this incubation mechanism proved to be successful in pilot, a lot of the documentation describing it got diluted in too many temporary documents. It was therefore felt the need for a reference live document that can codify this incubation mechanism and fundamentally incrementally answer the question: how to bring innovation in cybersecurity standardisation in Study Group 17 in a timely manner?</w:t>
      </w:r>
    </w:p>
    <w:p w14:paraId="30EE1C57" w14:textId="77777777" w:rsidR="00643E4C" w:rsidRDefault="00643E4C" w:rsidP="00643E4C">
      <w:pPr>
        <w:spacing w:before="0" w:after="160" w:line="259" w:lineRule="auto"/>
      </w:pPr>
      <w:r>
        <w:t>This document proposes a technical paper whose purpose is precisely to answer this question. As any mechanism can be improved it will as well review and analyse what other SDOs are doing to bring innovation and perhaps it will help SG17 to constantly review and improve this mechanism.</w:t>
      </w:r>
    </w:p>
    <w:p w14:paraId="39C20149" w14:textId="77777777" w:rsidR="00643E4C" w:rsidRDefault="00643E4C" w:rsidP="00643E4C">
      <w:pPr>
        <w:rPr>
          <w:lang w:eastAsia="en-US"/>
        </w:rPr>
      </w:pPr>
      <w:r>
        <w:rPr>
          <w:lang w:eastAsia="en-US"/>
        </w:rPr>
        <w:t xml:space="preserve"> </w:t>
      </w:r>
    </w:p>
    <w:p w14:paraId="62B81287" w14:textId="77777777" w:rsidR="00643E4C" w:rsidRDefault="00643E4C" w:rsidP="00643E4C">
      <w:pPr>
        <w:pStyle w:val="Heading2"/>
        <w:numPr>
          <w:ilvl w:val="1"/>
          <w:numId w:val="13"/>
        </w:numPr>
      </w:pPr>
      <w:bookmarkStart w:id="41" w:name="_Toc14540987"/>
      <w:r>
        <w:t>Problem Statement</w:t>
      </w:r>
      <w:bookmarkEnd w:id="41"/>
    </w:p>
    <w:p w14:paraId="4AABAA0C" w14:textId="77777777" w:rsidR="00643E4C" w:rsidRDefault="00643E4C" w:rsidP="00643E4C">
      <w:r>
        <w:t>In the above context, the problem that this document resolves is:</w:t>
      </w:r>
    </w:p>
    <w:p w14:paraId="36A76281" w14:textId="77777777" w:rsidR="00643E4C" w:rsidRDefault="00643E4C" w:rsidP="00643E4C">
      <w:pPr>
        <w:spacing w:before="0" w:after="160" w:line="259" w:lineRule="auto"/>
      </w:pPr>
    </w:p>
    <w:tbl>
      <w:tblPr>
        <w:tblW w:w="0" w:type="auto"/>
        <w:tblLook w:val="04A0" w:firstRow="1" w:lastRow="0" w:firstColumn="1" w:lastColumn="0" w:noHBand="0" w:noVBand="1"/>
      </w:tblPr>
      <w:tblGrid>
        <w:gridCol w:w="9629"/>
      </w:tblGrid>
      <w:tr w:rsidR="00643E4C" w14:paraId="5758943A" w14:textId="77777777" w:rsidTr="007F3E31">
        <w:tc>
          <w:tcPr>
            <w:tcW w:w="9629" w:type="dxa"/>
          </w:tcPr>
          <w:p w14:paraId="4E7AC807" w14:textId="77777777" w:rsidR="00643E4C" w:rsidRDefault="00643E4C" w:rsidP="007F3E31">
            <w:pPr>
              <w:spacing w:before="0" w:after="160" w:line="259" w:lineRule="auto"/>
            </w:pPr>
            <w:r>
              <w:t>How to bring innovation in cybersecurity standardisation in Study Group 17 in a timely manner?</w:t>
            </w:r>
          </w:p>
        </w:tc>
      </w:tr>
    </w:tbl>
    <w:p w14:paraId="7C3B4D2F" w14:textId="77777777" w:rsidR="00643E4C" w:rsidRDefault="00643E4C" w:rsidP="00643E4C">
      <w:pPr>
        <w:spacing w:before="0" w:after="160" w:line="259" w:lineRule="auto"/>
      </w:pPr>
    </w:p>
    <w:p w14:paraId="0A0CF54B" w14:textId="77777777" w:rsidR="00643E4C" w:rsidRDefault="00643E4C" w:rsidP="00643E4C">
      <w:pPr>
        <w:spacing w:before="0" w:after="160" w:line="259" w:lineRule="auto"/>
      </w:pPr>
    </w:p>
    <w:p w14:paraId="2E2B0368" w14:textId="77777777" w:rsidR="00643E4C" w:rsidRDefault="00643E4C" w:rsidP="00643E4C">
      <w:pPr>
        <w:pStyle w:val="Heading2"/>
        <w:numPr>
          <w:ilvl w:val="1"/>
          <w:numId w:val="13"/>
        </w:numPr>
      </w:pPr>
      <w:bookmarkStart w:id="42" w:name="_Toc14540988"/>
      <w:r>
        <w:t>Why the need for an innovation path in SG17?</w:t>
      </w:r>
      <w:bookmarkEnd w:id="42"/>
    </w:p>
    <w:p w14:paraId="432E795C" w14:textId="77777777" w:rsidR="00643E4C" w:rsidRDefault="00643E4C" w:rsidP="00643E4C">
      <w:pPr>
        <w:rPr>
          <w:lang w:eastAsia="en-US"/>
        </w:rPr>
      </w:pPr>
      <w:r>
        <w:rPr>
          <w:lang w:eastAsia="en-US"/>
        </w:rPr>
        <w:t>Bringing innovation in any Study Group means sometimes that the topic brought by contribution doesn’t fit in the current structure and changing the structure is always a difficult and risky task for a large spectrum of reasons discussed in another technical paper [TP.sgstruct].</w:t>
      </w:r>
    </w:p>
    <w:p w14:paraId="68F28A52" w14:textId="77777777" w:rsidR="00643E4C" w:rsidRDefault="00643E4C" w:rsidP="00643E4C">
      <w:pPr>
        <w:rPr>
          <w:lang w:eastAsia="en-US"/>
        </w:rPr>
      </w:pPr>
      <w:r>
        <w:rPr>
          <w:lang w:eastAsia="en-US"/>
        </w:rPr>
        <w:t xml:space="preserve">This situation leads to a gap and a tension between </w:t>
      </w:r>
    </w:p>
    <w:p w14:paraId="3BB16C11" w14:textId="77777777" w:rsidR="00643E4C" w:rsidRDefault="00643E4C" w:rsidP="00643E4C">
      <w:pPr>
        <w:pStyle w:val="ListParagraph"/>
        <w:numPr>
          <w:ilvl w:val="0"/>
          <w:numId w:val="12"/>
        </w:numPr>
        <w:rPr>
          <w:lang w:eastAsia="en-US"/>
        </w:rPr>
      </w:pPr>
      <w:r>
        <w:rPr>
          <w:lang w:eastAsia="en-US"/>
        </w:rPr>
        <w:t>the willingness to accept valid contributions and let them develop in SG17 versus,</w:t>
      </w:r>
    </w:p>
    <w:p w14:paraId="208BA0D1" w14:textId="77777777" w:rsidR="00643E4C" w:rsidRDefault="00643E4C" w:rsidP="00643E4C">
      <w:pPr>
        <w:pStyle w:val="ListParagraph"/>
        <w:numPr>
          <w:ilvl w:val="0"/>
          <w:numId w:val="12"/>
        </w:numPr>
        <w:rPr>
          <w:lang w:eastAsia="en-US"/>
        </w:rPr>
      </w:pPr>
      <w:r>
        <w:rPr>
          <w:lang w:eastAsia="en-US"/>
        </w:rPr>
        <w:t>the need to find them a place where to develop which was not thought through initially in the structure and changing the structure will take time.</w:t>
      </w:r>
    </w:p>
    <w:p w14:paraId="27A54732" w14:textId="77777777" w:rsidR="00643E4C" w:rsidRDefault="00643E4C" w:rsidP="00643E4C">
      <w:pPr>
        <w:rPr>
          <w:lang w:eastAsia="en-US"/>
        </w:rPr>
      </w:pPr>
      <w:r>
        <w:rPr>
          <w:lang w:eastAsia="en-US"/>
        </w:rPr>
        <w:lastRenderedPageBreak/>
        <w:t>With a number of sector members in need to bring their contributions it was necessary to find a solution to this problem and relax the pressure to change reactively and perhaps unwisely the structure without any long term vision.</w:t>
      </w:r>
    </w:p>
    <w:p w14:paraId="0AA917C4" w14:textId="77777777" w:rsidR="00643E4C" w:rsidRDefault="00643E4C" w:rsidP="00643E4C">
      <w:pPr>
        <w:rPr>
          <w:lang w:eastAsia="en-US"/>
        </w:rPr>
      </w:pPr>
    </w:p>
    <w:p w14:paraId="14018270" w14:textId="77777777" w:rsidR="00643E4C" w:rsidRDefault="00643E4C" w:rsidP="00643E4C">
      <w:pPr>
        <w:spacing w:before="0" w:after="160" w:line="259" w:lineRule="auto"/>
      </w:pPr>
      <w:r>
        <w:t xml:space="preserve">In fact innovation poured already in SG17 with an instance of 14 contributions on DLT to one of SG17 meetings resulting in the establishment of a creative adhoc approach but too in a very big and short notice change in the agenda of the whole meeting generating challenges for small delegations. </w:t>
      </w:r>
    </w:p>
    <w:p w14:paraId="18F5BA10" w14:textId="77777777" w:rsidR="00643E4C" w:rsidRDefault="00643E4C" w:rsidP="00643E4C">
      <w:pPr>
        <w:rPr>
          <w:lang w:eastAsia="en-US"/>
        </w:rPr>
      </w:pPr>
    </w:p>
    <w:p w14:paraId="25EFB435" w14:textId="77777777" w:rsidR="00643E4C" w:rsidRDefault="00643E4C" w:rsidP="00643E4C">
      <w:pPr>
        <w:pStyle w:val="Heading2"/>
        <w:numPr>
          <w:ilvl w:val="1"/>
          <w:numId w:val="13"/>
        </w:numPr>
      </w:pPr>
      <w:bookmarkStart w:id="43" w:name="_Toc14540989"/>
      <w:r>
        <w:t>Why considering an innovation path in SG17 “now”?</w:t>
      </w:r>
      <w:bookmarkEnd w:id="43"/>
    </w:p>
    <w:p w14:paraId="77E11829" w14:textId="77777777" w:rsidR="00643E4C" w:rsidRDefault="00643E4C" w:rsidP="00643E4C">
      <w:pPr>
        <w:rPr>
          <w:lang w:eastAsia="en-US"/>
        </w:rPr>
      </w:pPr>
      <w:r>
        <w:rPr>
          <w:lang w:eastAsia="en-US"/>
        </w:rPr>
        <w:t>SG17 evolved incrementally over the years but security evolved at a much faster pace due, as per the above context, to a number of factors, in which we find the</w:t>
      </w:r>
    </w:p>
    <w:p w14:paraId="1168E4F8" w14:textId="77777777" w:rsidR="00643E4C" w:rsidRDefault="00643E4C" w:rsidP="00643E4C">
      <w:pPr>
        <w:rPr>
          <w:lang w:eastAsia="en-US"/>
        </w:rPr>
      </w:pPr>
    </w:p>
    <w:p w14:paraId="0024AC2E" w14:textId="77777777" w:rsidR="00643E4C" w:rsidRDefault="00643E4C" w:rsidP="00643E4C">
      <w:pPr>
        <w:pStyle w:val="ListParagraph"/>
        <w:numPr>
          <w:ilvl w:val="0"/>
          <w:numId w:val="12"/>
        </w:numPr>
        <w:spacing w:before="0" w:after="160" w:line="259" w:lineRule="auto"/>
      </w:pPr>
      <w:r>
        <w:t>Strong arm race between attackers and defenders lead to a large range of innovations</w:t>
      </w:r>
    </w:p>
    <w:p w14:paraId="19EE0906" w14:textId="77777777" w:rsidR="00643E4C" w:rsidRDefault="00643E4C" w:rsidP="00643E4C">
      <w:pPr>
        <w:pStyle w:val="ListParagraph"/>
        <w:numPr>
          <w:ilvl w:val="1"/>
          <w:numId w:val="12"/>
        </w:numPr>
        <w:spacing w:before="0" w:after="160" w:line="259" w:lineRule="auto"/>
      </w:pPr>
      <w:r>
        <w:t>including a fundamental singularity moment approaching, called post-quantum</w:t>
      </w:r>
    </w:p>
    <w:p w14:paraId="5BDCFA61" w14:textId="77777777" w:rsidR="00643E4C" w:rsidRDefault="00643E4C" w:rsidP="00643E4C">
      <w:pPr>
        <w:spacing w:before="0" w:after="160" w:line="259" w:lineRule="auto"/>
      </w:pPr>
    </w:p>
    <w:p w14:paraId="477E4338" w14:textId="77777777" w:rsidR="00643E4C" w:rsidRDefault="00643E4C" w:rsidP="00643E4C">
      <w:pPr>
        <w:pStyle w:val="ListParagraph"/>
        <w:numPr>
          <w:ilvl w:val="0"/>
          <w:numId w:val="12"/>
        </w:numPr>
        <w:spacing w:before="0" w:after="160" w:line="259" w:lineRule="auto"/>
      </w:pPr>
      <w:r>
        <w:t xml:space="preserve">Digitalization mega-trend driving general innovation (AI, DLT, etc.) which fuelled both </w:t>
      </w:r>
    </w:p>
    <w:p w14:paraId="51E5A18C" w14:textId="77777777" w:rsidR="00643E4C" w:rsidRDefault="00643E4C" w:rsidP="00643E4C">
      <w:pPr>
        <w:pStyle w:val="ListParagraph"/>
        <w:numPr>
          <w:ilvl w:val="1"/>
          <w:numId w:val="12"/>
        </w:numPr>
        <w:spacing w:before="0" w:after="160" w:line="259" w:lineRule="auto"/>
      </w:pPr>
      <w:r>
        <w:t xml:space="preserve">the attackers and the defenders weaponry but, too, </w:t>
      </w:r>
    </w:p>
    <w:p w14:paraId="71734868" w14:textId="77777777" w:rsidR="00643E4C" w:rsidRDefault="00643E4C" w:rsidP="00643E4C">
      <w:pPr>
        <w:pStyle w:val="ListParagraph"/>
        <w:numPr>
          <w:ilvl w:val="1"/>
          <w:numId w:val="12"/>
        </w:numPr>
        <w:spacing w:before="0" w:after="160" w:line="259" w:lineRule="auto"/>
      </w:pPr>
      <w:r>
        <w:t>created a huge inflation in the attack surface in many ways</w:t>
      </w:r>
    </w:p>
    <w:p w14:paraId="6EADA1BC" w14:textId="77777777" w:rsidR="00643E4C" w:rsidRDefault="00643E4C" w:rsidP="00643E4C">
      <w:pPr>
        <w:spacing w:before="0" w:after="160" w:line="259" w:lineRule="auto"/>
      </w:pPr>
    </w:p>
    <w:p w14:paraId="16228F21" w14:textId="77777777" w:rsidR="00643E4C" w:rsidRDefault="00643E4C" w:rsidP="00643E4C">
      <w:pPr>
        <w:pStyle w:val="ListParagraph"/>
        <w:numPr>
          <w:ilvl w:val="0"/>
          <w:numId w:val="12"/>
        </w:numPr>
        <w:spacing w:before="0" w:after="160" w:line="259" w:lineRule="auto"/>
      </w:pPr>
      <w:r>
        <w:t>Increased awareness of</w:t>
      </w:r>
    </w:p>
    <w:p w14:paraId="46D992C5" w14:textId="77777777" w:rsidR="00643E4C" w:rsidRDefault="00643E4C" w:rsidP="00643E4C">
      <w:pPr>
        <w:pStyle w:val="ListParagraph"/>
        <w:numPr>
          <w:ilvl w:val="1"/>
          <w:numId w:val="12"/>
        </w:numPr>
        <w:spacing w:before="0" w:after="160" w:line="259" w:lineRule="auto"/>
      </w:pPr>
      <w:r>
        <w:t>all the business constituencies of the importance of security and the need to invest</w:t>
      </w:r>
    </w:p>
    <w:p w14:paraId="23E068BC" w14:textId="77777777" w:rsidR="00643E4C" w:rsidRDefault="00643E4C" w:rsidP="00643E4C">
      <w:pPr>
        <w:pStyle w:val="ListParagraph"/>
        <w:numPr>
          <w:ilvl w:val="1"/>
          <w:numId w:val="12"/>
        </w:numPr>
        <w:spacing w:before="0" w:after="160" w:line="259" w:lineRule="auto"/>
      </w:pPr>
      <w:r>
        <w:t>policy makers and regulators across the globe towards security</w:t>
      </w:r>
    </w:p>
    <w:p w14:paraId="731EAD9D" w14:textId="77777777" w:rsidR="00643E4C" w:rsidRDefault="00643E4C" w:rsidP="00643E4C">
      <w:pPr>
        <w:pStyle w:val="ListParagraph"/>
        <w:numPr>
          <w:ilvl w:val="1"/>
          <w:numId w:val="12"/>
        </w:numPr>
        <w:spacing w:before="0" w:after="160" w:line="259" w:lineRule="auto"/>
      </w:pPr>
      <w:r>
        <w:t>civil society to counterweight security with privacy centric concerns</w:t>
      </w:r>
    </w:p>
    <w:p w14:paraId="7AF75E83" w14:textId="77777777" w:rsidR="00643E4C" w:rsidRDefault="00643E4C" w:rsidP="00643E4C">
      <w:pPr>
        <w:pStyle w:val="ListParagraph"/>
        <w:numPr>
          <w:ilvl w:val="1"/>
          <w:numId w:val="12"/>
        </w:numPr>
        <w:spacing w:before="0" w:after="160" w:line="259" w:lineRule="auto"/>
      </w:pPr>
      <w:r>
        <w:t>academia which matured a lot and open new frontiers for security</w:t>
      </w:r>
    </w:p>
    <w:p w14:paraId="7EF1B8CE" w14:textId="77777777" w:rsidR="00643E4C" w:rsidRDefault="00643E4C" w:rsidP="00643E4C">
      <w:pPr>
        <w:spacing w:before="0" w:after="160" w:line="259" w:lineRule="auto"/>
      </w:pPr>
    </w:p>
    <w:p w14:paraId="1A4BA25C" w14:textId="77777777" w:rsidR="00643E4C" w:rsidRDefault="00643E4C" w:rsidP="00643E4C">
      <w:pPr>
        <w:pStyle w:val="ListParagraph"/>
        <w:numPr>
          <w:ilvl w:val="0"/>
          <w:numId w:val="12"/>
        </w:numPr>
        <w:spacing w:before="0" w:after="160" w:line="259" w:lineRule="auto"/>
      </w:pPr>
      <w:r>
        <w:t xml:space="preserve">Shortage of skills, talents, resources and professionalisation </w:t>
      </w:r>
    </w:p>
    <w:p w14:paraId="62A07012" w14:textId="77777777" w:rsidR="00643E4C" w:rsidRDefault="00643E4C" w:rsidP="00643E4C">
      <w:pPr>
        <w:pStyle w:val="ListParagraph"/>
        <w:numPr>
          <w:ilvl w:val="1"/>
          <w:numId w:val="12"/>
        </w:numPr>
        <w:spacing w:before="0" w:after="160" w:line="259" w:lineRule="auto"/>
      </w:pPr>
      <w:r>
        <w:t>Which accelerates the need for best practices and standards to simplify the jobs</w:t>
      </w:r>
    </w:p>
    <w:p w14:paraId="3FF85BC6" w14:textId="77777777" w:rsidR="00643E4C" w:rsidRDefault="00643E4C" w:rsidP="00643E4C">
      <w:pPr>
        <w:spacing w:before="0" w:after="160" w:line="259" w:lineRule="auto"/>
      </w:pPr>
    </w:p>
    <w:p w14:paraId="35E590B9" w14:textId="77777777" w:rsidR="00643E4C" w:rsidRDefault="00643E4C" w:rsidP="00643E4C">
      <w:pPr>
        <w:spacing w:before="0" w:after="160" w:line="259" w:lineRule="auto"/>
      </w:pPr>
      <w:r>
        <w:t>All of these factors combined together explain why innovation accelerated with investments to a degree that it outpaced the incremental evolution of SG17</w:t>
      </w:r>
    </w:p>
    <w:p w14:paraId="42EDE239" w14:textId="77777777" w:rsidR="00643E4C" w:rsidRPr="00CF6756" w:rsidRDefault="00643E4C" w:rsidP="00643E4C">
      <w:pPr>
        <w:rPr>
          <w:lang w:eastAsia="en-US"/>
        </w:rPr>
      </w:pPr>
    </w:p>
    <w:p w14:paraId="3B0C7674" w14:textId="77777777" w:rsidR="00643E4C" w:rsidRDefault="00643E4C" w:rsidP="00643E4C">
      <w:pPr>
        <w:pStyle w:val="Heading2"/>
        <w:numPr>
          <w:ilvl w:val="1"/>
          <w:numId w:val="13"/>
        </w:numPr>
      </w:pPr>
      <w:bookmarkStart w:id="44" w:name="_Toc14540990"/>
      <w:r>
        <w:t>What solution could fulfil this gap?</w:t>
      </w:r>
      <w:bookmarkEnd w:id="44"/>
    </w:p>
    <w:p w14:paraId="6829207F" w14:textId="77777777" w:rsidR="00643E4C" w:rsidRDefault="00643E4C" w:rsidP="00643E4C">
      <w:pPr>
        <w:rPr>
          <w:lang w:eastAsia="en-US"/>
        </w:rPr>
      </w:pPr>
      <w:r>
        <w:rPr>
          <w:lang w:eastAsia="en-US"/>
        </w:rPr>
        <w:t xml:space="preserve">ITU-T operates with a number of rules and processes and it became clear that they were limits to find a creative solution. Yet, like it is discussed in [TP.sgstruct], making the comparison that a Study Group is like a Company was rich enough to inspire a solution from industry. </w:t>
      </w:r>
    </w:p>
    <w:p w14:paraId="0CD0989C" w14:textId="77777777" w:rsidR="00643E4C" w:rsidRDefault="00643E4C" w:rsidP="00643E4C">
      <w:pPr>
        <w:rPr>
          <w:lang w:eastAsia="en-US"/>
        </w:rPr>
      </w:pPr>
      <w:r>
        <w:rPr>
          <w:lang w:eastAsia="en-US"/>
        </w:rPr>
        <w:t>Indeed, when organizations need to launch a new business, as it is coming with a number of risks, sometimes the solution used is to incubate the innovation until it is solid enough that the organization can qualify what to really do with this new business: spinoff a new company, rearrange business units, etc.</w:t>
      </w:r>
    </w:p>
    <w:p w14:paraId="397B3E70" w14:textId="77777777" w:rsidR="00643E4C" w:rsidRDefault="00643E4C" w:rsidP="00643E4C">
      <w:pPr>
        <w:rPr>
          <w:lang w:eastAsia="en-US"/>
        </w:rPr>
      </w:pPr>
      <w:r>
        <w:rPr>
          <w:lang w:eastAsia="en-US"/>
        </w:rPr>
        <w:lastRenderedPageBreak/>
        <w:t xml:space="preserve">The approach taken by businesses regarding startups lead them too to create the concept of incubators. </w:t>
      </w:r>
    </w:p>
    <w:p w14:paraId="48171725" w14:textId="77777777" w:rsidR="00643E4C" w:rsidRDefault="00643E4C" w:rsidP="00643E4C">
      <w:pPr>
        <w:rPr>
          <w:lang w:eastAsia="en-US"/>
        </w:rPr>
      </w:pPr>
      <w:r>
        <w:rPr>
          <w:lang w:eastAsia="en-US"/>
        </w:rPr>
        <w:t>Inspired by these approaches, the idea of an incubation mechanism for SG17 started to gain mindshare until it became a reality. Once the principle was agreed, the question that needed to be addressed was how to design it and implement it.</w:t>
      </w:r>
    </w:p>
    <w:p w14:paraId="38DFB2B8" w14:textId="77777777" w:rsidR="00643E4C" w:rsidRPr="006749FD" w:rsidRDefault="00643E4C" w:rsidP="00643E4C">
      <w:pPr>
        <w:rPr>
          <w:lang w:eastAsia="en-US"/>
        </w:rPr>
      </w:pPr>
      <w:r>
        <w:rPr>
          <w:lang w:eastAsia="en-US"/>
        </w:rPr>
        <w:t>This is the purpose of this document.</w:t>
      </w:r>
    </w:p>
    <w:p w14:paraId="78D8133C" w14:textId="77777777" w:rsidR="00643E4C" w:rsidRDefault="00643E4C" w:rsidP="00643E4C">
      <w:pPr>
        <w:pStyle w:val="Heading1"/>
        <w:numPr>
          <w:ilvl w:val="0"/>
          <w:numId w:val="13"/>
        </w:numPr>
      </w:pPr>
      <w:bookmarkStart w:id="45" w:name="_Toc14540991"/>
      <w:r>
        <w:t xml:space="preserve">The </w:t>
      </w:r>
      <w:r w:rsidRPr="000404B5">
        <w:t>incubation</w:t>
      </w:r>
      <w:r>
        <w:t xml:space="preserve"> mechanism</w:t>
      </w:r>
      <w:bookmarkEnd w:id="45"/>
    </w:p>
    <w:p w14:paraId="1466CF33" w14:textId="77777777" w:rsidR="00643E4C" w:rsidRDefault="00643E4C" w:rsidP="00643E4C">
      <w:pPr>
        <w:pStyle w:val="Heading2"/>
        <w:numPr>
          <w:ilvl w:val="1"/>
          <w:numId w:val="13"/>
        </w:numPr>
      </w:pPr>
      <w:bookmarkStart w:id="46" w:name="_Toc14540992"/>
      <w:r>
        <w:t>General Description</w:t>
      </w:r>
      <w:bookmarkEnd w:id="46"/>
    </w:p>
    <w:p w14:paraId="4727884E" w14:textId="77777777" w:rsidR="00643E4C" w:rsidRDefault="00643E4C" w:rsidP="00643E4C">
      <w:pPr>
        <w:rPr>
          <w:lang w:eastAsia="en-US"/>
        </w:rPr>
      </w:pPr>
      <w:r>
        <w:rPr>
          <w:lang w:eastAsia="en-US"/>
        </w:rPr>
        <w:t>The incubation mechanism is a mechanism that allows any contribution for a new work item which</w:t>
      </w:r>
    </w:p>
    <w:p w14:paraId="52A4FBB1" w14:textId="77777777" w:rsidR="00643E4C" w:rsidRDefault="00643E4C" w:rsidP="00643E4C">
      <w:pPr>
        <w:pStyle w:val="ListParagraph"/>
        <w:numPr>
          <w:ilvl w:val="0"/>
          <w:numId w:val="12"/>
        </w:numPr>
        <w:rPr>
          <w:lang w:eastAsia="en-US"/>
        </w:rPr>
      </w:pPr>
      <w:r>
        <w:rPr>
          <w:lang w:eastAsia="en-US"/>
        </w:rPr>
        <w:t>is valid and is reasonable for SG17 to study</w:t>
      </w:r>
    </w:p>
    <w:p w14:paraId="1E588999" w14:textId="77777777" w:rsidR="00643E4C" w:rsidRDefault="00643E4C" w:rsidP="00643E4C">
      <w:pPr>
        <w:pStyle w:val="ListParagraph"/>
        <w:numPr>
          <w:ilvl w:val="0"/>
          <w:numId w:val="12"/>
        </w:numPr>
        <w:rPr>
          <w:lang w:eastAsia="en-US"/>
        </w:rPr>
      </w:pPr>
      <w:r>
        <w:rPr>
          <w:lang w:eastAsia="en-US"/>
        </w:rPr>
        <w:t xml:space="preserve">but doesn’t fit exactly in the current structure of SG17 and </w:t>
      </w:r>
    </w:p>
    <w:p w14:paraId="45A37352" w14:textId="77777777" w:rsidR="00643E4C" w:rsidRDefault="00643E4C" w:rsidP="00643E4C">
      <w:pPr>
        <w:pStyle w:val="ListParagraph"/>
        <w:numPr>
          <w:ilvl w:val="0"/>
          <w:numId w:val="12"/>
        </w:numPr>
        <w:rPr>
          <w:lang w:eastAsia="en-US"/>
        </w:rPr>
      </w:pPr>
      <w:r>
        <w:rPr>
          <w:lang w:eastAsia="en-US"/>
        </w:rPr>
        <w:t>therefore, cannot find a host question</w:t>
      </w:r>
    </w:p>
    <w:p w14:paraId="2A8BE83B" w14:textId="77777777" w:rsidR="00643E4C" w:rsidRDefault="00643E4C" w:rsidP="00643E4C">
      <w:pPr>
        <w:rPr>
          <w:lang w:eastAsia="en-US"/>
        </w:rPr>
      </w:pPr>
      <w:r>
        <w:rPr>
          <w:lang w:eastAsia="en-US"/>
        </w:rPr>
        <w:t>to be still developed by SG17 until it is finished or allocated to its final question.</w:t>
      </w:r>
    </w:p>
    <w:p w14:paraId="5458F84C" w14:textId="77777777" w:rsidR="00643E4C" w:rsidRDefault="00643E4C" w:rsidP="00643E4C">
      <w:pPr>
        <w:rPr>
          <w:lang w:eastAsia="en-US"/>
        </w:rPr>
      </w:pPr>
    </w:p>
    <w:p w14:paraId="743A65C8" w14:textId="77777777" w:rsidR="00643E4C" w:rsidRDefault="00643E4C" w:rsidP="00643E4C">
      <w:pPr>
        <w:pStyle w:val="Heading3"/>
        <w:numPr>
          <w:ilvl w:val="2"/>
          <w:numId w:val="13"/>
        </w:numPr>
      </w:pPr>
      <w:bookmarkStart w:id="47" w:name="_Toc14540993"/>
      <w:r>
        <w:t>A mechanism in two parts</w:t>
      </w:r>
      <w:bookmarkEnd w:id="47"/>
    </w:p>
    <w:p w14:paraId="7F5F9241" w14:textId="77777777" w:rsidR="00643E4C" w:rsidRDefault="00643E4C" w:rsidP="00643E4C">
      <w:pPr>
        <w:rPr>
          <w:lang w:eastAsia="en-US"/>
        </w:rPr>
      </w:pPr>
      <w:r>
        <w:rPr>
          <w:lang w:eastAsia="en-US"/>
        </w:rPr>
        <w:t xml:space="preserve">It infers the requirement that the candidate new work items can be placed in a staging area in SG17. </w:t>
      </w:r>
    </w:p>
    <w:p w14:paraId="107AB756" w14:textId="77777777" w:rsidR="00643E4C" w:rsidRDefault="00643E4C" w:rsidP="00643E4C">
      <w:pPr>
        <w:rPr>
          <w:lang w:eastAsia="en-US"/>
        </w:rPr>
      </w:pPr>
      <w:r>
        <w:rPr>
          <w:lang w:eastAsia="en-US"/>
        </w:rPr>
        <w:t>This means that this mechanism needs:</w:t>
      </w:r>
    </w:p>
    <w:p w14:paraId="4ED80B20" w14:textId="77777777" w:rsidR="00643E4C" w:rsidRDefault="00643E4C" w:rsidP="00643E4C">
      <w:pPr>
        <w:pStyle w:val="ListParagraph"/>
        <w:numPr>
          <w:ilvl w:val="0"/>
          <w:numId w:val="12"/>
        </w:numPr>
        <w:rPr>
          <w:lang w:eastAsia="en-US"/>
        </w:rPr>
      </w:pPr>
      <w:r>
        <w:rPr>
          <w:lang w:eastAsia="en-US"/>
        </w:rPr>
        <w:t>A way to allocate the candidate new work items into this staging area</w:t>
      </w:r>
    </w:p>
    <w:p w14:paraId="512F9CE5" w14:textId="77777777" w:rsidR="00643E4C" w:rsidRDefault="00643E4C" w:rsidP="00643E4C">
      <w:pPr>
        <w:pStyle w:val="ListParagraph"/>
        <w:numPr>
          <w:ilvl w:val="0"/>
          <w:numId w:val="12"/>
        </w:numPr>
        <w:rPr>
          <w:lang w:eastAsia="en-US"/>
        </w:rPr>
      </w:pPr>
      <w:r>
        <w:rPr>
          <w:lang w:eastAsia="en-US"/>
        </w:rPr>
        <w:t>That this staging area acts an incubation queue where candidate new work items are inserted, managed like any new work item in any normal work program, as well as reallocated to their final question</w:t>
      </w:r>
    </w:p>
    <w:p w14:paraId="2AA2E7F7" w14:textId="77777777" w:rsidR="00643E4C" w:rsidRDefault="00643E4C" w:rsidP="00643E4C">
      <w:pPr>
        <w:rPr>
          <w:lang w:eastAsia="en-US"/>
        </w:rPr>
      </w:pPr>
    </w:p>
    <w:p w14:paraId="46A9C25A" w14:textId="77777777" w:rsidR="00643E4C" w:rsidRDefault="00643E4C" w:rsidP="00643E4C">
      <w:pPr>
        <w:rPr>
          <w:lang w:eastAsia="en-US"/>
        </w:rPr>
      </w:pPr>
      <w:r>
        <w:rPr>
          <w:lang w:eastAsia="en-US"/>
        </w:rPr>
        <w:t xml:space="preserve">We will call </w:t>
      </w:r>
    </w:p>
    <w:p w14:paraId="7991C571" w14:textId="77777777" w:rsidR="00643E4C" w:rsidRDefault="00643E4C" w:rsidP="00643E4C">
      <w:pPr>
        <w:pStyle w:val="ListParagraph"/>
        <w:numPr>
          <w:ilvl w:val="0"/>
          <w:numId w:val="12"/>
        </w:numPr>
        <w:rPr>
          <w:lang w:eastAsia="en-US"/>
        </w:rPr>
      </w:pPr>
      <w:r>
        <w:rPr>
          <w:lang w:eastAsia="en-US"/>
        </w:rPr>
        <w:t>the staging area the incubation queue</w:t>
      </w:r>
    </w:p>
    <w:p w14:paraId="68507C94" w14:textId="77777777" w:rsidR="00643E4C" w:rsidRDefault="00643E4C" w:rsidP="00643E4C">
      <w:pPr>
        <w:pStyle w:val="ListParagraph"/>
        <w:numPr>
          <w:ilvl w:val="0"/>
          <w:numId w:val="12"/>
        </w:numPr>
        <w:rPr>
          <w:lang w:eastAsia="en-US"/>
        </w:rPr>
      </w:pPr>
      <w:r>
        <w:rPr>
          <w:lang w:eastAsia="en-US"/>
        </w:rPr>
        <w:t>a work item in the incubation queue as an incubated work item</w:t>
      </w:r>
    </w:p>
    <w:p w14:paraId="72C835C5" w14:textId="77777777" w:rsidR="00643E4C" w:rsidRDefault="00643E4C" w:rsidP="00643E4C">
      <w:pPr>
        <w:pStyle w:val="ListParagraph"/>
        <w:numPr>
          <w:ilvl w:val="0"/>
          <w:numId w:val="12"/>
        </w:numPr>
        <w:rPr>
          <w:lang w:eastAsia="en-US"/>
        </w:rPr>
      </w:pPr>
      <w:r>
        <w:rPr>
          <w:lang w:eastAsia="en-US"/>
        </w:rPr>
        <w:t>a new work item candidate for incubation as incubation new work item</w:t>
      </w:r>
    </w:p>
    <w:p w14:paraId="05C3B803" w14:textId="33B01E21" w:rsidR="00643E4C" w:rsidRDefault="00643E4C" w:rsidP="00643E4C">
      <w:pPr>
        <w:pStyle w:val="ListParagraph"/>
        <w:numPr>
          <w:ilvl w:val="0"/>
          <w:numId w:val="12"/>
        </w:numPr>
        <w:rPr>
          <w:ins w:id="48" w:author="Arnaud Taddei" w:date="2019-09-03T04:59:00Z"/>
          <w:lang w:eastAsia="en-US"/>
        </w:rPr>
      </w:pPr>
      <w:r>
        <w:rPr>
          <w:lang w:eastAsia="en-US"/>
        </w:rPr>
        <w:t>the co-rapporteur in charge of the management of the incubation queue as the incubation co-rapporteur</w:t>
      </w:r>
    </w:p>
    <w:p w14:paraId="0680AD56" w14:textId="198D6EFC" w:rsidR="00027C77" w:rsidRDefault="00027C77" w:rsidP="00643E4C">
      <w:pPr>
        <w:pStyle w:val="ListParagraph"/>
        <w:numPr>
          <w:ilvl w:val="0"/>
          <w:numId w:val="12"/>
        </w:numPr>
        <w:rPr>
          <w:lang w:eastAsia="en-US"/>
        </w:rPr>
      </w:pPr>
      <w:ins w:id="49" w:author="Arnaud Taddei" w:date="2019-09-03T04:59:00Z">
        <w:r>
          <w:rPr>
            <w:lang w:eastAsia="en-US"/>
          </w:rPr>
          <w:t>the question carrying the incubation queue and the incubation management as the incubation question</w:t>
        </w:r>
      </w:ins>
    </w:p>
    <w:p w14:paraId="4076FEDE" w14:textId="77777777" w:rsidR="00643E4C" w:rsidRDefault="00643E4C" w:rsidP="00643E4C">
      <w:pPr>
        <w:rPr>
          <w:lang w:eastAsia="en-US"/>
        </w:rPr>
      </w:pPr>
    </w:p>
    <w:p w14:paraId="301C51D5" w14:textId="77777777" w:rsidR="00643E4C" w:rsidRDefault="00643E4C" w:rsidP="00643E4C">
      <w:pPr>
        <w:rPr>
          <w:lang w:eastAsia="en-US"/>
        </w:rPr>
      </w:pPr>
      <w:r>
        <w:rPr>
          <w:lang w:eastAsia="en-US"/>
        </w:rPr>
        <w:t>We recognize that the incubation mechanism will consist of two parts during SG17 meetings</w:t>
      </w:r>
    </w:p>
    <w:p w14:paraId="497C2149" w14:textId="77777777" w:rsidR="00643E4C" w:rsidRDefault="00643E4C" w:rsidP="00643E4C">
      <w:pPr>
        <w:pStyle w:val="ListParagraph"/>
        <w:numPr>
          <w:ilvl w:val="0"/>
          <w:numId w:val="12"/>
        </w:numPr>
        <w:rPr>
          <w:lang w:eastAsia="en-US"/>
        </w:rPr>
      </w:pPr>
      <w:r>
        <w:rPr>
          <w:lang w:eastAsia="en-US"/>
        </w:rPr>
        <w:t>“The incubation mechanism part 1” will designate the allocation of the new work items and will also be called “incubation allocation”</w:t>
      </w:r>
    </w:p>
    <w:p w14:paraId="3A15BD3E" w14:textId="77777777" w:rsidR="00643E4C" w:rsidRDefault="00643E4C" w:rsidP="00643E4C">
      <w:pPr>
        <w:pStyle w:val="ListParagraph"/>
        <w:numPr>
          <w:ilvl w:val="0"/>
          <w:numId w:val="12"/>
        </w:numPr>
        <w:rPr>
          <w:lang w:eastAsia="en-US"/>
        </w:rPr>
      </w:pPr>
      <w:r>
        <w:rPr>
          <w:lang w:eastAsia="en-US"/>
        </w:rPr>
        <w:t>“The incubation mechanism part 2” will designate the management of the queue and the new work items and will also be called “incubation management”</w:t>
      </w:r>
    </w:p>
    <w:p w14:paraId="6F09D78D" w14:textId="77777777" w:rsidR="00643E4C" w:rsidRDefault="00643E4C" w:rsidP="00643E4C">
      <w:pPr>
        <w:pStyle w:val="ListParagraph"/>
        <w:rPr>
          <w:lang w:eastAsia="en-US"/>
        </w:rPr>
      </w:pPr>
    </w:p>
    <w:p w14:paraId="679F28DE" w14:textId="77777777" w:rsidR="00643E4C" w:rsidRDefault="00643E4C" w:rsidP="00643E4C">
      <w:pPr>
        <w:pStyle w:val="Caption"/>
        <w:keepNext/>
      </w:pPr>
      <w:r>
        <w:lastRenderedPageBreak/>
        <w:t xml:space="preserve">Figure </w:t>
      </w:r>
      <w:r>
        <w:fldChar w:fldCharType="begin"/>
      </w:r>
      <w:r>
        <w:instrText xml:space="preserve"> SEQ Figure \* ARABIC </w:instrText>
      </w:r>
      <w:r>
        <w:fldChar w:fldCharType="separate"/>
      </w:r>
      <w:r>
        <w:rPr>
          <w:noProof/>
        </w:rPr>
        <w:t>1</w:t>
      </w:r>
      <w:r>
        <w:fldChar w:fldCharType="end"/>
      </w:r>
      <w:r>
        <w:t xml:space="preserve"> - General flow of the incubation mechanism in two parts allocation and management</w:t>
      </w:r>
    </w:p>
    <w:p w14:paraId="5FEFB52C" w14:textId="77777777" w:rsidR="00643E4C" w:rsidRDefault="00643E4C" w:rsidP="00643E4C">
      <w:pPr>
        <w:rPr>
          <w:lang w:eastAsia="en-US"/>
        </w:rPr>
      </w:pPr>
      <w:r>
        <w:rPr>
          <w:noProof/>
          <w:lang w:val="en-US" w:eastAsia="zh-CN"/>
        </w:rPr>
        <w:drawing>
          <wp:inline distT="0" distB="0" distL="0" distR="0" wp14:anchorId="21262F05" wp14:editId="50E693EE">
            <wp:extent cx="6120765" cy="1952625"/>
            <wp:effectExtent l="0" t="0" r="635" b="317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IAG001.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120765" cy="1952625"/>
                    </a:xfrm>
                    <a:prstGeom prst="rect">
                      <a:avLst/>
                    </a:prstGeom>
                  </pic:spPr>
                </pic:pic>
              </a:graphicData>
            </a:graphic>
          </wp:inline>
        </w:drawing>
      </w:r>
    </w:p>
    <w:p w14:paraId="0A0641BD" w14:textId="77777777" w:rsidR="00643E4C" w:rsidRDefault="00643E4C" w:rsidP="00643E4C">
      <w:pPr>
        <w:rPr>
          <w:lang w:eastAsia="en-US"/>
        </w:rPr>
      </w:pPr>
    </w:p>
    <w:p w14:paraId="2D14A097" w14:textId="77777777" w:rsidR="00643E4C" w:rsidRDefault="00643E4C" w:rsidP="00643E4C">
      <w:pPr>
        <w:rPr>
          <w:lang w:eastAsia="en-US"/>
        </w:rPr>
      </w:pPr>
      <w:r>
        <w:rPr>
          <w:lang w:eastAsia="en-US"/>
        </w:rPr>
        <w:t>We understand too that each part needs to be hosted by an entity</w:t>
      </w:r>
    </w:p>
    <w:p w14:paraId="0B618BCA" w14:textId="77777777" w:rsidR="00643E4C" w:rsidRDefault="00643E4C" w:rsidP="00643E4C">
      <w:pPr>
        <w:pStyle w:val="ListParagraph"/>
        <w:numPr>
          <w:ilvl w:val="0"/>
          <w:numId w:val="12"/>
        </w:numPr>
        <w:rPr>
          <w:lang w:eastAsia="en-US"/>
        </w:rPr>
      </w:pPr>
      <w:r>
        <w:rPr>
          <w:lang w:eastAsia="en-US"/>
        </w:rPr>
        <w:t xml:space="preserve">The allocation part needs to be attached to SG17 as it concerns allocations that may need arbitrations across the Study Group between questions and it needs to be handled as early as possible in the Study Group. </w:t>
      </w:r>
    </w:p>
    <w:p w14:paraId="383C6A13" w14:textId="77777777" w:rsidR="00643E4C" w:rsidRDefault="00643E4C" w:rsidP="00643E4C">
      <w:pPr>
        <w:pStyle w:val="ListParagraph"/>
        <w:numPr>
          <w:ilvl w:val="0"/>
          <w:numId w:val="12"/>
        </w:numPr>
        <w:rPr>
          <w:lang w:eastAsia="en-US"/>
        </w:rPr>
      </w:pPr>
      <w:r>
        <w:rPr>
          <w:lang w:eastAsia="en-US"/>
        </w:rPr>
        <w:t xml:space="preserve">The management part needs to be attached to a question as this is mostly management of a work program and requires the skills of a rapporteurship </w:t>
      </w:r>
    </w:p>
    <w:p w14:paraId="00BE1C65" w14:textId="77777777" w:rsidR="00643E4C" w:rsidRDefault="00643E4C" w:rsidP="00643E4C">
      <w:pPr>
        <w:rPr>
          <w:lang w:eastAsia="en-US"/>
        </w:rPr>
      </w:pPr>
    </w:p>
    <w:p w14:paraId="1853F8BB" w14:textId="77777777" w:rsidR="00643E4C" w:rsidRDefault="00643E4C" w:rsidP="00643E4C">
      <w:pPr>
        <w:rPr>
          <w:lang w:eastAsia="en-US"/>
        </w:rPr>
      </w:pPr>
    </w:p>
    <w:p w14:paraId="6879CD96" w14:textId="77777777" w:rsidR="00643E4C" w:rsidRDefault="00643E4C" w:rsidP="00643E4C">
      <w:pPr>
        <w:rPr>
          <w:lang w:eastAsia="en-US"/>
        </w:rPr>
      </w:pPr>
    </w:p>
    <w:p w14:paraId="23D0ECEA" w14:textId="77777777" w:rsidR="00643E4C" w:rsidRDefault="00643E4C" w:rsidP="00643E4C">
      <w:pPr>
        <w:pStyle w:val="Heading2"/>
        <w:numPr>
          <w:ilvl w:val="1"/>
          <w:numId w:val="13"/>
        </w:numPr>
      </w:pPr>
      <w:bookmarkStart w:id="50" w:name="_Toc14540994"/>
      <w:r>
        <w:t>Incubation mechanisms constituencies</w:t>
      </w:r>
      <w:bookmarkEnd w:id="50"/>
    </w:p>
    <w:p w14:paraId="211DA114" w14:textId="77777777" w:rsidR="00643E4C" w:rsidRDefault="00643E4C" w:rsidP="00643E4C">
      <w:pPr>
        <w:pStyle w:val="Heading3"/>
        <w:numPr>
          <w:ilvl w:val="2"/>
          <w:numId w:val="13"/>
        </w:numPr>
      </w:pPr>
      <w:bookmarkStart w:id="51" w:name="_Toc14540995"/>
      <w:r>
        <w:t>The incubation work item</w:t>
      </w:r>
      <w:bookmarkEnd w:id="51"/>
    </w:p>
    <w:p w14:paraId="08B94E77" w14:textId="63F4DFAA" w:rsidR="00643E4C" w:rsidDel="00027C77" w:rsidRDefault="00643E4C" w:rsidP="00027C77">
      <w:pPr>
        <w:rPr>
          <w:del w:id="52" w:author="Arnaud Taddei" w:date="2019-09-03T04:50:00Z"/>
          <w:lang w:eastAsia="en-US"/>
        </w:rPr>
      </w:pPr>
      <w:r>
        <w:rPr>
          <w:lang w:eastAsia="en-US"/>
        </w:rPr>
        <w:t xml:space="preserve">An incubation work item is a normal work item that is placed in the incubation queue. We remind here that work items can be of various </w:t>
      </w:r>
      <w:ins w:id="53" w:author="Arnaud Taddei" w:date="2019-09-03T04:50:00Z">
        <w:r w:rsidR="00027C77">
          <w:rPr>
            <w:lang w:eastAsia="en-US"/>
          </w:rPr>
          <w:t xml:space="preserve">types: </w:t>
        </w:r>
      </w:ins>
      <w:commentRangeStart w:id="54"/>
      <w:del w:id="55" w:author="Arnaud Taddei" w:date="2019-09-03T04:50:00Z">
        <w:r w:rsidDel="00027C77">
          <w:rPr>
            <w:lang w:eastAsia="en-US"/>
          </w:rPr>
          <w:delText>types</w:delText>
        </w:r>
        <w:commentRangeEnd w:id="54"/>
        <w:r w:rsidDel="00027C77">
          <w:rPr>
            <w:rStyle w:val="CommentReference"/>
          </w:rPr>
          <w:commentReference w:id="54"/>
        </w:r>
        <w:r w:rsidDel="00027C77">
          <w:rPr>
            <w:lang w:eastAsia="en-US"/>
          </w:rPr>
          <w:delText>:</w:delText>
        </w:r>
      </w:del>
    </w:p>
    <w:p w14:paraId="4435777E" w14:textId="0AB31873" w:rsidR="00027C77" w:rsidRDefault="00027C77" w:rsidP="00643E4C">
      <w:pPr>
        <w:rPr>
          <w:ins w:id="56" w:author="Arnaud Taddei" w:date="2019-09-03T04:50:00Z"/>
          <w:lang w:eastAsia="en-US"/>
        </w:rPr>
      </w:pPr>
    </w:p>
    <w:p w14:paraId="4803E8AC" w14:textId="71D8C74E" w:rsidR="00643E4C" w:rsidRDefault="00643E4C" w:rsidP="00027C77">
      <w:pPr>
        <w:pStyle w:val="ListParagraph"/>
        <w:numPr>
          <w:ilvl w:val="0"/>
          <w:numId w:val="12"/>
        </w:numPr>
        <w:rPr>
          <w:lang w:eastAsia="en-US"/>
        </w:rPr>
      </w:pPr>
      <w:commentRangeStart w:id="57"/>
      <w:r>
        <w:rPr>
          <w:lang w:eastAsia="en-US"/>
        </w:rPr>
        <w:t>Recommendation</w:t>
      </w:r>
      <w:commentRangeEnd w:id="57"/>
      <w:r w:rsidR="00027C77">
        <w:rPr>
          <w:rStyle w:val="CommentReference"/>
        </w:rPr>
        <w:commentReference w:id="57"/>
      </w:r>
      <w:del w:id="58" w:author="Arnaud Taddei" w:date="2019-09-03T04:50:00Z">
        <w:r w:rsidDel="00027C77">
          <w:rPr>
            <w:lang w:eastAsia="en-US"/>
          </w:rPr>
          <w:delText xml:space="preserve"> on the TAP </w:delText>
        </w:r>
        <w:commentRangeStart w:id="59"/>
        <w:r w:rsidDel="00027C77">
          <w:rPr>
            <w:lang w:eastAsia="en-US"/>
          </w:rPr>
          <w:delText>program</w:delText>
        </w:r>
        <w:commentRangeEnd w:id="59"/>
        <w:r w:rsidDel="00027C77">
          <w:rPr>
            <w:rStyle w:val="CommentReference"/>
          </w:rPr>
          <w:commentReference w:id="59"/>
        </w:r>
      </w:del>
    </w:p>
    <w:p w14:paraId="5901E639" w14:textId="0163710D" w:rsidR="00643E4C" w:rsidDel="00027C77" w:rsidRDefault="00643E4C" w:rsidP="00643E4C">
      <w:pPr>
        <w:pStyle w:val="ListParagraph"/>
        <w:numPr>
          <w:ilvl w:val="0"/>
          <w:numId w:val="12"/>
        </w:numPr>
        <w:rPr>
          <w:del w:id="60" w:author="Arnaud Taddei" w:date="2019-09-03T04:50:00Z"/>
          <w:lang w:eastAsia="en-US"/>
        </w:rPr>
      </w:pPr>
      <w:del w:id="61" w:author="Arnaud Taddei" w:date="2019-09-03T04:50:00Z">
        <w:r w:rsidDel="00027C77">
          <w:rPr>
            <w:lang w:eastAsia="en-US"/>
          </w:rPr>
          <w:delText>Recommendation on the AAP program</w:delText>
        </w:r>
      </w:del>
    </w:p>
    <w:p w14:paraId="38EA0D72" w14:textId="77777777" w:rsidR="00643E4C" w:rsidRDefault="00643E4C" w:rsidP="00643E4C">
      <w:pPr>
        <w:pStyle w:val="ListParagraph"/>
        <w:numPr>
          <w:ilvl w:val="0"/>
          <w:numId w:val="12"/>
        </w:numPr>
        <w:rPr>
          <w:lang w:eastAsia="en-US"/>
        </w:rPr>
      </w:pPr>
      <w:r>
        <w:rPr>
          <w:lang w:eastAsia="en-US"/>
        </w:rPr>
        <w:t>Technical Report</w:t>
      </w:r>
    </w:p>
    <w:p w14:paraId="0612A81B" w14:textId="2462EFED" w:rsidR="00643E4C" w:rsidRDefault="00643E4C" w:rsidP="00643E4C">
      <w:pPr>
        <w:pStyle w:val="ListParagraph"/>
        <w:numPr>
          <w:ilvl w:val="0"/>
          <w:numId w:val="12"/>
        </w:numPr>
        <w:rPr>
          <w:ins w:id="62" w:author="Arnaud Taddei" w:date="2019-09-03T04:51:00Z"/>
          <w:lang w:eastAsia="en-US"/>
        </w:rPr>
      </w:pPr>
      <w:r>
        <w:rPr>
          <w:lang w:eastAsia="en-US"/>
        </w:rPr>
        <w:t>Technical Paper</w:t>
      </w:r>
    </w:p>
    <w:p w14:paraId="029B22DB" w14:textId="302769B4" w:rsidR="00027C77" w:rsidRDefault="00027C77" w:rsidP="00643E4C">
      <w:pPr>
        <w:pStyle w:val="ListParagraph"/>
        <w:numPr>
          <w:ilvl w:val="0"/>
          <w:numId w:val="12"/>
        </w:numPr>
        <w:rPr>
          <w:ins w:id="63" w:author="Arnaud Taddei" w:date="2019-09-03T04:51:00Z"/>
          <w:lang w:eastAsia="en-US"/>
        </w:rPr>
      </w:pPr>
      <w:ins w:id="64" w:author="Arnaud Taddei" w:date="2019-09-03T04:51:00Z">
        <w:r>
          <w:rPr>
            <w:lang w:eastAsia="en-US"/>
          </w:rPr>
          <w:t>Etc.</w:t>
        </w:r>
      </w:ins>
    </w:p>
    <w:p w14:paraId="730EEF89" w14:textId="22719B31" w:rsidR="00027C77" w:rsidRDefault="00027C77" w:rsidP="00027C77">
      <w:pPr>
        <w:rPr>
          <w:ins w:id="65" w:author="Arnaud Taddei" w:date="2019-09-03T04:51:00Z"/>
          <w:lang w:eastAsia="en-US"/>
        </w:rPr>
      </w:pPr>
      <w:ins w:id="66" w:author="Arnaud Taddei" w:date="2019-09-03T04:51:00Z">
        <w:r>
          <w:rPr>
            <w:lang w:eastAsia="en-US"/>
          </w:rPr>
          <w:t>And there are various approval processes</w:t>
        </w:r>
      </w:ins>
    </w:p>
    <w:p w14:paraId="7B5B7313" w14:textId="0825CA70" w:rsidR="00027C77" w:rsidRDefault="00027C77" w:rsidP="00027C77">
      <w:pPr>
        <w:pStyle w:val="ListParagraph"/>
        <w:numPr>
          <w:ilvl w:val="0"/>
          <w:numId w:val="12"/>
        </w:numPr>
        <w:rPr>
          <w:ins w:id="67" w:author="Arnaud Taddei" w:date="2019-09-03T04:51:00Z"/>
          <w:lang w:eastAsia="en-US"/>
        </w:rPr>
      </w:pPr>
      <w:ins w:id="68" w:author="Arnaud Taddei" w:date="2019-09-03T04:51:00Z">
        <w:r>
          <w:rPr>
            <w:lang w:eastAsia="en-US"/>
          </w:rPr>
          <w:t xml:space="preserve">Traditional Approval Process </w:t>
        </w:r>
      </w:ins>
      <w:ins w:id="69" w:author="Arnaud Taddei" w:date="2019-09-03T04:52:00Z">
        <w:r>
          <w:rPr>
            <w:lang w:eastAsia="en-US"/>
          </w:rPr>
          <w:t xml:space="preserve">(TAP) </w:t>
        </w:r>
      </w:ins>
      <w:ins w:id="70" w:author="Arnaud Taddei" w:date="2019-09-03T04:51:00Z">
        <w:r>
          <w:rPr>
            <w:lang w:eastAsia="en-US"/>
          </w:rPr>
          <w:t xml:space="preserve">(for </w:t>
        </w:r>
      </w:ins>
      <w:ins w:id="71" w:author="Arnaud Taddei" w:date="2019-09-03T04:52:00Z">
        <w:r>
          <w:rPr>
            <w:lang w:eastAsia="en-US"/>
          </w:rPr>
          <w:t>r</w:t>
        </w:r>
      </w:ins>
      <w:ins w:id="72" w:author="Arnaud Taddei" w:date="2019-09-03T04:51:00Z">
        <w:r>
          <w:rPr>
            <w:lang w:eastAsia="en-US"/>
          </w:rPr>
          <w:t>ecommendations)</w:t>
        </w:r>
      </w:ins>
    </w:p>
    <w:p w14:paraId="0811265A" w14:textId="2D2BD9BE" w:rsidR="00027C77" w:rsidRDefault="00027C77" w:rsidP="00027C77">
      <w:pPr>
        <w:pStyle w:val="ListParagraph"/>
        <w:numPr>
          <w:ilvl w:val="0"/>
          <w:numId w:val="12"/>
        </w:numPr>
        <w:rPr>
          <w:ins w:id="73" w:author="Arnaud Taddei" w:date="2019-09-03T04:52:00Z"/>
          <w:lang w:eastAsia="en-US"/>
        </w:rPr>
      </w:pPr>
      <w:ins w:id="74" w:author="Arnaud Taddei" w:date="2019-09-03T04:51:00Z">
        <w:r>
          <w:rPr>
            <w:lang w:eastAsia="en-US"/>
          </w:rPr>
          <w:t xml:space="preserve">Accelerated Approval Process </w:t>
        </w:r>
      </w:ins>
      <w:ins w:id="75" w:author="Arnaud Taddei" w:date="2019-09-03T04:52:00Z">
        <w:r>
          <w:rPr>
            <w:lang w:eastAsia="en-US"/>
          </w:rPr>
          <w:t xml:space="preserve">(AAP) </w:t>
        </w:r>
      </w:ins>
      <w:ins w:id="76" w:author="Arnaud Taddei" w:date="2019-09-03T04:51:00Z">
        <w:r>
          <w:rPr>
            <w:lang w:eastAsia="en-US"/>
          </w:rPr>
          <w:t>(</w:t>
        </w:r>
      </w:ins>
      <w:ins w:id="77" w:author="Arnaud Taddei" w:date="2019-09-03T04:52:00Z">
        <w:r>
          <w:rPr>
            <w:lang w:eastAsia="en-US"/>
          </w:rPr>
          <w:t>for recommendations)</w:t>
        </w:r>
      </w:ins>
    </w:p>
    <w:p w14:paraId="0D8D436D" w14:textId="55A9A206" w:rsidR="00027C77" w:rsidRDefault="00027C77" w:rsidP="00027C77">
      <w:pPr>
        <w:pStyle w:val="ListParagraph"/>
        <w:numPr>
          <w:ilvl w:val="0"/>
          <w:numId w:val="12"/>
        </w:numPr>
        <w:rPr>
          <w:ins w:id="78" w:author="Arnaud Taddei" w:date="2019-09-03T04:52:00Z"/>
          <w:lang w:eastAsia="en-US"/>
        </w:rPr>
      </w:pPr>
      <w:ins w:id="79" w:author="Arnaud Taddei" w:date="2019-09-03T04:52:00Z">
        <w:r>
          <w:rPr>
            <w:lang w:eastAsia="en-US"/>
          </w:rPr>
          <w:t>Agreement (For Technical Report, Technical Paper)</w:t>
        </w:r>
      </w:ins>
    </w:p>
    <w:p w14:paraId="51D72F03" w14:textId="75E9102C" w:rsidR="00027C77" w:rsidRDefault="00027C77" w:rsidP="00027C77">
      <w:pPr>
        <w:rPr>
          <w:ins w:id="80" w:author="Arnaud Taddei" w:date="2019-09-03T04:52:00Z"/>
          <w:lang w:eastAsia="en-US"/>
        </w:rPr>
      </w:pPr>
      <w:ins w:id="81" w:author="Arnaud Taddei" w:date="2019-09-03T04:52:00Z">
        <w:r>
          <w:rPr>
            <w:lang w:eastAsia="en-US"/>
          </w:rPr>
          <w:t>We note and remind here that:</w:t>
        </w:r>
      </w:ins>
    </w:p>
    <w:p w14:paraId="091E6711" w14:textId="05EF509A" w:rsidR="00027C77" w:rsidRDefault="00027C77" w:rsidP="00027C77">
      <w:pPr>
        <w:pStyle w:val="ListParagraph"/>
        <w:numPr>
          <w:ilvl w:val="0"/>
          <w:numId w:val="12"/>
        </w:numPr>
        <w:rPr>
          <w:ins w:id="82" w:author="Arnaud Taddei" w:date="2019-09-03T04:53:00Z"/>
          <w:lang w:eastAsia="en-US"/>
        </w:rPr>
      </w:pPr>
      <w:ins w:id="83" w:author="Arnaud Taddei" w:date="2019-09-03T04:52:00Z">
        <w:r>
          <w:rPr>
            <w:lang w:eastAsia="en-US"/>
          </w:rPr>
          <w:t>If a Recommendation was initially set to TAP</w:t>
        </w:r>
      </w:ins>
      <w:ins w:id="84" w:author="Arnaud Taddei" w:date="2019-09-03T04:53:00Z">
        <w:r>
          <w:rPr>
            <w:lang w:eastAsia="en-US"/>
          </w:rPr>
          <w:t xml:space="preserve"> it cannot be changed to AAP later</w:t>
        </w:r>
      </w:ins>
    </w:p>
    <w:p w14:paraId="60C0BB06" w14:textId="45B73892" w:rsidR="00027C77" w:rsidRDefault="00027C77" w:rsidP="00027C77">
      <w:pPr>
        <w:pStyle w:val="ListParagraph"/>
        <w:numPr>
          <w:ilvl w:val="0"/>
          <w:numId w:val="12"/>
        </w:numPr>
        <w:rPr>
          <w:lang w:eastAsia="en-US"/>
        </w:rPr>
      </w:pPr>
      <w:ins w:id="85" w:author="Arnaud Taddei" w:date="2019-09-03T04:53:00Z">
        <w:r>
          <w:rPr>
            <w:lang w:eastAsia="en-US"/>
          </w:rPr>
          <w:t>If a Recommendation was initially set to AAP it can be changed to TAP later</w:t>
        </w:r>
      </w:ins>
    </w:p>
    <w:p w14:paraId="14C7D78C" w14:textId="77777777" w:rsidR="00643E4C" w:rsidRDefault="00643E4C" w:rsidP="00643E4C">
      <w:pPr>
        <w:rPr>
          <w:lang w:eastAsia="en-US"/>
        </w:rPr>
      </w:pPr>
      <w:r>
        <w:rPr>
          <w:lang w:eastAsia="en-US"/>
        </w:rPr>
        <w:t xml:space="preserve">We observe that as we are in innovation path, it is a good practice to encourage Technical Papers as contribution for new work items in the incubation queue as they can act as a feasibility study which is a lightweight way to qualify potential future contributions and help delegates to familiarize </w:t>
      </w:r>
      <w:r>
        <w:rPr>
          <w:lang w:eastAsia="en-US"/>
        </w:rPr>
        <w:lastRenderedPageBreak/>
        <w:t>themselves with a certain topic before standardization is engaged and contributions for new work items for recommendations are submitted.</w:t>
      </w:r>
    </w:p>
    <w:p w14:paraId="51A4D120" w14:textId="77777777" w:rsidR="00643E4C" w:rsidRDefault="00643E4C" w:rsidP="00643E4C">
      <w:pPr>
        <w:rPr>
          <w:lang w:eastAsia="en-US"/>
        </w:rPr>
      </w:pPr>
    </w:p>
    <w:p w14:paraId="3AF7AC77" w14:textId="77777777" w:rsidR="00643E4C" w:rsidRDefault="00643E4C" w:rsidP="00643E4C">
      <w:pPr>
        <w:pStyle w:val="Heading3"/>
        <w:numPr>
          <w:ilvl w:val="2"/>
          <w:numId w:val="13"/>
        </w:numPr>
      </w:pPr>
      <w:bookmarkStart w:id="86" w:name="_Toc14540996"/>
      <w:r>
        <w:t>Candidate incubation new work items</w:t>
      </w:r>
      <w:bookmarkEnd w:id="86"/>
    </w:p>
    <w:p w14:paraId="4AA02407" w14:textId="77777777" w:rsidR="00643E4C" w:rsidRDefault="00643E4C" w:rsidP="00643E4C">
      <w:pPr>
        <w:rPr>
          <w:lang w:eastAsia="en-US"/>
        </w:rPr>
      </w:pPr>
      <w:r>
        <w:rPr>
          <w:lang w:eastAsia="en-US"/>
        </w:rPr>
        <w:t>A candidate new work item is a new work item that shows a difficulty to be placed into a specific question. The below table shows some examples where a potential new work item would be acceptable as such but would be difficult to place in a specific question</w:t>
      </w:r>
    </w:p>
    <w:p w14:paraId="7C92EF5D" w14:textId="77777777" w:rsidR="00643E4C" w:rsidRDefault="00643E4C" w:rsidP="00643E4C">
      <w:pPr>
        <w:rPr>
          <w:lang w:eastAsia="en-US"/>
        </w:rPr>
      </w:pPr>
    </w:p>
    <w:p w14:paraId="2BF5C649" w14:textId="77777777" w:rsidR="00643E4C" w:rsidRDefault="00643E4C" w:rsidP="00643E4C">
      <w:pPr>
        <w:pStyle w:val="Caption"/>
        <w:keepNext/>
      </w:pPr>
      <w:r>
        <w:t xml:space="preserve">Table </w:t>
      </w:r>
      <w:r>
        <w:fldChar w:fldCharType="begin"/>
      </w:r>
      <w:r>
        <w:instrText xml:space="preserve"> SEQ Table \* ARABIC </w:instrText>
      </w:r>
      <w:r>
        <w:fldChar w:fldCharType="separate"/>
      </w:r>
      <w:r>
        <w:rPr>
          <w:noProof/>
        </w:rPr>
        <w:t>1</w:t>
      </w:r>
      <w:r>
        <w:fldChar w:fldCharType="end"/>
      </w:r>
      <w:r>
        <w:t xml:space="preserve">  - Examples of potential new work items candidate for incubation</w:t>
      </w:r>
    </w:p>
    <w:tbl>
      <w:tblPr>
        <w:tblW w:w="0" w:type="auto"/>
        <w:tblLook w:val="04A0" w:firstRow="1" w:lastRow="0" w:firstColumn="1" w:lastColumn="0" w:noHBand="0" w:noVBand="1"/>
      </w:tblPr>
      <w:tblGrid>
        <w:gridCol w:w="5240"/>
        <w:gridCol w:w="4389"/>
      </w:tblGrid>
      <w:tr w:rsidR="00643E4C" w:rsidRPr="00E82EF9" w14:paraId="443AE55B" w14:textId="77777777" w:rsidTr="007F3E31">
        <w:trPr>
          <w:tblHeader/>
        </w:trPr>
        <w:tc>
          <w:tcPr>
            <w:tcW w:w="5240" w:type="dxa"/>
            <w:shd w:val="clear" w:color="auto" w:fill="BFBFBF" w:themeFill="background1" w:themeFillShade="BF"/>
          </w:tcPr>
          <w:p w14:paraId="0EC4AFF8" w14:textId="77777777" w:rsidR="00643E4C" w:rsidRPr="00E82EF9" w:rsidRDefault="00643E4C" w:rsidP="007F3E31">
            <w:pPr>
              <w:rPr>
                <w:sz w:val="16"/>
                <w:szCs w:val="16"/>
                <w:lang w:eastAsia="en-US"/>
              </w:rPr>
            </w:pPr>
            <w:r w:rsidRPr="00E82EF9">
              <w:rPr>
                <w:sz w:val="16"/>
                <w:szCs w:val="16"/>
                <w:lang w:eastAsia="en-US"/>
              </w:rPr>
              <w:t xml:space="preserve">Reason </w:t>
            </w:r>
          </w:p>
        </w:tc>
        <w:tc>
          <w:tcPr>
            <w:tcW w:w="4389" w:type="dxa"/>
            <w:shd w:val="clear" w:color="auto" w:fill="BFBFBF" w:themeFill="background1" w:themeFillShade="BF"/>
          </w:tcPr>
          <w:p w14:paraId="2A9F8194" w14:textId="77777777" w:rsidR="00643E4C" w:rsidRPr="00E82EF9" w:rsidRDefault="00643E4C" w:rsidP="007F3E31">
            <w:pPr>
              <w:rPr>
                <w:sz w:val="16"/>
                <w:szCs w:val="16"/>
                <w:lang w:eastAsia="en-US"/>
              </w:rPr>
            </w:pPr>
            <w:r w:rsidRPr="00E82EF9">
              <w:rPr>
                <w:sz w:val="16"/>
                <w:szCs w:val="16"/>
                <w:lang w:eastAsia="en-US"/>
              </w:rPr>
              <w:t>Example of a potential new work item topic that would fall in the category</w:t>
            </w:r>
          </w:p>
        </w:tc>
      </w:tr>
      <w:tr w:rsidR="00643E4C" w:rsidRPr="00E82EF9" w14:paraId="7EA8ECA7" w14:textId="77777777" w:rsidTr="007F3E31">
        <w:tc>
          <w:tcPr>
            <w:tcW w:w="5240" w:type="dxa"/>
          </w:tcPr>
          <w:p w14:paraId="227D9EB0" w14:textId="77777777" w:rsidR="00643E4C" w:rsidRPr="00E82EF9" w:rsidRDefault="00643E4C" w:rsidP="007F3E31">
            <w:pPr>
              <w:rPr>
                <w:sz w:val="16"/>
                <w:szCs w:val="16"/>
                <w:lang w:eastAsia="en-US"/>
              </w:rPr>
            </w:pPr>
            <w:r w:rsidRPr="00E82EF9">
              <w:rPr>
                <w:sz w:val="16"/>
                <w:szCs w:val="16"/>
                <w:lang w:eastAsia="en-US"/>
              </w:rPr>
              <w:t>Question’s mandate doesn’t cover the topic</w:t>
            </w:r>
          </w:p>
        </w:tc>
        <w:tc>
          <w:tcPr>
            <w:tcW w:w="4389" w:type="dxa"/>
          </w:tcPr>
          <w:p w14:paraId="483D9C7B" w14:textId="77777777" w:rsidR="00643E4C" w:rsidRPr="00E82EF9" w:rsidRDefault="00643E4C" w:rsidP="007F3E31">
            <w:pPr>
              <w:rPr>
                <w:sz w:val="16"/>
                <w:szCs w:val="16"/>
                <w:lang w:eastAsia="en-US"/>
              </w:rPr>
            </w:pPr>
            <w:r w:rsidRPr="00E82EF9">
              <w:rPr>
                <w:sz w:val="16"/>
                <w:szCs w:val="16"/>
                <w:lang w:eastAsia="en-US"/>
              </w:rPr>
              <w:t xml:space="preserve">Artificial Intelligence </w:t>
            </w:r>
          </w:p>
        </w:tc>
      </w:tr>
      <w:tr w:rsidR="00643E4C" w:rsidRPr="00E82EF9" w14:paraId="46AAACCC" w14:textId="77777777" w:rsidTr="007F3E31">
        <w:tc>
          <w:tcPr>
            <w:tcW w:w="5240" w:type="dxa"/>
          </w:tcPr>
          <w:p w14:paraId="318BB7EF" w14:textId="77777777" w:rsidR="00643E4C" w:rsidRPr="00E82EF9" w:rsidRDefault="00643E4C" w:rsidP="007F3E31">
            <w:pPr>
              <w:rPr>
                <w:sz w:val="16"/>
                <w:szCs w:val="16"/>
                <w:lang w:eastAsia="en-US"/>
              </w:rPr>
            </w:pPr>
            <w:r w:rsidRPr="00E82EF9">
              <w:rPr>
                <w:sz w:val="16"/>
                <w:szCs w:val="16"/>
                <w:lang w:eastAsia="en-US"/>
              </w:rPr>
              <w:t>Question’s mandate is too restrictive for the topic</w:t>
            </w:r>
          </w:p>
        </w:tc>
        <w:tc>
          <w:tcPr>
            <w:tcW w:w="4389" w:type="dxa"/>
          </w:tcPr>
          <w:p w14:paraId="581C09A4" w14:textId="77777777" w:rsidR="00643E4C" w:rsidRPr="00E82EF9" w:rsidRDefault="00643E4C" w:rsidP="007F3E31">
            <w:pPr>
              <w:rPr>
                <w:sz w:val="16"/>
                <w:szCs w:val="16"/>
                <w:lang w:eastAsia="en-US"/>
              </w:rPr>
            </w:pPr>
            <w:r w:rsidRPr="00E82EF9">
              <w:rPr>
                <w:sz w:val="16"/>
                <w:szCs w:val="16"/>
                <w:lang w:eastAsia="en-US"/>
              </w:rPr>
              <w:t>Q8 doesn’t cover Big Data</w:t>
            </w:r>
          </w:p>
        </w:tc>
      </w:tr>
      <w:tr w:rsidR="00643E4C" w:rsidRPr="00E82EF9" w14:paraId="2DBBD07C" w14:textId="77777777" w:rsidTr="007F3E31">
        <w:tc>
          <w:tcPr>
            <w:tcW w:w="5240" w:type="dxa"/>
          </w:tcPr>
          <w:p w14:paraId="1CB3EE3F" w14:textId="77777777" w:rsidR="00643E4C" w:rsidRPr="00E82EF9" w:rsidRDefault="00643E4C" w:rsidP="007F3E31">
            <w:pPr>
              <w:rPr>
                <w:sz w:val="16"/>
                <w:szCs w:val="16"/>
                <w:lang w:eastAsia="en-US"/>
              </w:rPr>
            </w:pPr>
            <w:r w:rsidRPr="00E82EF9">
              <w:rPr>
                <w:sz w:val="16"/>
                <w:szCs w:val="16"/>
                <w:lang w:eastAsia="en-US"/>
              </w:rPr>
              <w:t>Question’s mandate has a dependency with another SDO that forbids the scope of the contribution</w:t>
            </w:r>
          </w:p>
        </w:tc>
        <w:tc>
          <w:tcPr>
            <w:tcW w:w="4389" w:type="dxa"/>
          </w:tcPr>
          <w:p w14:paraId="3DC79C16" w14:textId="77777777" w:rsidR="00643E4C" w:rsidRPr="00E82EF9" w:rsidRDefault="00643E4C" w:rsidP="007F3E31">
            <w:pPr>
              <w:rPr>
                <w:sz w:val="16"/>
                <w:szCs w:val="16"/>
                <w:lang w:eastAsia="en-US"/>
              </w:rPr>
            </w:pPr>
            <w:r w:rsidRPr="00E82EF9">
              <w:rPr>
                <w:sz w:val="16"/>
                <w:szCs w:val="16"/>
                <w:lang w:eastAsia="en-US"/>
              </w:rPr>
              <w:t>Q3 has specific agreements with ISO that may limit what it can cover</w:t>
            </w:r>
          </w:p>
        </w:tc>
      </w:tr>
      <w:tr w:rsidR="00643E4C" w:rsidRPr="00E82EF9" w14:paraId="29F8191D" w14:textId="77777777" w:rsidTr="007F3E31">
        <w:tc>
          <w:tcPr>
            <w:tcW w:w="5240" w:type="dxa"/>
          </w:tcPr>
          <w:p w14:paraId="1939EC62" w14:textId="77777777" w:rsidR="00643E4C" w:rsidRPr="00E82EF9" w:rsidRDefault="00643E4C" w:rsidP="007F3E31">
            <w:pPr>
              <w:rPr>
                <w:sz w:val="16"/>
                <w:szCs w:val="16"/>
                <w:lang w:eastAsia="en-US"/>
              </w:rPr>
            </w:pPr>
            <w:r w:rsidRPr="00E82EF9">
              <w:rPr>
                <w:sz w:val="16"/>
                <w:szCs w:val="16"/>
                <w:lang w:eastAsia="en-US"/>
              </w:rPr>
              <w:t>ITU received a mandate that forbids the topic</w:t>
            </w:r>
          </w:p>
        </w:tc>
        <w:tc>
          <w:tcPr>
            <w:tcW w:w="4389" w:type="dxa"/>
          </w:tcPr>
          <w:p w14:paraId="5E2E1C14" w14:textId="77777777" w:rsidR="00643E4C" w:rsidRPr="00E82EF9" w:rsidRDefault="00643E4C" w:rsidP="007F3E31">
            <w:pPr>
              <w:rPr>
                <w:sz w:val="16"/>
                <w:szCs w:val="16"/>
                <w:lang w:eastAsia="en-US"/>
              </w:rPr>
            </w:pPr>
            <w:r w:rsidRPr="00E82EF9">
              <w:rPr>
                <w:sz w:val="16"/>
                <w:szCs w:val="16"/>
                <w:lang w:eastAsia="en-US"/>
              </w:rPr>
              <w:t xml:space="preserve">Ad spam is at the edge of security and content </w:t>
            </w:r>
          </w:p>
        </w:tc>
      </w:tr>
      <w:tr w:rsidR="00643E4C" w:rsidRPr="00E82EF9" w14:paraId="507EF643" w14:textId="77777777" w:rsidTr="007F3E31">
        <w:tc>
          <w:tcPr>
            <w:tcW w:w="5240" w:type="dxa"/>
          </w:tcPr>
          <w:p w14:paraId="2DE82BF4" w14:textId="77777777" w:rsidR="00643E4C" w:rsidRPr="00E82EF9" w:rsidRDefault="00643E4C" w:rsidP="007F3E31">
            <w:pPr>
              <w:rPr>
                <w:sz w:val="16"/>
                <w:szCs w:val="16"/>
                <w:lang w:eastAsia="en-US"/>
              </w:rPr>
            </w:pPr>
            <w:r w:rsidRPr="00E82EF9">
              <w:rPr>
                <w:sz w:val="16"/>
                <w:szCs w:val="16"/>
                <w:lang w:eastAsia="en-US"/>
              </w:rPr>
              <w:t>The topic can legitimately be supported by multiple questions because the topic was never properly recognized, positioned in SG17, or because there are overlaps between questions</w:t>
            </w:r>
          </w:p>
        </w:tc>
        <w:tc>
          <w:tcPr>
            <w:tcW w:w="4389" w:type="dxa"/>
          </w:tcPr>
          <w:p w14:paraId="3EEAEEE1" w14:textId="77777777" w:rsidR="00643E4C" w:rsidRPr="00E82EF9" w:rsidRDefault="00643E4C" w:rsidP="007F3E31">
            <w:pPr>
              <w:rPr>
                <w:sz w:val="16"/>
                <w:szCs w:val="16"/>
                <w:lang w:eastAsia="en-US"/>
              </w:rPr>
            </w:pPr>
            <w:r w:rsidRPr="00E82EF9">
              <w:rPr>
                <w:sz w:val="16"/>
                <w:szCs w:val="16"/>
                <w:lang w:eastAsia="en-US"/>
              </w:rPr>
              <w:t>Big Data appeared in Q2, Q7, Q8?</w:t>
            </w:r>
          </w:p>
          <w:p w14:paraId="55DB1344" w14:textId="77777777" w:rsidR="00643E4C" w:rsidRPr="00E82EF9" w:rsidRDefault="00643E4C" w:rsidP="007F3E31">
            <w:pPr>
              <w:rPr>
                <w:sz w:val="16"/>
                <w:szCs w:val="16"/>
                <w:lang w:eastAsia="en-US"/>
              </w:rPr>
            </w:pPr>
            <w:r w:rsidRPr="00E82EF9">
              <w:rPr>
                <w:sz w:val="16"/>
                <w:szCs w:val="16"/>
                <w:lang w:eastAsia="en-US"/>
              </w:rPr>
              <w:t>Should SDN/NFV with Q6 or Q8?</w:t>
            </w:r>
          </w:p>
        </w:tc>
      </w:tr>
      <w:tr w:rsidR="00643E4C" w:rsidRPr="00E82EF9" w14:paraId="7EB54816" w14:textId="77777777" w:rsidTr="007F3E31">
        <w:tc>
          <w:tcPr>
            <w:tcW w:w="5240" w:type="dxa"/>
          </w:tcPr>
          <w:p w14:paraId="31BA4B06" w14:textId="77777777" w:rsidR="00643E4C" w:rsidRPr="00E82EF9" w:rsidRDefault="00643E4C" w:rsidP="007F3E31">
            <w:pPr>
              <w:rPr>
                <w:sz w:val="16"/>
                <w:szCs w:val="16"/>
                <w:lang w:eastAsia="en-US"/>
              </w:rPr>
            </w:pPr>
            <w:r w:rsidRPr="00E82EF9">
              <w:rPr>
                <w:sz w:val="16"/>
                <w:szCs w:val="16"/>
                <w:lang w:eastAsia="en-US"/>
              </w:rPr>
              <w:t>The topic can exist in the question mandate but the real meaning of the contribution shows a disalignment</w:t>
            </w:r>
          </w:p>
        </w:tc>
        <w:tc>
          <w:tcPr>
            <w:tcW w:w="4389" w:type="dxa"/>
          </w:tcPr>
          <w:p w14:paraId="52DCE11F" w14:textId="77777777" w:rsidR="00643E4C" w:rsidRPr="00E82EF9" w:rsidRDefault="00643E4C" w:rsidP="007F3E31">
            <w:pPr>
              <w:rPr>
                <w:sz w:val="16"/>
                <w:szCs w:val="16"/>
                <w:lang w:eastAsia="en-US"/>
              </w:rPr>
            </w:pPr>
            <w:r w:rsidRPr="00E82EF9">
              <w:rPr>
                <w:sz w:val="16"/>
                <w:szCs w:val="16"/>
                <w:lang w:eastAsia="en-US"/>
              </w:rPr>
              <w:t>Relates to the allocation of KT Quantum work item. Did we really consider the right reasons to put it in Q2? Shouldn’t it have been more explicated about the architecture implications regarding middleboxes first?</w:t>
            </w:r>
          </w:p>
        </w:tc>
      </w:tr>
    </w:tbl>
    <w:p w14:paraId="0B9B6E6E" w14:textId="77777777" w:rsidR="00643E4C" w:rsidRDefault="00643E4C" w:rsidP="00643E4C">
      <w:pPr>
        <w:rPr>
          <w:lang w:eastAsia="en-US"/>
        </w:rPr>
      </w:pPr>
    </w:p>
    <w:p w14:paraId="64E81DF1" w14:textId="77777777" w:rsidR="00643E4C" w:rsidRDefault="00643E4C" w:rsidP="00643E4C">
      <w:pPr>
        <w:rPr>
          <w:lang w:eastAsia="en-US"/>
        </w:rPr>
      </w:pPr>
      <w:r>
        <w:rPr>
          <w:lang w:eastAsia="en-US"/>
        </w:rPr>
        <w:t xml:space="preserve">As we see from the above table, the first line shows a true canonical example of a new work item being proposed on an innovation that is valid but no question has a mandate to support it yet. </w:t>
      </w:r>
    </w:p>
    <w:p w14:paraId="37D1984B" w14:textId="77777777" w:rsidR="00643E4C" w:rsidRDefault="00643E4C" w:rsidP="00643E4C">
      <w:pPr>
        <w:rPr>
          <w:lang w:eastAsia="en-US"/>
        </w:rPr>
      </w:pPr>
      <w:r>
        <w:rPr>
          <w:lang w:eastAsia="en-US"/>
        </w:rPr>
        <w:t xml:space="preserve">What is interesting is that innovation will lead some new work items to be in the scope of SG17 as it is today but the structure doesn’t fit or other reasons are creating frictions to get this new work item in its final destination. </w:t>
      </w:r>
    </w:p>
    <w:p w14:paraId="7ECC44BE" w14:textId="77777777" w:rsidR="00643E4C" w:rsidRDefault="00643E4C" w:rsidP="00643E4C">
      <w:pPr>
        <w:rPr>
          <w:lang w:eastAsia="en-US"/>
        </w:rPr>
      </w:pPr>
      <w:r>
        <w:rPr>
          <w:lang w:eastAsia="en-US"/>
        </w:rPr>
        <w:t>This leads us to the requirement to produce a list of clear criteria to select candidate new work items</w:t>
      </w:r>
    </w:p>
    <w:p w14:paraId="7D762282" w14:textId="77777777" w:rsidR="00643E4C" w:rsidRDefault="00643E4C" w:rsidP="00643E4C">
      <w:pPr>
        <w:rPr>
          <w:lang w:eastAsia="en-US"/>
        </w:rPr>
      </w:pPr>
    </w:p>
    <w:p w14:paraId="3816CE3D" w14:textId="77777777" w:rsidR="00643E4C" w:rsidRDefault="00643E4C" w:rsidP="00643E4C">
      <w:pPr>
        <w:pStyle w:val="Heading3"/>
        <w:numPr>
          <w:ilvl w:val="2"/>
          <w:numId w:val="13"/>
        </w:numPr>
      </w:pPr>
      <w:bookmarkStart w:id="87" w:name="_Toc14540997"/>
      <w:r>
        <w:t>Allocation criteria for candidate incubation new work items</w:t>
      </w:r>
      <w:bookmarkEnd w:id="87"/>
    </w:p>
    <w:p w14:paraId="5DF2BB1F" w14:textId="77777777" w:rsidR="00643E4C" w:rsidRDefault="00643E4C" w:rsidP="00643E4C">
      <w:pPr>
        <w:rPr>
          <w:lang w:eastAsia="en-US"/>
        </w:rPr>
      </w:pPr>
      <w:r>
        <w:rPr>
          <w:lang w:eastAsia="en-US"/>
        </w:rPr>
        <w:t>The below table lists the criteria to allocate new work items as candidate incubation new work items</w:t>
      </w:r>
    </w:p>
    <w:p w14:paraId="4401809C" w14:textId="77777777" w:rsidR="00643E4C" w:rsidRDefault="00643E4C" w:rsidP="00643E4C">
      <w:pPr>
        <w:rPr>
          <w:lang w:eastAsia="en-US"/>
        </w:rPr>
      </w:pPr>
    </w:p>
    <w:p w14:paraId="08AFAD2D" w14:textId="77777777" w:rsidR="00643E4C" w:rsidRDefault="00643E4C" w:rsidP="00643E4C">
      <w:pPr>
        <w:pStyle w:val="Caption"/>
        <w:keepNext/>
      </w:pPr>
      <w:r>
        <w:t xml:space="preserve">Table </w:t>
      </w:r>
      <w:r>
        <w:fldChar w:fldCharType="begin"/>
      </w:r>
      <w:r>
        <w:instrText xml:space="preserve"> SEQ Table \* ARABIC </w:instrText>
      </w:r>
      <w:r>
        <w:fldChar w:fldCharType="separate"/>
      </w:r>
      <w:r>
        <w:rPr>
          <w:noProof/>
        </w:rPr>
        <w:t>2</w:t>
      </w:r>
      <w:r>
        <w:fldChar w:fldCharType="end"/>
      </w:r>
      <w:r>
        <w:t xml:space="preserve"> - Allocation criteria for candidate incubation new work items</w:t>
      </w:r>
    </w:p>
    <w:tbl>
      <w:tblPr>
        <w:tblW w:w="0" w:type="auto"/>
        <w:tblLook w:val="04A0" w:firstRow="1" w:lastRow="0" w:firstColumn="1" w:lastColumn="0" w:noHBand="0" w:noVBand="1"/>
      </w:tblPr>
      <w:tblGrid>
        <w:gridCol w:w="794"/>
        <w:gridCol w:w="1105"/>
        <w:gridCol w:w="2619"/>
        <w:gridCol w:w="2701"/>
        <w:gridCol w:w="2410"/>
      </w:tblGrid>
      <w:tr w:rsidR="00643E4C" w:rsidRPr="00183564" w14:paraId="5EB4E753" w14:textId="77777777" w:rsidTr="007F3E31">
        <w:tc>
          <w:tcPr>
            <w:tcW w:w="794" w:type="dxa"/>
            <w:shd w:val="clear" w:color="auto" w:fill="BFBFBF" w:themeFill="background1" w:themeFillShade="BF"/>
          </w:tcPr>
          <w:p w14:paraId="56935C48" w14:textId="77777777" w:rsidR="00643E4C" w:rsidRPr="00183564" w:rsidRDefault="00643E4C" w:rsidP="007F3E31">
            <w:pPr>
              <w:rPr>
                <w:sz w:val="16"/>
                <w:szCs w:val="16"/>
              </w:rPr>
            </w:pPr>
            <w:r w:rsidRPr="00183564">
              <w:rPr>
                <w:sz w:val="16"/>
                <w:szCs w:val="16"/>
              </w:rPr>
              <w:t>Criteria</w:t>
            </w:r>
          </w:p>
        </w:tc>
        <w:tc>
          <w:tcPr>
            <w:tcW w:w="1105" w:type="dxa"/>
            <w:shd w:val="clear" w:color="auto" w:fill="BFBFBF" w:themeFill="background1" w:themeFillShade="BF"/>
          </w:tcPr>
          <w:p w14:paraId="6E481430" w14:textId="77777777" w:rsidR="00643E4C" w:rsidRPr="00183564" w:rsidRDefault="00643E4C" w:rsidP="007F3E31">
            <w:pPr>
              <w:rPr>
                <w:sz w:val="16"/>
                <w:szCs w:val="16"/>
              </w:rPr>
            </w:pPr>
            <w:r>
              <w:rPr>
                <w:sz w:val="16"/>
                <w:szCs w:val="16"/>
              </w:rPr>
              <w:t>Category</w:t>
            </w:r>
          </w:p>
        </w:tc>
        <w:tc>
          <w:tcPr>
            <w:tcW w:w="2619" w:type="dxa"/>
            <w:shd w:val="clear" w:color="auto" w:fill="BFBFBF" w:themeFill="background1" w:themeFillShade="BF"/>
          </w:tcPr>
          <w:p w14:paraId="5E3B7411" w14:textId="77777777" w:rsidR="00643E4C" w:rsidRPr="00183564" w:rsidRDefault="00643E4C" w:rsidP="007F3E31">
            <w:pPr>
              <w:rPr>
                <w:sz w:val="16"/>
                <w:szCs w:val="16"/>
              </w:rPr>
            </w:pPr>
            <w:r w:rsidRPr="00183564">
              <w:rPr>
                <w:sz w:val="16"/>
                <w:szCs w:val="16"/>
              </w:rPr>
              <w:t>Description</w:t>
            </w:r>
          </w:p>
        </w:tc>
        <w:tc>
          <w:tcPr>
            <w:tcW w:w="2701" w:type="dxa"/>
            <w:shd w:val="clear" w:color="auto" w:fill="BFBFBF" w:themeFill="background1" w:themeFillShade="BF"/>
          </w:tcPr>
          <w:p w14:paraId="29E0891E" w14:textId="77777777" w:rsidR="00643E4C" w:rsidRPr="00183564" w:rsidRDefault="00643E4C" w:rsidP="007F3E31">
            <w:pPr>
              <w:rPr>
                <w:sz w:val="16"/>
                <w:szCs w:val="16"/>
              </w:rPr>
            </w:pPr>
            <w:r w:rsidRPr="00183564">
              <w:rPr>
                <w:sz w:val="16"/>
                <w:szCs w:val="16"/>
              </w:rPr>
              <w:t>Comments</w:t>
            </w:r>
          </w:p>
        </w:tc>
        <w:tc>
          <w:tcPr>
            <w:tcW w:w="2410" w:type="dxa"/>
            <w:shd w:val="clear" w:color="auto" w:fill="BFBFBF" w:themeFill="background1" w:themeFillShade="BF"/>
          </w:tcPr>
          <w:p w14:paraId="25F90EAE" w14:textId="77777777" w:rsidR="00643E4C" w:rsidRPr="00183564" w:rsidRDefault="00643E4C" w:rsidP="007F3E31">
            <w:pPr>
              <w:rPr>
                <w:sz w:val="16"/>
                <w:szCs w:val="16"/>
              </w:rPr>
            </w:pPr>
            <w:r>
              <w:rPr>
                <w:sz w:val="16"/>
                <w:szCs w:val="16"/>
              </w:rPr>
              <w:t>Example</w:t>
            </w:r>
          </w:p>
        </w:tc>
      </w:tr>
      <w:tr w:rsidR="00643E4C" w:rsidRPr="00183564" w14:paraId="684DDF04" w14:textId="77777777" w:rsidTr="007F3E31">
        <w:tc>
          <w:tcPr>
            <w:tcW w:w="794" w:type="dxa"/>
          </w:tcPr>
          <w:p w14:paraId="5D1B4B3E" w14:textId="77777777" w:rsidR="00643E4C" w:rsidRPr="00183564" w:rsidRDefault="00643E4C" w:rsidP="007F3E31">
            <w:pPr>
              <w:rPr>
                <w:sz w:val="16"/>
                <w:szCs w:val="16"/>
              </w:rPr>
            </w:pPr>
            <w:r w:rsidRPr="00183564">
              <w:rPr>
                <w:sz w:val="16"/>
                <w:szCs w:val="16"/>
              </w:rPr>
              <w:t>C1</w:t>
            </w:r>
          </w:p>
        </w:tc>
        <w:tc>
          <w:tcPr>
            <w:tcW w:w="1105" w:type="dxa"/>
          </w:tcPr>
          <w:p w14:paraId="7B227F88" w14:textId="77777777" w:rsidR="00643E4C" w:rsidRPr="00183564" w:rsidRDefault="00643E4C" w:rsidP="007F3E31">
            <w:pPr>
              <w:rPr>
                <w:sz w:val="16"/>
                <w:szCs w:val="16"/>
              </w:rPr>
            </w:pPr>
            <w:r>
              <w:rPr>
                <w:sz w:val="16"/>
                <w:szCs w:val="16"/>
              </w:rPr>
              <w:t>Innovation</w:t>
            </w:r>
          </w:p>
        </w:tc>
        <w:tc>
          <w:tcPr>
            <w:tcW w:w="2619" w:type="dxa"/>
          </w:tcPr>
          <w:p w14:paraId="758387D4" w14:textId="77777777" w:rsidR="00643E4C" w:rsidRPr="00183564" w:rsidRDefault="00643E4C" w:rsidP="007F3E31">
            <w:pPr>
              <w:rPr>
                <w:sz w:val="16"/>
                <w:szCs w:val="16"/>
              </w:rPr>
            </w:pPr>
            <w:r w:rsidRPr="00183564">
              <w:rPr>
                <w:sz w:val="16"/>
                <w:szCs w:val="16"/>
              </w:rPr>
              <w:t xml:space="preserve">There are no </w:t>
            </w:r>
            <w:r>
              <w:rPr>
                <w:sz w:val="16"/>
                <w:szCs w:val="16"/>
              </w:rPr>
              <w:t>Question</w:t>
            </w:r>
            <w:r w:rsidRPr="00183564">
              <w:rPr>
                <w:sz w:val="16"/>
                <w:szCs w:val="16"/>
              </w:rPr>
              <w:t xml:space="preserve">s that can host this New Work Item </w:t>
            </w:r>
            <w:r>
              <w:rPr>
                <w:sz w:val="16"/>
                <w:szCs w:val="16"/>
              </w:rPr>
              <w:t xml:space="preserve">and the contributor is sending this NWI to ALL/17 or to Q4/17 for incubation </w:t>
            </w:r>
          </w:p>
        </w:tc>
        <w:tc>
          <w:tcPr>
            <w:tcW w:w="2701" w:type="dxa"/>
          </w:tcPr>
          <w:p w14:paraId="51FEC0EF" w14:textId="77777777" w:rsidR="00643E4C" w:rsidRPr="00183564" w:rsidRDefault="00643E4C" w:rsidP="007F3E31">
            <w:pPr>
              <w:rPr>
                <w:sz w:val="16"/>
                <w:szCs w:val="16"/>
              </w:rPr>
            </w:pPr>
            <w:r w:rsidRPr="00183564">
              <w:rPr>
                <w:sz w:val="16"/>
                <w:szCs w:val="16"/>
              </w:rPr>
              <w:t xml:space="preserve">This happens when the topic covered is about a Next Big Thing which is not yet covered by any </w:t>
            </w:r>
            <w:r>
              <w:rPr>
                <w:sz w:val="16"/>
                <w:szCs w:val="16"/>
              </w:rPr>
              <w:t>Question</w:t>
            </w:r>
            <w:r w:rsidRPr="00183564">
              <w:rPr>
                <w:sz w:val="16"/>
                <w:szCs w:val="16"/>
              </w:rPr>
              <w:t>. Th</w:t>
            </w:r>
            <w:r>
              <w:rPr>
                <w:sz w:val="16"/>
                <w:szCs w:val="16"/>
              </w:rPr>
              <w:t>e</w:t>
            </w:r>
            <w:r w:rsidRPr="00183564">
              <w:rPr>
                <w:sz w:val="16"/>
                <w:szCs w:val="16"/>
              </w:rPr>
              <w:t xml:space="preserve"> contributor wants to bring innovati</w:t>
            </w:r>
            <w:r>
              <w:rPr>
                <w:sz w:val="16"/>
                <w:szCs w:val="16"/>
              </w:rPr>
              <w:t>ve subject to SG17</w:t>
            </w:r>
            <w:r w:rsidRPr="00183564">
              <w:rPr>
                <w:sz w:val="16"/>
                <w:szCs w:val="16"/>
              </w:rPr>
              <w:t xml:space="preserve">. This is one of the main purposes for why the Incubation Process is created. Allow innovation to come in and later, when the structure is fixed, move the Work Item to its final </w:t>
            </w:r>
            <w:r>
              <w:rPr>
                <w:sz w:val="16"/>
                <w:szCs w:val="16"/>
              </w:rPr>
              <w:t>Question</w:t>
            </w:r>
          </w:p>
        </w:tc>
        <w:tc>
          <w:tcPr>
            <w:tcW w:w="2410" w:type="dxa"/>
          </w:tcPr>
          <w:p w14:paraId="353C6079" w14:textId="77777777" w:rsidR="00643E4C" w:rsidRPr="00183564" w:rsidRDefault="00643E4C" w:rsidP="007F3E31">
            <w:pPr>
              <w:rPr>
                <w:sz w:val="16"/>
                <w:szCs w:val="16"/>
              </w:rPr>
            </w:pPr>
            <w:r>
              <w:rPr>
                <w:sz w:val="16"/>
                <w:szCs w:val="16"/>
              </w:rPr>
              <w:t>New Work Item is about Artificial Intelligence, currently not covered by any Question of SG17</w:t>
            </w:r>
          </w:p>
        </w:tc>
      </w:tr>
      <w:tr w:rsidR="00643E4C" w:rsidRPr="00183564" w14:paraId="0B81458E" w14:textId="77777777" w:rsidTr="007F3E31">
        <w:tc>
          <w:tcPr>
            <w:tcW w:w="794" w:type="dxa"/>
          </w:tcPr>
          <w:p w14:paraId="0E718D39" w14:textId="77777777" w:rsidR="00643E4C" w:rsidRPr="00183564" w:rsidRDefault="00643E4C" w:rsidP="007F3E31">
            <w:pPr>
              <w:rPr>
                <w:sz w:val="16"/>
                <w:szCs w:val="16"/>
              </w:rPr>
            </w:pPr>
            <w:r w:rsidRPr="00183564">
              <w:rPr>
                <w:sz w:val="16"/>
                <w:szCs w:val="16"/>
              </w:rPr>
              <w:t>C2</w:t>
            </w:r>
          </w:p>
        </w:tc>
        <w:tc>
          <w:tcPr>
            <w:tcW w:w="1105" w:type="dxa"/>
          </w:tcPr>
          <w:p w14:paraId="35438558" w14:textId="77777777" w:rsidR="00643E4C" w:rsidRDefault="00643E4C" w:rsidP="007F3E31">
            <w:pPr>
              <w:rPr>
                <w:sz w:val="16"/>
                <w:szCs w:val="16"/>
              </w:rPr>
            </w:pPr>
            <w:r>
              <w:rPr>
                <w:sz w:val="16"/>
                <w:szCs w:val="16"/>
              </w:rPr>
              <w:t>Too many target Questions</w:t>
            </w:r>
          </w:p>
        </w:tc>
        <w:tc>
          <w:tcPr>
            <w:tcW w:w="2619" w:type="dxa"/>
          </w:tcPr>
          <w:p w14:paraId="7A5F5F4D" w14:textId="77777777" w:rsidR="00643E4C" w:rsidRPr="00183564" w:rsidRDefault="00643E4C" w:rsidP="007F3E31">
            <w:pPr>
              <w:rPr>
                <w:sz w:val="16"/>
                <w:szCs w:val="16"/>
              </w:rPr>
            </w:pPr>
            <w:r>
              <w:rPr>
                <w:sz w:val="16"/>
                <w:szCs w:val="16"/>
              </w:rPr>
              <w:t>There are multiple Questions that can host this New Work Item</w:t>
            </w:r>
          </w:p>
        </w:tc>
        <w:tc>
          <w:tcPr>
            <w:tcW w:w="2701" w:type="dxa"/>
          </w:tcPr>
          <w:p w14:paraId="37D8011D" w14:textId="77777777" w:rsidR="00643E4C" w:rsidRPr="00183564" w:rsidRDefault="00643E4C" w:rsidP="007F3E31">
            <w:pPr>
              <w:rPr>
                <w:sz w:val="16"/>
                <w:szCs w:val="16"/>
              </w:rPr>
            </w:pPr>
            <w:r>
              <w:rPr>
                <w:sz w:val="16"/>
                <w:szCs w:val="16"/>
              </w:rPr>
              <w:t xml:space="preserve">This happens when there are overlaps between Questions and it is difficult to agree what is the right Question, </w:t>
            </w:r>
            <w:r>
              <w:rPr>
                <w:sz w:val="16"/>
                <w:szCs w:val="16"/>
              </w:rPr>
              <w:lastRenderedPageBreak/>
              <w:t>probably because the Question text needs to be reviewed and we are in a ‘chicken and egg situation’ by which this cannot be done yet (CG-XSS S2 or S3 steps not completed yet, TSAG didn’t approve, perhaps PP18 impacts, etc.)</w:t>
            </w:r>
          </w:p>
        </w:tc>
        <w:tc>
          <w:tcPr>
            <w:tcW w:w="2410" w:type="dxa"/>
          </w:tcPr>
          <w:p w14:paraId="74AF7DFD" w14:textId="77777777" w:rsidR="00643E4C" w:rsidRDefault="00643E4C" w:rsidP="007F3E31">
            <w:pPr>
              <w:rPr>
                <w:sz w:val="16"/>
                <w:szCs w:val="16"/>
              </w:rPr>
            </w:pPr>
            <w:r>
              <w:rPr>
                <w:sz w:val="16"/>
                <w:szCs w:val="16"/>
              </w:rPr>
              <w:lastRenderedPageBreak/>
              <w:t xml:space="preserve">It already happened in the allocation of Big Data work items between Q2, Q7 and Q8 or </w:t>
            </w:r>
            <w:r>
              <w:rPr>
                <w:sz w:val="16"/>
                <w:szCs w:val="16"/>
              </w:rPr>
              <w:lastRenderedPageBreak/>
              <w:t>SDN/NFV between Q6 and Q8, etc.</w:t>
            </w:r>
          </w:p>
        </w:tc>
      </w:tr>
      <w:tr w:rsidR="00643E4C" w:rsidRPr="00183564" w14:paraId="290F4A1A" w14:textId="77777777" w:rsidTr="007F3E31">
        <w:tc>
          <w:tcPr>
            <w:tcW w:w="794" w:type="dxa"/>
          </w:tcPr>
          <w:p w14:paraId="795608C3" w14:textId="77777777" w:rsidR="00643E4C" w:rsidRPr="00183564" w:rsidRDefault="00643E4C" w:rsidP="007F3E31">
            <w:pPr>
              <w:rPr>
                <w:sz w:val="16"/>
                <w:szCs w:val="16"/>
              </w:rPr>
            </w:pPr>
            <w:r w:rsidRPr="00183564">
              <w:rPr>
                <w:sz w:val="16"/>
                <w:szCs w:val="16"/>
              </w:rPr>
              <w:lastRenderedPageBreak/>
              <w:t>C3</w:t>
            </w:r>
          </w:p>
        </w:tc>
        <w:tc>
          <w:tcPr>
            <w:tcW w:w="1105" w:type="dxa"/>
          </w:tcPr>
          <w:p w14:paraId="749B192C" w14:textId="77777777" w:rsidR="00643E4C" w:rsidRDefault="00643E4C" w:rsidP="007F3E31">
            <w:pPr>
              <w:rPr>
                <w:sz w:val="16"/>
                <w:szCs w:val="16"/>
              </w:rPr>
            </w:pPr>
            <w:r>
              <w:rPr>
                <w:sz w:val="16"/>
                <w:szCs w:val="16"/>
              </w:rPr>
              <w:t>Semantic Mismatch</w:t>
            </w:r>
          </w:p>
        </w:tc>
        <w:tc>
          <w:tcPr>
            <w:tcW w:w="2619" w:type="dxa"/>
          </w:tcPr>
          <w:p w14:paraId="7D21A265" w14:textId="77777777" w:rsidR="00643E4C" w:rsidRPr="00183564" w:rsidRDefault="00643E4C" w:rsidP="007F3E31">
            <w:pPr>
              <w:rPr>
                <w:sz w:val="16"/>
                <w:szCs w:val="16"/>
              </w:rPr>
            </w:pPr>
            <w:r>
              <w:rPr>
                <w:sz w:val="16"/>
                <w:szCs w:val="16"/>
              </w:rPr>
              <w:t>The New Work Item is proposing a Question but the Question real semantic or capabilities do not match the NWI</w:t>
            </w:r>
          </w:p>
        </w:tc>
        <w:tc>
          <w:tcPr>
            <w:tcW w:w="2701" w:type="dxa"/>
          </w:tcPr>
          <w:p w14:paraId="0E5FEED0" w14:textId="77777777" w:rsidR="00643E4C" w:rsidRPr="00183564" w:rsidRDefault="00643E4C" w:rsidP="007F3E31">
            <w:pPr>
              <w:rPr>
                <w:sz w:val="16"/>
                <w:szCs w:val="16"/>
              </w:rPr>
            </w:pPr>
            <w:r>
              <w:rPr>
                <w:sz w:val="16"/>
                <w:szCs w:val="16"/>
              </w:rPr>
              <w:t>This happens if a Contributor specifies a Question but the topic of his NWI is not yet covered by the Question and the future structure of the CG-XSS might bring the topic to another Question in the future</w:t>
            </w:r>
          </w:p>
        </w:tc>
        <w:tc>
          <w:tcPr>
            <w:tcW w:w="2410" w:type="dxa"/>
          </w:tcPr>
          <w:p w14:paraId="11594741" w14:textId="77777777" w:rsidR="00643E4C" w:rsidRDefault="00643E4C" w:rsidP="007F3E31">
            <w:pPr>
              <w:rPr>
                <w:sz w:val="16"/>
                <w:szCs w:val="16"/>
              </w:rPr>
            </w:pPr>
            <w:r>
              <w:rPr>
                <w:sz w:val="16"/>
                <w:szCs w:val="16"/>
              </w:rPr>
              <w:t>In theory today Q8 doesn’t cover Big Data and so New Work Items that are about Big Data should be sent to the Incubation Process</w:t>
            </w:r>
          </w:p>
        </w:tc>
      </w:tr>
      <w:tr w:rsidR="00643E4C" w:rsidRPr="00183564" w14:paraId="033DF361" w14:textId="77777777" w:rsidTr="007F3E31">
        <w:tc>
          <w:tcPr>
            <w:tcW w:w="794" w:type="dxa"/>
          </w:tcPr>
          <w:p w14:paraId="4A9A97D8" w14:textId="77777777" w:rsidR="00643E4C" w:rsidRPr="00183564" w:rsidRDefault="00643E4C" w:rsidP="007F3E31">
            <w:pPr>
              <w:rPr>
                <w:sz w:val="16"/>
                <w:szCs w:val="16"/>
              </w:rPr>
            </w:pPr>
            <w:r w:rsidRPr="00183564">
              <w:rPr>
                <w:sz w:val="16"/>
                <w:szCs w:val="16"/>
              </w:rPr>
              <w:t>C4</w:t>
            </w:r>
          </w:p>
        </w:tc>
        <w:tc>
          <w:tcPr>
            <w:tcW w:w="1105" w:type="dxa"/>
          </w:tcPr>
          <w:p w14:paraId="27C00F7D" w14:textId="77777777" w:rsidR="00643E4C" w:rsidRPr="00183564" w:rsidRDefault="00643E4C" w:rsidP="007F3E31">
            <w:pPr>
              <w:rPr>
                <w:sz w:val="16"/>
                <w:szCs w:val="16"/>
              </w:rPr>
            </w:pPr>
            <w:r>
              <w:rPr>
                <w:sz w:val="16"/>
                <w:szCs w:val="16"/>
              </w:rPr>
              <w:t>SDO Dependency</w:t>
            </w:r>
          </w:p>
        </w:tc>
        <w:tc>
          <w:tcPr>
            <w:tcW w:w="2619" w:type="dxa"/>
          </w:tcPr>
          <w:p w14:paraId="0E1EF5F8" w14:textId="77777777" w:rsidR="00643E4C" w:rsidRPr="00183564" w:rsidRDefault="00643E4C" w:rsidP="007F3E31">
            <w:pPr>
              <w:rPr>
                <w:sz w:val="16"/>
                <w:szCs w:val="16"/>
              </w:rPr>
            </w:pPr>
            <w:r>
              <w:rPr>
                <w:sz w:val="16"/>
                <w:szCs w:val="16"/>
              </w:rPr>
              <w:t>The New Work Item has a dependency with another SDO that forbids temporarily the scope of its contribution</w:t>
            </w:r>
          </w:p>
        </w:tc>
        <w:tc>
          <w:tcPr>
            <w:tcW w:w="2701" w:type="dxa"/>
          </w:tcPr>
          <w:p w14:paraId="54CEF07A" w14:textId="77777777" w:rsidR="00643E4C" w:rsidRPr="00183564" w:rsidRDefault="00643E4C" w:rsidP="007F3E31">
            <w:pPr>
              <w:rPr>
                <w:sz w:val="16"/>
                <w:szCs w:val="16"/>
              </w:rPr>
            </w:pPr>
            <w:r>
              <w:rPr>
                <w:sz w:val="16"/>
                <w:szCs w:val="16"/>
              </w:rPr>
              <w:t>This happens when the Contributor is unaware of the specific formal relationships between ITU and other SDOs, yet the NWI is valid and it needs some cycles with the other SDO</w:t>
            </w:r>
          </w:p>
        </w:tc>
        <w:tc>
          <w:tcPr>
            <w:tcW w:w="2410" w:type="dxa"/>
          </w:tcPr>
          <w:p w14:paraId="21EC59CE" w14:textId="77777777" w:rsidR="00643E4C" w:rsidRPr="00183564" w:rsidRDefault="00643E4C" w:rsidP="007F3E31">
            <w:pPr>
              <w:rPr>
                <w:sz w:val="16"/>
                <w:szCs w:val="16"/>
              </w:rPr>
            </w:pPr>
            <w:r>
              <w:rPr>
                <w:sz w:val="16"/>
                <w:szCs w:val="16"/>
              </w:rPr>
              <w:t>Q3 has specific agreements with ISO that limit what it can cover</w:t>
            </w:r>
          </w:p>
        </w:tc>
      </w:tr>
      <w:tr w:rsidR="00643E4C" w:rsidRPr="00183564" w14:paraId="153CF675" w14:textId="77777777" w:rsidTr="007F3E31">
        <w:tc>
          <w:tcPr>
            <w:tcW w:w="794" w:type="dxa"/>
          </w:tcPr>
          <w:p w14:paraId="7AAE84E9" w14:textId="77777777" w:rsidR="00643E4C" w:rsidRDefault="00643E4C" w:rsidP="007F3E31">
            <w:pPr>
              <w:rPr>
                <w:sz w:val="16"/>
                <w:szCs w:val="16"/>
              </w:rPr>
            </w:pPr>
            <w:r>
              <w:rPr>
                <w:sz w:val="16"/>
                <w:szCs w:val="16"/>
              </w:rPr>
              <w:t>C5</w:t>
            </w:r>
          </w:p>
        </w:tc>
        <w:tc>
          <w:tcPr>
            <w:tcW w:w="1105" w:type="dxa"/>
          </w:tcPr>
          <w:p w14:paraId="142DD317" w14:textId="77777777" w:rsidR="00643E4C" w:rsidRDefault="00643E4C" w:rsidP="007F3E31">
            <w:pPr>
              <w:rPr>
                <w:sz w:val="16"/>
                <w:szCs w:val="16"/>
              </w:rPr>
            </w:pPr>
            <w:r>
              <w:rPr>
                <w:sz w:val="16"/>
                <w:szCs w:val="16"/>
              </w:rPr>
              <w:t>NWI Semantic Misalignment</w:t>
            </w:r>
          </w:p>
        </w:tc>
        <w:tc>
          <w:tcPr>
            <w:tcW w:w="2619" w:type="dxa"/>
          </w:tcPr>
          <w:p w14:paraId="3D07C7E3" w14:textId="77777777" w:rsidR="00643E4C" w:rsidRPr="00DC6737" w:rsidRDefault="00643E4C" w:rsidP="007F3E31">
            <w:pPr>
              <w:rPr>
                <w:sz w:val="16"/>
                <w:szCs w:val="16"/>
              </w:rPr>
            </w:pPr>
            <w:r>
              <w:rPr>
                <w:sz w:val="16"/>
                <w:szCs w:val="16"/>
                <w:lang w:eastAsia="en-US"/>
              </w:rPr>
              <w:t>The contributor provided a partial rationale for its New Work Item and a review of the full semantic of the NWI can make it allocated in multiple Questions or to no Question because it is about a Next Big Thing</w:t>
            </w:r>
          </w:p>
        </w:tc>
        <w:tc>
          <w:tcPr>
            <w:tcW w:w="2701" w:type="dxa"/>
          </w:tcPr>
          <w:p w14:paraId="6E8C2195" w14:textId="77777777" w:rsidR="00643E4C" w:rsidRDefault="00643E4C" w:rsidP="007F3E31">
            <w:pPr>
              <w:rPr>
                <w:sz w:val="16"/>
                <w:szCs w:val="16"/>
              </w:rPr>
            </w:pPr>
            <w:r>
              <w:rPr>
                <w:sz w:val="16"/>
                <w:szCs w:val="16"/>
              </w:rPr>
              <w:t>This happens if the Contributor didn’t review all the implications of his NWI and in fact a real reformulation with more support to its NWI makes it candidate to multiple or no Questions.</w:t>
            </w:r>
          </w:p>
        </w:tc>
        <w:tc>
          <w:tcPr>
            <w:tcW w:w="2410" w:type="dxa"/>
          </w:tcPr>
          <w:p w14:paraId="10F15455" w14:textId="77777777" w:rsidR="00643E4C" w:rsidRPr="00DC6737" w:rsidRDefault="00643E4C" w:rsidP="007F3E31">
            <w:pPr>
              <w:rPr>
                <w:sz w:val="16"/>
                <w:szCs w:val="16"/>
              </w:rPr>
            </w:pPr>
            <w:r w:rsidRPr="00DC6737">
              <w:rPr>
                <w:sz w:val="16"/>
                <w:szCs w:val="16"/>
                <w:lang w:eastAsia="en-US"/>
              </w:rPr>
              <w:t>Relates to the allocation of KT Quantum work item. Did we really consider the right reasons to put it in Q2? Shouldn’t it have been more explicated about the architecture implications regarding middleboxes first?</w:t>
            </w:r>
          </w:p>
        </w:tc>
      </w:tr>
      <w:tr w:rsidR="00643E4C" w:rsidRPr="00183564" w14:paraId="32DCD99C" w14:textId="77777777" w:rsidTr="007F3E31">
        <w:tc>
          <w:tcPr>
            <w:tcW w:w="794" w:type="dxa"/>
          </w:tcPr>
          <w:p w14:paraId="5EC7951C" w14:textId="77777777" w:rsidR="00643E4C" w:rsidRPr="00183564" w:rsidRDefault="00643E4C" w:rsidP="007F3E31">
            <w:pPr>
              <w:rPr>
                <w:sz w:val="16"/>
                <w:szCs w:val="16"/>
              </w:rPr>
            </w:pPr>
            <w:r>
              <w:rPr>
                <w:sz w:val="16"/>
                <w:szCs w:val="16"/>
              </w:rPr>
              <w:t>C6</w:t>
            </w:r>
          </w:p>
        </w:tc>
        <w:tc>
          <w:tcPr>
            <w:tcW w:w="1105" w:type="dxa"/>
          </w:tcPr>
          <w:p w14:paraId="29B02C43" w14:textId="77777777" w:rsidR="00643E4C" w:rsidRDefault="00643E4C" w:rsidP="007F3E31">
            <w:pPr>
              <w:rPr>
                <w:sz w:val="16"/>
                <w:szCs w:val="16"/>
              </w:rPr>
            </w:pPr>
            <w:r>
              <w:rPr>
                <w:sz w:val="16"/>
                <w:szCs w:val="16"/>
              </w:rPr>
              <w:t>ITU mandate restrictions</w:t>
            </w:r>
          </w:p>
        </w:tc>
        <w:tc>
          <w:tcPr>
            <w:tcW w:w="2619" w:type="dxa"/>
          </w:tcPr>
          <w:p w14:paraId="669EDF0E" w14:textId="77777777" w:rsidR="00643E4C" w:rsidRDefault="00643E4C" w:rsidP="007F3E31">
            <w:pPr>
              <w:rPr>
                <w:sz w:val="16"/>
                <w:szCs w:val="16"/>
              </w:rPr>
            </w:pPr>
            <w:r>
              <w:rPr>
                <w:sz w:val="16"/>
                <w:szCs w:val="16"/>
              </w:rPr>
              <w:t>The New Work Item is falling into a grey area of decision if it is falling into a mandate restriction of the ITU or not</w:t>
            </w:r>
          </w:p>
        </w:tc>
        <w:tc>
          <w:tcPr>
            <w:tcW w:w="2701" w:type="dxa"/>
          </w:tcPr>
          <w:p w14:paraId="77DFF852" w14:textId="77777777" w:rsidR="00643E4C" w:rsidRDefault="00643E4C" w:rsidP="007F3E31">
            <w:pPr>
              <w:rPr>
                <w:sz w:val="16"/>
                <w:szCs w:val="16"/>
              </w:rPr>
            </w:pPr>
            <w:r>
              <w:rPr>
                <w:sz w:val="16"/>
                <w:szCs w:val="16"/>
              </w:rPr>
              <w:t>There are perhaps conditions that SG17 might want to keep the topic because it takes time to validate if this is in scope or note with ITU mandate restrictions or if the ITU mandate might change (e.g. in relations to PP18 or WTSA, etc.)</w:t>
            </w:r>
          </w:p>
        </w:tc>
        <w:tc>
          <w:tcPr>
            <w:tcW w:w="2410" w:type="dxa"/>
          </w:tcPr>
          <w:p w14:paraId="664652A1" w14:textId="77777777" w:rsidR="00643E4C" w:rsidRDefault="00643E4C" w:rsidP="007F3E31">
            <w:pPr>
              <w:rPr>
                <w:sz w:val="16"/>
                <w:szCs w:val="16"/>
              </w:rPr>
            </w:pPr>
            <w:r>
              <w:rPr>
                <w:sz w:val="16"/>
                <w:szCs w:val="16"/>
              </w:rPr>
              <w:t xml:space="preserve">Example COP related, Content related NWI, etc. </w:t>
            </w:r>
          </w:p>
        </w:tc>
      </w:tr>
    </w:tbl>
    <w:p w14:paraId="5D94F775" w14:textId="77777777" w:rsidR="00643E4C" w:rsidRDefault="00643E4C" w:rsidP="00643E4C">
      <w:pPr>
        <w:rPr>
          <w:lang w:eastAsia="en-US"/>
        </w:rPr>
      </w:pPr>
    </w:p>
    <w:p w14:paraId="36E62FC7" w14:textId="77777777" w:rsidR="00643E4C" w:rsidRDefault="00643E4C" w:rsidP="00643E4C">
      <w:pPr>
        <w:pStyle w:val="Heading3"/>
        <w:numPr>
          <w:ilvl w:val="2"/>
          <w:numId w:val="13"/>
        </w:numPr>
      </w:pPr>
      <w:bookmarkStart w:id="88" w:name="_Toc14540998"/>
      <w:r>
        <w:t>The incubation queue</w:t>
      </w:r>
      <w:bookmarkEnd w:id="88"/>
    </w:p>
    <w:p w14:paraId="37C3AAD4" w14:textId="77777777" w:rsidR="00643E4C" w:rsidRDefault="00643E4C" w:rsidP="00643E4C">
      <w:pPr>
        <w:rPr>
          <w:lang w:eastAsia="en-US"/>
        </w:rPr>
      </w:pPr>
      <w:r>
        <w:rPr>
          <w:lang w:eastAsia="en-US"/>
        </w:rPr>
        <w:t>The incubation queue is a specialized work program consisting of incubated work items</w:t>
      </w:r>
    </w:p>
    <w:p w14:paraId="687D5012" w14:textId="77777777" w:rsidR="00643E4C" w:rsidRDefault="00643E4C" w:rsidP="00643E4C">
      <w:pPr>
        <w:pStyle w:val="ListParagraph"/>
        <w:numPr>
          <w:ilvl w:val="0"/>
          <w:numId w:val="12"/>
        </w:numPr>
        <w:rPr>
          <w:lang w:eastAsia="en-US"/>
        </w:rPr>
      </w:pPr>
      <w:r>
        <w:rPr>
          <w:lang w:eastAsia="en-US"/>
        </w:rPr>
        <w:t>The incubation queue is a normal work program and as such the incubated work items</w:t>
      </w:r>
    </w:p>
    <w:p w14:paraId="2A75A033" w14:textId="77777777" w:rsidR="00643E4C" w:rsidRDefault="00643E4C" w:rsidP="00643E4C">
      <w:pPr>
        <w:pStyle w:val="ListParagraph"/>
        <w:numPr>
          <w:ilvl w:val="1"/>
          <w:numId w:val="12"/>
        </w:numPr>
        <w:rPr>
          <w:lang w:eastAsia="en-US"/>
        </w:rPr>
      </w:pPr>
      <w:r>
        <w:rPr>
          <w:lang w:eastAsia="en-US"/>
        </w:rPr>
        <w:t>Are there if it was agreed normally by SG17 plenary meeting</w:t>
      </w:r>
    </w:p>
    <w:p w14:paraId="7D8FA050" w14:textId="77777777" w:rsidR="00643E4C" w:rsidRDefault="00643E4C" w:rsidP="00643E4C">
      <w:pPr>
        <w:pStyle w:val="ListParagraph"/>
        <w:numPr>
          <w:ilvl w:val="1"/>
          <w:numId w:val="12"/>
        </w:numPr>
        <w:rPr>
          <w:lang w:eastAsia="en-US"/>
        </w:rPr>
      </w:pPr>
      <w:r>
        <w:rPr>
          <w:lang w:eastAsia="en-US"/>
        </w:rPr>
        <w:t>Are represented normally in the database of the work program</w:t>
      </w:r>
    </w:p>
    <w:p w14:paraId="0A060A76" w14:textId="77777777" w:rsidR="00643E4C" w:rsidRDefault="00643E4C" w:rsidP="00643E4C">
      <w:pPr>
        <w:pStyle w:val="ListParagraph"/>
        <w:numPr>
          <w:ilvl w:val="1"/>
          <w:numId w:val="12"/>
        </w:numPr>
        <w:rPr>
          <w:lang w:eastAsia="en-US"/>
        </w:rPr>
      </w:pPr>
      <w:r>
        <w:rPr>
          <w:lang w:eastAsia="en-US"/>
        </w:rPr>
        <w:t>Are being developed normally by contributions and by updating TDs</w:t>
      </w:r>
    </w:p>
    <w:p w14:paraId="24CC0BD6" w14:textId="77777777" w:rsidR="00643E4C" w:rsidRDefault="00643E4C" w:rsidP="00643E4C">
      <w:pPr>
        <w:pStyle w:val="ListParagraph"/>
        <w:numPr>
          <w:ilvl w:val="1"/>
          <w:numId w:val="12"/>
        </w:numPr>
        <w:rPr>
          <w:lang w:eastAsia="en-US"/>
        </w:rPr>
      </w:pPr>
      <w:r>
        <w:rPr>
          <w:lang w:eastAsia="en-US"/>
        </w:rPr>
        <w:t>Are determined or consented and then approved normally</w:t>
      </w:r>
    </w:p>
    <w:p w14:paraId="42EEE8B5" w14:textId="77777777" w:rsidR="00643E4C" w:rsidRDefault="00643E4C" w:rsidP="00643E4C">
      <w:pPr>
        <w:pStyle w:val="ListParagraph"/>
        <w:numPr>
          <w:ilvl w:val="1"/>
          <w:numId w:val="12"/>
        </w:numPr>
        <w:rPr>
          <w:lang w:eastAsia="en-US"/>
        </w:rPr>
      </w:pPr>
      <w:r>
        <w:rPr>
          <w:lang w:eastAsia="en-US"/>
        </w:rPr>
        <w:t>Or can be removed from the work program</w:t>
      </w:r>
    </w:p>
    <w:p w14:paraId="62624B08" w14:textId="77777777" w:rsidR="00643E4C" w:rsidRDefault="00643E4C" w:rsidP="00643E4C">
      <w:pPr>
        <w:rPr>
          <w:lang w:eastAsia="en-US"/>
        </w:rPr>
      </w:pPr>
    </w:p>
    <w:p w14:paraId="6FE56598" w14:textId="77777777" w:rsidR="00643E4C" w:rsidRDefault="00643E4C" w:rsidP="00643E4C">
      <w:pPr>
        <w:pStyle w:val="ListParagraph"/>
        <w:numPr>
          <w:ilvl w:val="0"/>
          <w:numId w:val="12"/>
        </w:numPr>
        <w:rPr>
          <w:lang w:eastAsia="en-US"/>
        </w:rPr>
      </w:pPr>
      <w:r>
        <w:rPr>
          <w:lang w:eastAsia="en-US"/>
        </w:rPr>
        <w:t>In addition to a normal work program an incubated work item</w:t>
      </w:r>
    </w:p>
    <w:p w14:paraId="4E776371" w14:textId="77777777" w:rsidR="00643E4C" w:rsidRDefault="00643E4C" w:rsidP="00643E4C">
      <w:pPr>
        <w:pStyle w:val="ListParagraph"/>
        <w:numPr>
          <w:ilvl w:val="1"/>
          <w:numId w:val="12"/>
        </w:numPr>
        <w:rPr>
          <w:lang w:eastAsia="en-US"/>
        </w:rPr>
      </w:pPr>
      <w:r>
        <w:rPr>
          <w:lang w:eastAsia="en-US"/>
        </w:rPr>
        <w:t>Can be reallocated to an existing (and/or new) question</w:t>
      </w:r>
    </w:p>
    <w:p w14:paraId="552EBD31" w14:textId="77777777" w:rsidR="00643E4C" w:rsidRDefault="00643E4C" w:rsidP="00643E4C">
      <w:pPr>
        <w:rPr>
          <w:lang w:eastAsia="en-US"/>
        </w:rPr>
      </w:pPr>
    </w:p>
    <w:p w14:paraId="7D1CE427" w14:textId="77777777" w:rsidR="00643E4C" w:rsidRDefault="00643E4C" w:rsidP="00643E4C">
      <w:pPr>
        <w:pStyle w:val="ListParagraph"/>
        <w:numPr>
          <w:ilvl w:val="0"/>
          <w:numId w:val="12"/>
        </w:numPr>
        <w:rPr>
          <w:lang w:eastAsia="en-US"/>
        </w:rPr>
      </w:pPr>
      <w:r>
        <w:rPr>
          <w:lang w:eastAsia="en-US"/>
        </w:rPr>
        <w:t>It is recommended to review the incubation queue as</w:t>
      </w:r>
    </w:p>
    <w:p w14:paraId="5869A6D3" w14:textId="77777777" w:rsidR="00643E4C" w:rsidRDefault="00643E4C" w:rsidP="00643E4C">
      <w:pPr>
        <w:pStyle w:val="ListParagraph"/>
        <w:numPr>
          <w:ilvl w:val="1"/>
          <w:numId w:val="12"/>
        </w:numPr>
        <w:rPr>
          <w:lang w:eastAsia="en-US"/>
        </w:rPr>
      </w:pPr>
      <w:r>
        <w:rPr>
          <w:lang w:eastAsia="en-US"/>
        </w:rPr>
        <w:t>Its counter of incubated work items is a good measurement of the fit of the Study Group structure to the reality of what standardisation requires:</w:t>
      </w:r>
    </w:p>
    <w:p w14:paraId="6831D3D4" w14:textId="77777777" w:rsidR="00643E4C" w:rsidRDefault="00643E4C" w:rsidP="00643E4C">
      <w:pPr>
        <w:pStyle w:val="ListParagraph"/>
        <w:numPr>
          <w:ilvl w:val="2"/>
          <w:numId w:val="12"/>
        </w:numPr>
        <w:rPr>
          <w:lang w:eastAsia="en-US"/>
        </w:rPr>
      </w:pPr>
      <w:r>
        <w:rPr>
          <w:lang w:eastAsia="en-US"/>
        </w:rPr>
        <w:t>No incubated work items means that the Study Group Structure fits the requirements of standardisation in the limits of the ITU mandates, limits and constraints</w:t>
      </w:r>
    </w:p>
    <w:p w14:paraId="5A984A6D" w14:textId="77777777" w:rsidR="00643E4C" w:rsidRDefault="00643E4C" w:rsidP="00643E4C">
      <w:pPr>
        <w:pStyle w:val="ListParagraph"/>
        <w:numPr>
          <w:ilvl w:val="2"/>
          <w:numId w:val="12"/>
        </w:numPr>
        <w:rPr>
          <w:lang w:eastAsia="en-US"/>
        </w:rPr>
      </w:pPr>
      <w:r>
        <w:rPr>
          <w:lang w:eastAsia="en-US"/>
        </w:rPr>
        <w:t>A few incubated work items shows that the Study Group Structure starts to degrade</w:t>
      </w:r>
    </w:p>
    <w:p w14:paraId="1F6C0C58" w14:textId="77777777" w:rsidR="00643E4C" w:rsidRDefault="00643E4C" w:rsidP="00643E4C">
      <w:pPr>
        <w:pStyle w:val="ListParagraph"/>
        <w:numPr>
          <w:ilvl w:val="2"/>
          <w:numId w:val="12"/>
        </w:numPr>
        <w:rPr>
          <w:lang w:eastAsia="en-US"/>
        </w:rPr>
      </w:pPr>
      <w:r>
        <w:rPr>
          <w:lang w:eastAsia="en-US"/>
        </w:rPr>
        <w:t xml:space="preserve">Many incubated work items shows that the Study Group Structure is not adapted </w:t>
      </w:r>
    </w:p>
    <w:p w14:paraId="0F225028" w14:textId="77777777" w:rsidR="00643E4C" w:rsidRDefault="00643E4C" w:rsidP="00643E4C">
      <w:pPr>
        <w:pStyle w:val="ListParagraph"/>
        <w:numPr>
          <w:ilvl w:val="1"/>
          <w:numId w:val="12"/>
        </w:numPr>
        <w:rPr>
          <w:lang w:eastAsia="en-US"/>
        </w:rPr>
      </w:pPr>
      <w:r>
        <w:rPr>
          <w:lang w:eastAsia="en-US"/>
        </w:rPr>
        <w:lastRenderedPageBreak/>
        <w:t>An analysis of its content incubated work items are visible in the queue, they demonstrate that the Study Group “captured” a valuable set of work that may trigger the generation of a new question or the adaptation of an existing question but in any case this decision will now be with a decreased risk because there is a good seizable view on the what needs to be considered for standardization</w:t>
      </w:r>
    </w:p>
    <w:p w14:paraId="3269CD3F" w14:textId="77777777" w:rsidR="00643E4C" w:rsidRDefault="00643E4C" w:rsidP="00643E4C">
      <w:pPr>
        <w:rPr>
          <w:lang w:eastAsia="en-US"/>
        </w:rPr>
      </w:pPr>
    </w:p>
    <w:p w14:paraId="1FF3C500" w14:textId="77777777" w:rsidR="00643E4C" w:rsidRDefault="00643E4C" w:rsidP="00643E4C">
      <w:pPr>
        <w:pStyle w:val="Heading2"/>
        <w:numPr>
          <w:ilvl w:val="1"/>
          <w:numId w:val="13"/>
        </w:numPr>
      </w:pPr>
      <w:bookmarkStart w:id="89" w:name="_Toc14540999"/>
      <w:r>
        <w:t>Incubation mechanism part 1 – Incubation allocation</w:t>
      </w:r>
      <w:bookmarkEnd w:id="89"/>
      <w:r>
        <w:t xml:space="preserve"> </w:t>
      </w:r>
    </w:p>
    <w:p w14:paraId="65D9660B" w14:textId="77777777" w:rsidR="00643E4C" w:rsidRDefault="00643E4C" w:rsidP="00643E4C">
      <w:pPr>
        <w:pStyle w:val="Heading3"/>
        <w:numPr>
          <w:ilvl w:val="2"/>
          <w:numId w:val="13"/>
        </w:numPr>
      </w:pPr>
      <w:bookmarkStart w:id="90" w:name="_Toc14541000"/>
      <w:r>
        <w:t>To which entity to attach the allocation part</w:t>
      </w:r>
      <w:bookmarkEnd w:id="90"/>
    </w:p>
    <w:p w14:paraId="602C940D" w14:textId="77777777" w:rsidR="00643E4C" w:rsidRDefault="00643E4C" w:rsidP="00643E4C">
      <w:pPr>
        <w:rPr>
          <w:lang w:eastAsia="en-US"/>
        </w:rPr>
      </w:pPr>
      <w:r>
        <w:rPr>
          <w:lang w:eastAsia="en-US"/>
        </w:rPr>
        <w:t>The incubation mechanism part 1 is the allocation part and is attached to SG17 directly as it needs to do arbitrations between questions according to the clear list of allocation criteria above.</w:t>
      </w:r>
    </w:p>
    <w:p w14:paraId="2938B1AF" w14:textId="77777777" w:rsidR="00643E4C" w:rsidRDefault="00643E4C" w:rsidP="00643E4C">
      <w:pPr>
        <w:rPr>
          <w:lang w:eastAsia="en-US"/>
        </w:rPr>
      </w:pPr>
      <w:r>
        <w:rPr>
          <w:lang w:eastAsia="en-US"/>
        </w:rPr>
        <w:t>The allocation part is carried by a special session just after the opening plenary of SG17.</w:t>
      </w:r>
    </w:p>
    <w:p w14:paraId="7F053CD2" w14:textId="77777777" w:rsidR="00643E4C" w:rsidRDefault="00643E4C" w:rsidP="00643E4C">
      <w:pPr>
        <w:rPr>
          <w:lang w:eastAsia="en-US"/>
        </w:rPr>
      </w:pPr>
    </w:p>
    <w:p w14:paraId="06FB319D" w14:textId="77777777" w:rsidR="00643E4C" w:rsidRDefault="00643E4C" w:rsidP="00643E4C">
      <w:pPr>
        <w:pStyle w:val="Heading3"/>
        <w:numPr>
          <w:ilvl w:val="2"/>
          <w:numId w:val="13"/>
        </w:numPr>
      </w:pPr>
      <w:bookmarkStart w:id="91" w:name="_Toc14541001"/>
      <w:r>
        <w:t>How is the special session of incubation allocation organized?</w:t>
      </w:r>
      <w:bookmarkEnd w:id="91"/>
    </w:p>
    <w:p w14:paraId="6DAB081C" w14:textId="77777777" w:rsidR="00643E4C" w:rsidRDefault="00643E4C" w:rsidP="00643E4C">
      <w:pPr>
        <w:rPr>
          <w:lang w:eastAsia="en-US"/>
        </w:rPr>
      </w:pPr>
      <w:r>
        <w:rPr>
          <w:lang w:eastAsia="en-US"/>
        </w:rPr>
        <w:t>Given the growing size of SG17 it is expected that each question sends at least one of its rapporteur, co-rapporteur or associate rapporteur.</w:t>
      </w:r>
    </w:p>
    <w:p w14:paraId="5562FD3A" w14:textId="77777777" w:rsidR="00643E4C" w:rsidRDefault="00643E4C" w:rsidP="00643E4C">
      <w:pPr>
        <w:rPr>
          <w:lang w:eastAsia="en-US"/>
        </w:rPr>
      </w:pPr>
      <w:r>
        <w:rPr>
          <w:lang w:eastAsia="en-US"/>
        </w:rPr>
        <w:t>Prior to the meeting, the special session chairman</w:t>
      </w:r>
    </w:p>
    <w:p w14:paraId="51997901" w14:textId="77777777" w:rsidR="00643E4C" w:rsidRDefault="00643E4C" w:rsidP="00643E4C">
      <w:pPr>
        <w:pStyle w:val="ListParagraph"/>
        <w:numPr>
          <w:ilvl w:val="0"/>
          <w:numId w:val="12"/>
        </w:numPr>
        <w:rPr>
          <w:lang w:eastAsia="en-US"/>
        </w:rPr>
      </w:pPr>
      <w:r>
        <w:rPr>
          <w:lang w:eastAsia="en-US"/>
        </w:rPr>
        <w:t xml:space="preserve">Reviews the list of contributions </w:t>
      </w:r>
    </w:p>
    <w:p w14:paraId="07C3FA87" w14:textId="77777777" w:rsidR="00643E4C" w:rsidRDefault="00643E4C" w:rsidP="00643E4C">
      <w:pPr>
        <w:pStyle w:val="ListParagraph"/>
        <w:numPr>
          <w:ilvl w:val="0"/>
          <w:numId w:val="12"/>
        </w:numPr>
        <w:rPr>
          <w:lang w:eastAsia="en-US"/>
        </w:rPr>
      </w:pPr>
      <w:r>
        <w:rPr>
          <w:lang w:eastAsia="en-US"/>
        </w:rPr>
        <w:t>Extracts to the best of his capacities the list of contributions that match the allocation criteria</w:t>
      </w:r>
    </w:p>
    <w:p w14:paraId="046EB462" w14:textId="77777777" w:rsidR="00643E4C" w:rsidRDefault="00643E4C" w:rsidP="00643E4C">
      <w:pPr>
        <w:pStyle w:val="ListParagraph"/>
        <w:numPr>
          <w:ilvl w:val="0"/>
          <w:numId w:val="12"/>
        </w:numPr>
        <w:rPr>
          <w:lang w:eastAsia="en-US"/>
        </w:rPr>
      </w:pPr>
      <w:r>
        <w:rPr>
          <w:lang w:eastAsia="en-US"/>
        </w:rPr>
        <w:t>Identifies the contributions</w:t>
      </w:r>
    </w:p>
    <w:p w14:paraId="260AD4F1" w14:textId="77777777" w:rsidR="00643E4C" w:rsidRDefault="00643E4C" w:rsidP="00643E4C">
      <w:pPr>
        <w:pStyle w:val="ListParagraph"/>
        <w:numPr>
          <w:ilvl w:val="0"/>
          <w:numId w:val="12"/>
        </w:numPr>
        <w:rPr>
          <w:lang w:eastAsia="en-US"/>
        </w:rPr>
      </w:pPr>
      <w:r>
        <w:rPr>
          <w:lang w:eastAsia="en-US"/>
        </w:rPr>
        <w:t>Creates an agenda and submit it as a TD</w:t>
      </w:r>
    </w:p>
    <w:p w14:paraId="0897E404" w14:textId="77777777" w:rsidR="00643E4C" w:rsidRDefault="00643E4C" w:rsidP="00643E4C">
      <w:pPr>
        <w:rPr>
          <w:lang w:eastAsia="en-US"/>
        </w:rPr>
      </w:pPr>
    </w:p>
    <w:p w14:paraId="46132559" w14:textId="77777777" w:rsidR="00643E4C" w:rsidRDefault="00643E4C" w:rsidP="00643E4C">
      <w:pPr>
        <w:rPr>
          <w:lang w:eastAsia="en-US"/>
        </w:rPr>
      </w:pPr>
      <w:r>
        <w:rPr>
          <w:lang w:eastAsia="en-US"/>
        </w:rPr>
        <w:t>During the meeting, the special session chairman</w:t>
      </w:r>
    </w:p>
    <w:p w14:paraId="678CB480" w14:textId="77777777" w:rsidR="00643E4C" w:rsidRDefault="00643E4C" w:rsidP="00643E4C">
      <w:pPr>
        <w:pStyle w:val="ListParagraph"/>
        <w:numPr>
          <w:ilvl w:val="0"/>
          <w:numId w:val="12"/>
        </w:numPr>
        <w:rPr>
          <w:lang w:eastAsia="en-US"/>
        </w:rPr>
      </w:pPr>
      <w:r>
        <w:rPr>
          <w:lang w:eastAsia="en-US"/>
        </w:rPr>
        <w:t xml:space="preserve">Provides any updates on the incubation mechanism </w:t>
      </w:r>
    </w:p>
    <w:p w14:paraId="1BF5854B" w14:textId="77777777" w:rsidR="00643E4C" w:rsidRDefault="00643E4C" w:rsidP="00643E4C">
      <w:pPr>
        <w:pStyle w:val="ListParagraph"/>
        <w:numPr>
          <w:ilvl w:val="0"/>
          <w:numId w:val="12"/>
        </w:numPr>
        <w:rPr>
          <w:lang w:eastAsia="en-US"/>
        </w:rPr>
      </w:pPr>
      <w:r>
        <w:rPr>
          <w:lang w:eastAsia="en-US"/>
        </w:rPr>
        <w:t>Ask the audience if there are any missing contributions that should be considered</w:t>
      </w:r>
    </w:p>
    <w:p w14:paraId="35074C36" w14:textId="77777777" w:rsidR="00643E4C" w:rsidRDefault="00643E4C" w:rsidP="00643E4C">
      <w:pPr>
        <w:pStyle w:val="ListParagraph"/>
        <w:numPr>
          <w:ilvl w:val="0"/>
          <w:numId w:val="12"/>
        </w:numPr>
        <w:rPr>
          <w:lang w:eastAsia="en-US"/>
        </w:rPr>
      </w:pPr>
      <w:r>
        <w:rPr>
          <w:lang w:eastAsia="en-US"/>
        </w:rPr>
        <w:t>Goes through the proposed list and for each candidate</w:t>
      </w:r>
    </w:p>
    <w:p w14:paraId="740395C5" w14:textId="77777777" w:rsidR="00643E4C" w:rsidRDefault="00643E4C" w:rsidP="00643E4C">
      <w:pPr>
        <w:pStyle w:val="ListParagraph"/>
        <w:numPr>
          <w:ilvl w:val="1"/>
          <w:numId w:val="12"/>
        </w:numPr>
        <w:rPr>
          <w:lang w:eastAsia="en-US"/>
        </w:rPr>
      </w:pPr>
      <w:r>
        <w:rPr>
          <w:lang w:eastAsia="en-US"/>
        </w:rPr>
        <w:t>Discuss the reasons for why this item is in the candidate list</w:t>
      </w:r>
    </w:p>
    <w:p w14:paraId="4895A4D2" w14:textId="77777777" w:rsidR="00643E4C" w:rsidRDefault="00643E4C" w:rsidP="00643E4C">
      <w:pPr>
        <w:pStyle w:val="ListParagraph"/>
        <w:numPr>
          <w:ilvl w:val="1"/>
          <w:numId w:val="12"/>
        </w:numPr>
        <w:rPr>
          <w:lang w:eastAsia="en-US"/>
        </w:rPr>
      </w:pPr>
      <w:r>
        <w:rPr>
          <w:lang w:eastAsia="en-US"/>
        </w:rPr>
        <w:t>Obtain either meeting agreement to send this candidate to incubation queue or to allocate it to a final agreed question</w:t>
      </w:r>
    </w:p>
    <w:p w14:paraId="2FE0E8AD" w14:textId="77777777" w:rsidR="00643E4C" w:rsidRDefault="00643E4C" w:rsidP="00643E4C">
      <w:pPr>
        <w:pStyle w:val="ListParagraph"/>
        <w:numPr>
          <w:ilvl w:val="0"/>
          <w:numId w:val="12"/>
        </w:numPr>
        <w:rPr>
          <w:lang w:eastAsia="en-US"/>
        </w:rPr>
      </w:pPr>
      <w:r>
        <w:rPr>
          <w:lang w:eastAsia="en-US"/>
        </w:rPr>
        <w:t>Discuss any other topics</w:t>
      </w:r>
    </w:p>
    <w:p w14:paraId="624B0D43" w14:textId="77777777" w:rsidR="00643E4C" w:rsidRDefault="00643E4C" w:rsidP="00643E4C">
      <w:pPr>
        <w:rPr>
          <w:lang w:eastAsia="en-US"/>
        </w:rPr>
      </w:pPr>
    </w:p>
    <w:p w14:paraId="7448AA10" w14:textId="77777777" w:rsidR="00643E4C" w:rsidRDefault="00643E4C" w:rsidP="00643E4C">
      <w:pPr>
        <w:rPr>
          <w:lang w:eastAsia="en-US"/>
        </w:rPr>
      </w:pPr>
      <w:r>
        <w:rPr>
          <w:lang w:eastAsia="en-US"/>
        </w:rPr>
        <w:t xml:space="preserve">After the meeting, the special session chairman </w:t>
      </w:r>
    </w:p>
    <w:p w14:paraId="4E1A3C27" w14:textId="3AFD1254" w:rsidR="00027C77" w:rsidRDefault="00027C77" w:rsidP="00643E4C">
      <w:pPr>
        <w:pStyle w:val="ListParagraph"/>
        <w:numPr>
          <w:ilvl w:val="0"/>
          <w:numId w:val="12"/>
        </w:numPr>
        <w:rPr>
          <w:ins w:id="92" w:author="Arnaud Taddei" w:date="2019-09-03T04:56:00Z"/>
          <w:lang w:eastAsia="en-US"/>
        </w:rPr>
      </w:pPr>
      <w:ins w:id="93" w:author="Arnaud Taddei" w:date="2019-09-03T04:56:00Z">
        <w:r>
          <w:rPr>
            <w:lang w:eastAsia="en-US"/>
          </w:rPr>
          <w:t>Delivers immediately the table of NWI allocation to both</w:t>
        </w:r>
      </w:ins>
      <w:ins w:id="94" w:author="Arnaud Taddei" w:date="2019-09-03T04:57:00Z">
        <w:r>
          <w:rPr>
            <w:lang w:eastAsia="en-US"/>
          </w:rPr>
          <w:t xml:space="preserve"> the </w:t>
        </w:r>
      </w:ins>
      <w:ins w:id="95" w:author="Arnaud Taddei" w:date="2019-09-03T04:58:00Z">
        <w:r>
          <w:rPr>
            <w:lang w:eastAsia="en-US"/>
          </w:rPr>
          <w:t xml:space="preserve">rapporteurs of the </w:t>
        </w:r>
      </w:ins>
      <w:ins w:id="96" w:author="Arnaud Taddei" w:date="2019-09-03T04:59:00Z">
        <w:r>
          <w:rPr>
            <w:lang w:eastAsia="en-US"/>
          </w:rPr>
          <w:t xml:space="preserve">incubation </w:t>
        </w:r>
      </w:ins>
      <w:ins w:id="97" w:author="Arnaud Taddei" w:date="2019-09-03T04:57:00Z">
        <w:r>
          <w:rPr>
            <w:lang w:eastAsia="en-US"/>
          </w:rPr>
          <w:t xml:space="preserve">question </w:t>
        </w:r>
      </w:ins>
      <w:ins w:id="98" w:author="Arnaud Taddei" w:date="2019-09-03T04:56:00Z">
        <w:r>
          <w:rPr>
            <w:lang w:eastAsia="en-US"/>
          </w:rPr>
          <w:t xml:space="preserve">and </w:t>
        </w:r>
      </w:ins>
      <w:ins w:id="99" w:author="Arnaud Taddei" w:date="2019-09-03T04:58:00Z">
        <w:r>
          <w:rPr>
            <w:lang w:eastAsia="en-US"/>
          </w:rPr>
          <w:t xml:space="preserve">the </w:t>
        </w:r>
      </w:ins>
      <w:ins w:id="100" w:author="Arnaud Taddei" w:date="2019-09-03T05:00:00Z">
        <w:r>
          <w:rPr>
            <w:lang w:eastAsia="en-US"/>
          </w:rPr>
          <w:t xml:space="preserve">coordination </w:t>
        </w:r>
      </w:ins>
      <w:ins w:id="101" w:author="Arnaud Taddei" w:date="2019-09-03T04:58:00Z">
        <w:r>
          <w:rPr>
            <w:lang w:eastAsia="en-US"/>
          </w:rPr>
          <w:t>question so that</w:t>
        </w:r>
      </w:ins>
    </w:p>
    <w:p w14:paraId="06E4E75C" w14:textId="44455A90" w:rsidR="00027C77" w:rsidRDefault="00027C77" w:rsidP="00027C77">
      <w:pPr>
        <w:pStyle w:val="ListParagraph"/>
        <w:numPr>
          <w:ilvl w:val="1"/>
          <w:numId w:val="12"/>
        </w:numPr>
        <w:rPr>
          <w:ins w:id="102" w:author="Arnaud Taddei" w:date="2019-09-03T04:56:00Z"/>
          <w:lang w:eastAsia="en-US"/>
        </w:rPr>
      </w:pPr>
      <w:ins w:id="103" w:author="Arnaud Taddei" w:date="2019-09-03T04:58:00Z">
        <w:r>
          <w:rPr>
            <w:lang w:eastAsia="en-US"/>
          </w:rPr>
          <w:t>The i</w:t>
        </w:r>
      </w:ins>
      <w:ins w:id="104" w:author="Arnaud Taddei" w:date="2019-09-03T04:59:00Z">
        <w:r>
          <w:rPr>
            <w:lang w:eastAsia="en-US"/>
          </w:rPr>
          <w:t xml:space="preserve">ncubation question </w:t>
        </w:r>
      </w:ins>
      <w:ins w:id="105" w:author="Arnaud Taddei" w:date="2019-09-03T04:56:00Z">
        <w:r>
          <w:rPr>
            <w:lang w:eastAsia="en-US"/>
          </w:rPr>
          <w:t>can adapt its agenda</w:t>
        </w:r>
      </w:ins>
    </w:p>
    <w:p w14:paraId="3C10E2AD" w14:textId="46F8E3D0" w:rsidR="00027C77" w:rsidRDefault="00027C77">
      <w:pPr>
        <w:pStyle w:val="ListParagraph"/>
        <w:numPr>
          <w:ilvl w:val="1"/>
          <w:numId w:val="12"/>
        </w:numPr>
        <w:rPr>
          <w:ins w:id="106" w:author="Arnaud Taddei" w:date="2019-09-03T04:56:00Z"/>
          <w:lang w:eastAsia="en-US"/>
        </w:rPr>
        <w:pPrChange w:id="107" w:author="Arnaud Taddei" w:date="2019-09-03T04:56:00Z">
          <w:pPr>
            <w:pStyle w:val="ListParagraph"/>
            <w:numPr>
              <w:numId w:val="12"/>
            </w:numPr>
            <w:ind w:hanging="360"/>
          </w:pPr>
        </w:pPrChange>
      </w:pPr>
      <w:ins w:id="108" w:author="Arnaud Taddei" w:date="2019-09-03T05:00:00Z">
        <w:r>
          <w:rPr>
            <w:lang w:eastAsia="en-US"/>
          </w:rPr>
          <w:t>The coordination question</w:t>
        </w:r>
      </w:ins>
      <w:ins w:id="109" w:author="Arnaud Taddei" w:date="2019-09-03T04:56:00Z">
        <w:r>
          <w:rPr>
            <w:lang w:eastAsia="en-US"/>
          </w:rPr>
          <w:t xml:space="preserve"> can prepare its coor</w:t>
        </w:r>
      </w:ins>
      <w:ins w:id="110" w:author="Arnaud Taddei" w:date="2019-09-03T04:57:00Z">
        <w:r>
          <w:rPr>
            <w:lang w:eastAsia="en-US"/>
          </w:rPr>
          <w:t>dination meeting with potential changes from TSB allocation documents to facilitate SG17 work</w:t>
        </w:r>
      </w:ins>
    </w:p>
    <w:p w14:paraId="22B12924" w14:textId="78749211" w:rsidR="00643E4C" w:rsidRPr="005E3FE6" w:rsidRDefault="00643E4C" w:rsidP="00643E4C">
      <w:pPr>
        <w:pStyle w:val="ListParagraph"/>
        <w:numPr>
          <w:ilvl w:val="0"/>
          <w:numId w:val="12"/>
        </w:numPr>
        <w:rPr>
          <w:lang w:eastAsia="en-US"/>
        </w:rPr>
      </w:pPr>
      <w:r>
        <w:rPr>
          <w:lang w:eastAsia="en-US"/>
        </w:rPr>
        <w:t xml:space="preserve">Delivers </w:t>
      </w:r>
      <w:del w:id="111" w:author="Arnaud Taddei" w:date="2019-09-03T04:57:00Z">
        <w:r w:rsidDel="00027C77">
          <w:rPr>
            <w:lang w:eastAsia="en-US"/>
          </w:rPr>
          <w:delText xml:space="preserve">immediately </w:delText>
        </w:r>
      </w:del>
      <w:ins w:id="112" w:author="Arnaud Taddei" w:date="2019-09-03T04:57:00Z">
        <w:r w:rsidR="00027C77">
          <w:rPr>
            <w:lang w:eastAsia="en-US"/>
          </w:rPr>
          <w:t xml:space="preserve">as soon as possible </w:t>
        </w:r>
      </w:ins>
      <w:r>
        <w:rPr>
          <w:lang w:eastAsia="en-US"/>
        </w:rPr>
        <w:t xml:space="preserve">a report to make sure that </w:t>
      </w:r>
      <w:ins w:id="113" w:author="Arnaud Taddei" w:date="2019-09-03T04:57:00Z">
        <w:r w:rsidR="00027C77">
          <w:rPr>
            <w:lang w:eastAsia="en-US"/>
          </w:rPr>
          <w:t>any other</w:t>
        </w:r>
      </w:ins>
      <w:ins w:id="114" w:author="Arnaud Taddei" w:date="2019-09-03T05:00:00Z">
        <w:r w:rsidR="009C58B4">
          <w:rPr>
            <w:lang w:eastAsia="en-US"/>
          </w:rPr>
          <w:t xml:space="preserve"> </w:t>
        </w:r>
      </w:ins>
      <w:del w:id="115" w:author="Arnaud Taddei" w:date="2019-09-03T05:00:00Z">
        <w:r w:rsidDel="009C58B4">
          <w:rPr>
            <w:lang w:eastAsia="en-US"/>
          </w:rPr>
          <w:delText xml:space="preserve">each </w:delText>
        </w:r>
      </w:del>
      <w:r>
        <w:rPr>
          <w:lang w:eastAsia="en-US"/>
        </w:rPr>
        <w:t xml:space="preserve">question in need </w:t>
      </w:r>
      <w:del w:id="116" w:author="Arnaud Taddei" w:date="2019-09-03T05:00:00Z">
        <w:r w:rsidDel="009C58B4">
          <w:rPr>
            <w:lang w:eastAsia="en-US"/>
          </w:rPr>
          <w:delText xml:space="preserve">and specifically the question carrying the incubation mechanism </w:delText>
        </w:r>
      </w:del>
      <w:r>
        <w:rPr>
          <w:lang w:eastAsia="en-US"/>
        </w:rPr>
        <w:t>can make the changes in its agenda</w:t>
      </w:r>
    </w:p>
    <w:p w14:paraId="01841157" w14:textId="77777777" w:rsidR="00643E4C" w:rsidRDefault="00643E4C" w:rsidP="00643E4C">
      <w:pPr>
        <w:rPr>
          <w:lang w:eastAsia="en-US"/>
        </w:rPr>
      </w:pPr>
    </w:p>
    <w:p w14:paraId="4299E01E" w14:textId="77777777" w:rsidR="00643E4C" w:rsidRDefault="00643E4C" w:rsidP="00643E4C">
      <w:pPr>
        <w:pStyle w:val="Heading2"/>
        <w:numPr>
          <w:ilvl w:val="1"/>
          <w:numId w:val="13"/>
        </w:numPr>
      </w:pPr>
      <w:bookmarkStart w:id="117" w:name="_Toc14541002"/>
      <w:r>
        <w:lastRenderedPageBreak/>
        <w:t>Incubation mechanism part 2 – Incubation management</w:t>
      </w:r>
      <w:bookmarkEnd w:id="117"/>
      <w:r>
        <w:t xml:space="preserve"> </w:t>
      </w:r>
    </w:p>
    <w:p w14:paraId="2437AA81" w14:textId="77777777" w:rsidR="00643E4C" w:rsidRDefault="00643E4C" w:rsidP="00643E4C">
      <w:pPr>
        <w:pStyle w:val="Heading3"/>
        <w:numPr>
          <w:ilvl w:val="2"/>
          <w:numId w:val="13"/>
        </w:numPr>
      </w:pPr>
      <w:bookmarkStart w:id="118" w:name="_Toc14541003"/>
      <w:r>
        <w:t>To which entity to attach the incubation management</w:t>
      </w:r>
      <w:bookmarkEnd w:id="118"/>
    </w:p>
    <w:p w14:paraId="0694E05F" w14:textId="77777777" w:rsidR="00643E4C" w:rsidRDefault="00643E4C" w:rsidP="00643E4C">
      <w:pPr>
        <w:rPr>
          <w:lang w:eastAsia="en-US"/>
        </w:rPr>
      </w:pPr>
      <w:r>
        <w:rPr>
          <w:lang w:eastAsia="en-US"/>
        </w:rPr>
        <w:t xml:space="preserve">The incubation queue needs to be attached to a question as this is the only entity which is able to manage a work program. </w:t>
      </w:r>
    </w:p>
    <w:p w14:paraId="18705742" w14:textId="77777777" w:rsidR="00643E4C" w:rsidRDefault="00643E4C" w:rsidP="00643E4C">
      <w:pPr>
        <w:rPr>
          <w:lang w:eastAsia="en-US"/>
        </w:rPr>
      </w:pPr>
      <w:r>
        <w:rPr>
          <w:lang w:eastAsia="en-US"/>
        </w:rPr>
        <w:t>To support this work, the question needs to be supported by a co-rapporteur in charge of the incubation mechanism management, the incubation co-rapporteur</w:t>
      </w:r>
    </w:p>
    <w:p w14:paraId="28D0420A" w14:textId="77777777" w:rsidR="00643E4C" w:rsidRDefault="00643E4C" w:rsidP="00643E4C">
      <w:pPr>
        <w:rPr>
          <w:lang w:eastAsia="en-US"/>
        </w:rPr>
      </w:pPr>
    </w:p>
    <w:p w14:paraId="588242E9" w14:textId="77777777" w:rsidR="00643E4C" w:rsidRDefault="00643E4C" w:rsidP="00643E4C">
      <w:pPr>
        <w:pStyle w:val="Heading3"/>
        <w:numPr>
          <w:ilvl w:val="2"/>
          <w:numId w:val="13"/>
        </w:numPr>
      </w:pPr>
      <w:bookmarkStart w:id="119" w:name="_Toc14541004"/>
      <w:r>
        <w:t>Incubation co-rapporteur</w:t>
      </w:r>
      <w:bookmarkEnd w:id="119"/>
    </w:p>
    <w:p w14:paraId="184DD736" w14:textId="77777777" w:rsidR="00643E4C" w:rsidRDefault="00643E4C" w:rsidP="00643E4C">
      <w:pPr>
        <w:rPr>
          <w:lang w:eastAsia="en-US"/>
        </w:rPr>
      </w:pPr>
      <w:r>
        <w:rPr>
          <w:lang w:eastAsia="en-US"/>
        </w:rPr>
        <w:t>As the incubation queue can receive arbitrary contribution on very edge innovation topics this imposes some requirements on rapporteurs who are managing the incubation queue.</w:t>
      </w:r>
    </w:p>
    <w:p w14:paraId="7D46020A" w14:textId="77777777" w:rsidR="00643E4C" w:rsidRDefault="00643E4C" w:rsidP="00643E4C">
      <w:pPr>
        <w:rPr>
          <w:lang w:eastAsia="en-US"/>
        </w:rPr>
      </w:pPr>
      <w:r>
        <w:rPr>
          <w:lang w:eastAsia="en-US"/>
        </w:rPr>
        <w:t xml:space="preserve">The candidates are following all up-to-date values of a selection with </w:t>
      </w:r>
      <w:r w:rsidRPr="000A0A9F">
        <w:rPr>
          <w:u w:val="single"/>
          <w:lang w:eastAsia="en-US"/>
        </w:rPr>
        <w:t>no discrimination of any kind</w:t>
      </w:r>
    </w:p>
    <w:p w14:paraId="01C92828" w14:textId="77777777" w:rsidR="00643E4C" w:rsidRDefault="00643E4C" w:rsidP="00643E4C">
      <w:pPr>
        <w:rPr>
          <w:lang w:eastAsia="en-US"/>
        </w:rPr>
      </w:pPr>
      <w:r>
        <w:rPr>
          <w:lang w:eastAsia="en-US"/>
        </w:rPr>
        <w:t>The core requirements for candidates are:</w:t>
      </w:r>
    </w:p>
    <w:p w14:paraId="1D163703" w14:textId="77777777" w:rsidR="00643E4C" w:rsidRDefault="00643E4C" w:rsidP="00643E4C">
      <w:pPr>
        <w:pStyle w:val="ListParagraph"/>
        <w:numPr>
          <w:ilvl w:val="0"/>
          <w:numId w:val="17"/>
        </w:numPr>
        <w:rPr>
          <w:lang w:eastAsia="en-US"/>
        </w:rPr>
      </w:pPr>
      <w:r>
        <w:rPr>
          <w:lang w:eastAsia="en-US"/>
        </w:rPr>
        <w:t>Proven experience in rapporteurship</w:t>
      </w:r>
    </w:p>
    <w:p w14:paraId="78493592" w14:textId="77777777" w:rsidR="00643E4C" w:rsidRDefault="00643E4C" w:rsidP="00643E4C">
      <w:pPr>
        <w:pStyle w:val="ListParagraph"/>
        <w:numPr>
          <w:ilvl w:val="0"/>
          <w:numId w:val="17"/>
        </w:numPr>
        <w:rPr>
          <w:lang w:eastAsia="en-US"/>
        </w:rPr>
      </w:pPr>
      <w:r>
        <w:rPr>
          <w:lang w:eastAsia="en-US"/>
        </w:rPr>
        <w:t>High expertise in core security</w:t>
      </w:r>
    </w:p>
    <w:p w14:paraId="2B991DD2" w14:textId="77777777" w:rsidR="00643E4C" w:rsidRDefault="00643E4C" w:rsidP="00643E4C">
      <w:pPr>
        <w:pStyle w:val="ListParagraph"/>
        <w:numPr>
          <w:ilvl w:val="0"/>
          <w:numId w:val="17"/>
        </w:numPr>
        <w:rPr>
          <w:lang w:eastAsia="en-US"/>
        </w:rPr>
      </w:pPr>
      <w:r>
        <w:rPr>
          <w:lang w:eastAsia="en-US"/>
        </w:rPr>
        <w:t>High expertise in innovation management and associated topics</w:t>
      </w:r>
    </w:p>
    <w:p w14:paraId="2C19DDD4" w14:textId="77777777" w:rsidR="00643E4C" w:rsidRDefault="00643E4C" w:rsidP="00643E4C">
      <w:pPr>
        <w:rPr>
          <w:lang w:eastAsia="en-US"/>
        </w:rPr>
      </w:pPr>
      <w:r>
        <w:rPr>
          <w:lang w:eastAsia="en-US"/>
        </w:rPr>
        <w:t>The incubation co-rapporteur does</w:t>
      </w:r>
    </w:p>
    <w:p w14:paraId="775FCE00" w14:textId="77777777" w:rsidR="00643E4C" w:rsidRDefault="00643E4C" w:rsidP="00643E4C">
      <w:pPr>
        <w:pStyle w:val="ListParagraph"/>
        <w:numPr>
          <w:ilvl w:val="0"/>
          <w:numId w:val="17"/>
        </w:numPr>
        <w:rPr>
          <w:lang w:eastAsia="en-US"/>
        </w:rPr>
      </w:pPr>
      <w:r>
        <w:rPr>
          <w:lang w:eastAsia="en-US"/>
        </w:rPr>
        <w:t>A normal job as any other co-rapporteur managing a work program</w:t>
      </w:r>
    </w:p>
    <w:p w14:paraId="316EDAD9" w14:textId="77777777" w:rsidR="00643E4C" w:rsidRDefault="00643E4C" w:rsidP="00643E4C">
      <w:pPr>
        <w:rPr>
          <w:lang w:eastAsia="en-US"/>
        </w:rPr>
      </w:pPr>
    </w:p>
    <w:p w14:paraId="04CE92A0" w14:textId="77777777" w:rsidR="00643E4C" w:rsidRDefault="00643E4C" w:rsidP="00643E4C">
      <w:pPr>
        <w:pStyle w:val="ListParagraph"/>
        <w:numPr>
          <w:ilvl w:val="0"/>
          <w:numId w:val="17"/>
        </w:numPr>
        <w:rPr>
          <w:lang w:eastAsia="en-US"/>
        </w:rPr>
      </w:pPr>
      <w:r>
        <w:rPr>
          <w:lang w:eastAsia="en-US"/>
        </w:rPr>
        <w:t xml:space="preserve">In addition, the incubation co-rapporteur while </w:t>
      </w:r>
    </w:p>
    <w:p w14:paraId="03DBA4CC" w14:textId="77777777" w:rsidR="00643E4C" w:rsidRDefault="00643E4C" w:rsidP="00643E4C">
      <w:pPr>
        <w:pStyle w:val="ListParagraph"/>
        <w:numPr>
          <w:ilvl w:val="1"/>
          <w:numId w:val="17"/>
        </w:numPr>
        <w:rPr>
          <w:lang w:eastAsia="en-US"/>
        </w:rPr>
      </w:pPr>
      <w:r>
        <w:rPr>
          <w:lang w:eastAsia="en-US"/>
        </w:rPr>
        <w:t>participating in question meeting</w:t>
      </w:r>
    </w:p>
    <w:p w14:paraId="1C4DE115" w14:textId="77777777" w:rsidR="00643E4C" w:rsidRDefault="00643E4C" w:rsidP="00643E4C">
      <w:pPr>
        <w:pStyle w:val="ListParagraph"/>
        <w:numPr>
          <w:ilvl w:val="2"/>
          <w:numId w:val="17"/>
        </w:numPr>
        <w:rPr>
          <w:lang w:eastAsia="en-US"/>
        </w:rPr>
      </w:pPr>
      <w:r>
        <w:rPr>
          <w:lang w:eastAsia="en-US"/>
        </w:rPr>
        <w:t>Informs the participant of any confirmed question being created, modified or deleted by SG17 and new SG17 structure updates relevant</w:t>
      </w:r>
    </w:p>
    <w:p w14:paraId="72C0943B" w14:textId="77777777" w:rsidR="00643E4C" w:rsidRDefault="00643E4C" w:rsidP="00643E4C">
      <w:pPr>
        <w:pStyle w:val="ListParagraph"/>
        <w:numPr>
          <w:ilvl w:val="1"/>
          <w:numId w:val="17"/>
        </w:numPr>
        <w:rPr>
          <w:lang w:eastAsia="en-US"/>
        </w:rPr>
      </w:pPr>
      <w:r>
        <w:rPr>
          <w:lang w:eastAsia="en-US"/>
        </w:rPr>
        <w:t>participating in the question report</w:t>
      </w:r>
    </w:p>
    <w:p w14:paraId="61037EB6" w14:textId="77777777" w:rsidR="00643E4C" w:rsidRDefault="00643E4C" w:rsidP="00643E4C">
      <w:pPr>
        <w:pStyle w:val="ListParagraph"/>
        <w:numPr>
          <w:ilvl w:val="2"/>
          <w:numId w:val="17"/>
        </w:numPr>
        <w:rPr>
          <w:lang w:eastAsia="en-US"/>
        </w:rPr>
      </w:pPr>
      <w:r>
        <w:rPr>
          <w:lang w:eastAsia="en-US"/>
        </w:rPr>
        <w:t xml:space="preserve">Informs SG17 about the current count of work items in the incubation queue and identifies the work </w:t>
      </w:r>
      <w:commentRangeStart w:id="120"/>
      <w:r>
        <w:rPr>
          <w:lang w:eastAsia="en-US"/>
        </w:rPr>
        <w:t>items</w:t>
      </w:r>
      <w:commentRangeEnd w:id="120"/>
      <w:r>
        <w:rPr>
          <w:rStyle w:val="CommentReference"/>
        </w:rPr>
        <w:commentReference w:id="120"/>
      </w:r>
    </w:p>
    <w:p w14:paraId="5E20FFE1" w14:textId="77777777" w:rsidR="00643E4C" w:rsidRDefault="00643E4C" w:rsidP="00643E4C">
      <w:pPr>
        <w:pStyle w:val="ListParagraph"/>
        <w:numPr>
          <w:ilvl w:val="2"/>
          <w:numId w:val="17"/>
        </w:numPr>
        <w:rPr>
          <w:lang w:eastAsia="en-US"/>
        </w:rPr>
      </w:pPr>
      <w:r>
        <w:rPr>
          <w:lang w:eastAsia="en-US"/>
        </w:rPr>
        <w:t>Identifies the incubated work items in a table in the report</w:t>
      </w:r>
    </w:p>
    <w:p w14:paraId="33054CEE" w14:textId="77777777" w:rsidR="00643E4C" w:rsidRDefault="00643E4C" w:rsidP="00643E4C">
      <w:pPr>
        <w:pStyle w:val="ListParagraph"/>
        <w:numPr>
          <w:ilvl w:val="2"/>
          <w:numId w:val="17"/>
        </w:numPr>
        <w:rPr>
          <w:lang w:eastAsia="en-US"/>
        </w:rPr>
      </w:pPr>
      <w:r>
        <w:rPr>
          <w:lang w:eastAsia="en-US"/>
        </w:rPr>
        <w:t>Obtain consensus for potential incubated work items to be allocated in their final question to be approved in SG17 closing plenary</w:t>
      </w:r>
    </w:p>
    <w:p w14:paraId="6D651967" w14:textId="77777777" w:rsidR="00643E4C" w:rsidRDefault="00643E4C" w:rsidP="00643E4C">
      <w:pPr>
        <w:pStyle w:val="ListParagraph"/>
        <w:numPr>
          <w:ilvl w:val="2"/>
          <w:numId w:val="17"/>
        </w:numPr>
        <w:rPr>
          <w:lang w:eastAsia="en-US"/>
        </w:rPr>
      </w:pPr>
      <w:r>
        <w:rPr>
          <w:lang w:eastAsia="en-US"/>
        </w:rPr>
        <w:t>Alerts SG17 if any of the below happens:</w:t>
      </w:r>
    </w:p>
    <w:p w14:paraId="5A8C878B" w14:textId="77777777" w:rsidR="00643E4C" w:rsidRDefault="00643E4C" w:rsidP="00643E4C">
      <w:pPr>
        <w:pStyle w:val="ListParagraph"/>
        <w:numPr>
          <w:ilvl w:val="3"/>
          <w:numId w:val="17"/>
        </w:numPr>
        <w:rPr>
          <w:lang w:eastAsia="en-US"/>
        </w:rPr>
      </w:pPr>
      <w:r>
        <w:rPr>
          <w:lang w:eastAsia="en-US"/>
        </w:rPr>
        <w:t>The incubation queue is too big</w:t>
      </w:r>
    </w:p>
    <w:p w14:paraId="5C38B48A" w14:textId="77777777" w:rsidR="00643E4C" w:rsidRDefault="00643E4C" w:rsidP="00643E4C">
      <w:pPr>
        <w:pStyle w:val="ListParagraph"/>
        <w:numPr>
          <w:ilvl w:val="3"/>
          <w:numId w:val="17"/>
        </w:numPr>
        <w:rPr>
          <w:lang w:eastAsia="en-US"/>
        </w:rPr>
      </w:pPr>
      <w:r>
        <w:rPr>
          <w:lang w:eastAsia="en-US"/>
        </w:rPr>
        <w:t>There is need for more resources or specific skills to manage the queue on specific topics</w:t>
      </w:r>
    </w:p>
    <w:p w14:paraId="0672F232" w14:textId="77777777" w:rsidR="00643E4C" w:rsidRDefault="00643E4C" w:rsidP="00643E4C">
      <w:pPr>
        <w:pStyle w:val="ListParagraph"/>
        <w:numPr>
          <w:ilvl w:val="2"/>
          <w:numId w:val="17"/>
        </w:numPr>
        <w:rPr>
          <w:lang w:eastAsia="en-US"/>
        </w:rPr>
      </w:pPr>
      <w:r>
        <w:rPr>
          <w:lang w:eastAsia="en-US"/>
        </w:rPr>
        <w:t>Analyses the incubation queue to seek if there are any suggestions for SG17 to consider potentially proposing a modification or the creation of a question</w:t>
      </w:r>
    </w:p>
    <w:p w14:paraId="02C21666" w14:textId="77777777" w:rsidR="00643E4C" w:rsidRDefault="00643E4C" w:rsidP="00643E4C">
      <w:pPr>
        <w:rPr>
          <w:lang w:eastAsia="en-US"/>
        </w:rPr>
      </w:pPr>
    </w:p>
    <w:p w14:paraId="6AE1FD4D" w14:textId="77777777" w:rsidR="00643E4C" w:rsidRDefault="00643E4C" w:rsidP="00643E4C">
      <w:pPr>
        <w:pStyle w:val="ListParagraph"/>
        <w:numPr>
          <w:ilvl w:val="0"/>
          <w:numId w:val="17"/>
        </w:numPr>
        <w:rPr>
          <w:lang w:eastAsia="en-US"/>
        </w:rPr>
      </w:pPr>
      <w:r>
        <w:rPr>
          <w:lang w:eastAsia="en-US"/>
        </w:rPr>
        <w:t>Finally the incubation co-rapporteur is encouraged to participate to the relevant correspondence group about the short, mid and long term transformation of SG17</w:t>
      </w:r>
    </w:p>
    <w:p w14:paraId="7ABF604B" w14:textId="77777777" w:rsidR="00643E4C" w:rsidRDefault="00643E4C" w:rsidP="00643E4C">
      <w:pPr>
        <w:rPr>
          <w:lang w:eastAsia="en-US"/>
        </w:rPr>
      </w:pPr>
    </w:p>
    <w:p w14:paraId="1ADE0E9D" w14:textId="77777777" w:rsidR="00643E4C" w:rsidRDefault="00643E4C" w:rsidP="00643E4C">
      <w:pPr>
        <w:rPr>
          <w:lang w:eastAsia="en-US"/>
        </w:rPr>
      </w:pPr>
      <w:r>
        <w:rPr>
          <w:lang w:eastAsia="en-US"/>
        </w:rPr>
        <w:t xml:space="preserve"> </w:t>
      </w:r>
    </w:p>
    <w:p w14:paraId="53E37021" w14:textId="77777777" w:rsidR="00643E4C" w:rsidRDefault="00643E4C" w:rsidP="00643E4C">
      <w:pPr>
        <w:pStyle w:val="Heading3"/>
        <w:numPr>
          <w:ilvl w:val="2"/>
          <w:numId w:val="13"/>
        </w:numPr>
      </w:pPr>
      <w:bookmarkStart w:id="121" w:name="_Toc14541005"/>
      <w:r>
        <w:lastRenderedPageBreak/>
        <w:t>To which question to attach the incubation queue</w:t>
      </w:r>
      <w:bookmarkEnd w:id="121"/>
    </w:p>
    <w:p w14:paraId="57518CAF" w14:textId="4D6EBF4D" w:rsidR="00643E4C" w:rsidRDefault="00643E4C" w:rsidP="00643E4C">
      <w:pPr>
        <w:rPr>
          <w:lang w:eastAsia="en-US"/>
        </w:rPr>
      </w:pPr>
      <w:r>
        <w:rPr>
          <w:lang w:eastAsia="en-US"/>
        </w:rPr>
        <w:t xml:space="preserve">The rationale for selecting the incubation question flows </w:t>
      </w:r>
      <w:r w:rsidRPr="00FF6B77">
        <w:rPr>
          <w:b/>
          <w:u w:val="single"/>
          <w:lang w:eastAsia="en-US"/>
        </w:rPr>
        <w:t>in the current SG17 structure</w:t>
      </w:r>
      <w:ins w:id="122" w:author="Arnaud Taddei" w:date="2019-09-03T04:38:00Z">
        <w:r w:rsidR="00330A4B">
          <w:rPr>
            <w:b/>
            <w:u w:val="single"/>
            <w:lang w:eastAsia="en-US"/>
          </w:rPr>
          <w:t xml:space="preserve"> and distribution of experts </w:t>
        </w:r>
        <w:r w:rsidR="00330A4B" w:rsidRPr="00330A4B">
          <w:rPr>
            <w:bCs/>
            <w:lang w:eastAsia="en-US"/>
            <w:rPrChange w:id="123" w:author="Arnaud Taddei" w:date="2019-09-03T04:38:00Z">
              <w:rPr>
                <w:b/>
                <w:u w:val="single"/>
                <w:lang w:eastAsia="en-US"/>
              </w:rPr>
            </w:rPrChange>
          </w:rPr>
          <w:t>was as below</w:t>
        </w:r>
      </w:ins>
    </w:p>
    <w:p w14:paraId="6E8F0896" w14:textId="38742784" w:rsidR="00643E4C" w:rsidRDefault="00643E4C" w:rsidP="00643E4C">
      <w:pPr>
        <w:pStyle w:val="ListParagraph"/>
        <w:numPr>
          <w:ilvl w:val="0"/>
          <w:numId w:val="17"/>
        </w:numPr>
        <w:rPr>
          <w:lang w:eastAsia="en-US"/>
        </w:rPr>
      </w:pPr>
      <w:r>
        <w:rPr>
          <w:lang w:eastAsia="en-US"/>
        </w:rPr>
        <w:t>We cannot create new questions so we cannot create a “Question 0” as incubation question</w:t>
      </w:r>
      <w:ins w:id="124" w:author="Arnaud Taddei" w:date="2019-09-03T04:39:00Z">
        <w:r w:rsidR="00330A4B">
          <w:rPr>
            <w:lang w:eastAsia="en-US"/>
          </w:rPr>
          <w:t xml:space="preserve">. However a “Question 0” </w:t>
        </w:r>
      </w:ins>
      <w:ins w:id="125" w:author="Arnaud Taddei" w:date="2019-09-03T04:40:00Z">
        <w:r w:rsidR="00330A4B">
          <w:rPr>
            <w:lang w:eastAsia="en-US"/>
          </w:rPr>
          <w:t>could be interpreted as covering the scope</w:t>
        </w:r>
      </w:ins>
      <w:ins w:id="126" w:author="Arnaud Taddei" w:date="2019-09-03T04:39:00Z">
        <w:r w:rsidR="00330A4B">
          <w:rPr>
            <w:lang w:eastAsia="en-US"/>
          </w:rPr>
          <w:t xml:space="preserve"> of “Emerging technologies” could have multiple benefits</w:t>
        </w:r>
      </w:ins>
      <w:ins w:id="127" w:author="Arnaud Taddei" w:date="2019-09-03T04:40:00Z">
        <w:r w:rsidR="00330A4B">
          <w:rPr>
            <w:lang w:eastAsia="en-US"/>
          </w:rPr>
          <w:t xml:space="preserve"> at the expense of creating a new question</w:t>
        </w:r>
      </w:ins>
    </w:p>
    <w:p w14:paraId="00495BBB" w14:textId="1B868CF8" w:rsidR="00643E4C" w:rsidRDefault="00643E4C" w:rsidP="00643E4C">
      <w:pPr>
        <w:pStyle w:val="ListParagraph"/>
        <w:numPr>
          <w:ilvl w:val="0"/>
          <w:numId w:val="17"/>
        </w:numPr>
        <w:rPr>
          <w:lang w:eastAsia="en-US"/>
        </w:rPr>
      </w:pPr>
      <w:r>
        <w:rPr>
          <w:lang w:eastAsia="en-US"/>
        </w:rPr>
        <w:t xml:space="preserve">Q1 </w:t>
      </w:r>
      <w:del w:id="128" w:author="Arnaud Taddei" w:date="2019-09-03T04:41:00Z">
        <w:r w:rsidDel="00330A4B">
          <w:rPr>
            <w:lang w:eastAsia="en-US"/>
          </w:rPr>
          <w:delText xml:space="preserve">cannot </w:delText>
        </w:r>
      </w:del>
      <w:ins w:id="129" w:author="Arnaud Taddei" w:date="2019-09-03T04:41:00Z">
        <w:r w:rsidR="00330A4B">
          <w:rPr>
            <w:lang w:eastAsia="en-US"/>
          </w:rPr>
          <w:t xml:space="preserve">could </w:t>
        </w:r>
      </w:ins>
      <w:r>
        <w:rPr>
          <w:lang w:eastAsia="en-US"/>
        </w:rPr>
        <w:t xml:space="preserve">take work items in </w:t>
      </w:r>
      <w:del w:id="130" w:author="Arnaud Taddei" w:date="2019-09-03T04:41:00Z">
        <w:r w:rsidDel="00330A4B">
          <w:rPr>
            <w:lang w:eastAsia="en-US"/>
          </w:rPr>
          <w:delText xml:space="preserve">the </w:delText>
        </w:r>
      </w:del>
      <w:ins w:id="131" w:author="Arnaud Taddei" w:date="2019-09-03T04:41:00Z">
        <w:r w:rsidR="00330A4B">
          <w:rPr>
            <w:lang w:eastAsia="en-US"/>
          </w:rPr>
          <w:t xml:space="preserve">its </w:t>
        </w:r>
      </w:ins>
      <w:r>
        <w:rPr>
          <w:lang w:eastAsia="en-US"/>
        </w:rPr>
        <w:t>current setup as there are no experts in this question, this is a coordination question. The Incubation new role requires expertise to do the peer reviews and offer a normal good conditions for the work item to develop</w:t>
      </w:r>
      <w:ins w:id="132" w:author="Arnaud Taddei" w:date="2019-09-03T04:41:00Z">
        <w:r w:rsidR="00330A4B">
          <w:rPr>
            <w:lang w:eastAsia="en-US"/>
          </w:rPr>
          <w:t xml:space="preserve">. Yet </w:t>
        </w:r>
      </w:ins>
      <w:ins w:id="133" w:author="Arnaud Taddei" w:date="2019-09-03T04:42:00Z">
        <w:r w:rsidR="00330A4B">
          <w:rPr>
            <w:lang w:eastAsia="en-US"/>
          </w:rPr>
          <w:t xml:space="preserve">should there be a solid incubation co-rapporteur 1) experts would come where the work is being done </w:t>
        </w:r>
      </w:ins>
      <w:ins w:id="134" w:author="Arnaud Taddei" w:date="2019-09-03T04:43:00Z">
        <w:r w:rsidR="00330A4B">
          <w:rPr>
            <w:lang w:eastAsia="en-US"/>
          </w:rPr>
          <w:t xml:space="preserve">and 2) it would regroup the incubation queue and management with the coordination question </w:t>
        </w:r>
      </w:ins>
    </w:p>
    <w:p w14:paraId="1950C484" w14:textId="3FD86AB6" w:rsidR="00643E4C" w:rsidRDefault="00643E4C" w:rsidP="00643E4C">
      <w:pPr>
        <w:pStyle w:val="ListParagraph"/>
        <w:numPr>
          <w:ilvl w:val="0"/>
          <w:numId w:val="17"/>
        </w:numPr>
        <w:rPr>
          <w:ins w:id="135" w:author="Arnaud Taddei" w:date="2019-09-03T04:44:00Z"/>
          <w:lang w:eastAsia="en-US"/>
        </w:rPr>
      </w:pPr>
      <w:r>
        <w:rPr>
          <w:lang w:eastAsia="en-US"/>
        </w:rPr>
        <w:t>None of Q3, Q5, Q6, Q7, Q8, Q9, Q10, Q11, Q12, Q13 nor Q14 can carry the role because they have today a specific purpose (right or wrong doesn’t matter here) and are specialized</w:t>
      </w:r>
      <w:ins w:id="136" w:author="Arnaud Taddei" w:date="2019-09-03T04:43:00Z">
        <w:r w:rsidR="00330A4B">
          <w:rPr>
            <w:lang w:eastAsia="en-US"/>
          </w:rPr>
          <w:t xml:space="preserve"> unless we would opt for a distributed incubation queue me</w:t>
        </w:r>
      </w:ins>
      <w:ins w:id="137" w:author="Arnaud Taddei" w:date="2019-09-03T04:44:00Z">
        <w:r w:rsidR="00330A4B">
          <w:rPr>
            <w:lang w:eastAsia="en-US"/>
          </w:rPr>
          <w:t>chanism vs a central queue mechanism but this would require to go with a very specific structure of SG17 with a number of assumptions:</w:t>
        </w:r>
      </w:ins>
    </w:p>
    <w:p w14:paraId="6C829EBB" w14:textId="594BCCF1" w:rsidR="00330A4B" w:rsidRDefault="00330A4B" w:rsidP="00330A4B">
      <w:pPr>
        <w:pStyle w:val="ListParagraph"/>
        <w:numPr>
          <w:ilvl w:val="1"/>
          <w:numId w:val="17"/>
        </w:numPr>
        <w:rPr>
          <w:ins w:id="138" w:author="Arnaud Taddei" w:date="2019-09-03T04:44:00Z"/>
          <w:lang w:eastAsia="en-US"/>
        </w:rPr>
      </w:pPr>
      <w:ins w:id="139" w:author="Arnaud Taddei" w:date="2019-09-03T04:44:00Z">
        <w:r>
          <w:rPr>
            <w:lang w:eastAsia="en-US"/>
          </w:rPr>
          <w:t>Principle of stable long term Working Parties</w:t>
        </w:r>
      </w:ins>
    </w:p>
    <w:p w14:paraId="4C022645" w14:textId="4B7A2EDC" w:rsidR="00330A4B" w:rsidRDefault="00330A4B" w:rsidP="00330A4B">
      <w:pPr>
        <w:pStyle w:val="ListParagraph"/>
        <w:numPr>
          <w:ilvl w:val="1"/>
          <w:numId w:val="17"/>
        </w:numPr>
        <w:rPr>
          <w:ins w:id="140" w:author="Arnaud Taddei" w:date="2019-09-03T04:45:00Z"/>
          <w:lang w:eastAsia="en-US"/>
        </w:rPr>
      </w:pPr>
      <w:ins w:id="141" w:author="Arnaud Taddei" w:date="2019-09-03T04:44:00Z">
        <w:r>
          <w:rPr>
            <w:lang w:eastAsia="en-US"/>
          </w:rPr>
          <w:t xml:space="preserve">Principle of ‘mother’ question in each </w:t>
        </w:r>
        <w:r w:rsidRPr="009E3D12">
          <w:rPr>
            <w:lang w:eastAsia="en-US"/>
          </w:rPr>
          <w:t>W</w:t>
        </w:r>
      </w:ins>
      <w:ins w:id="142" w:author="Arnaud Taddei" w:date="2019-09-03T04:45:00Z">
        <w:r w:rsidRPr="009E3D12">
          <w:rPr>
            <w:lang w:eastAsia="en-US"/>
          </w:rPr>
          <w:t>orking Party</w:t>
        </w:r>
      </w:ins>
    </w:p>
    <w:p w14:paraId="29648032" w14:textId="46AA4CC2" w:rsidR="00330A4B" w:rsidRDefault="00330A4B">
      <w:pPr>
        <w:pStyle w:val="ListParagraph"/>
        <w:rPr>
          <w:lang w:eastAsia="en-US"/>
        </w:rPr>
        <w:pPrChange w:id="143" w:author="Arnaud Taddei" w:date="2019-09-03T04:45:00Z">
          <w:pPr>
            <w:pStyle w:val="ListParagraph"/>
            <w:numPr>
              <w:numId w:val="17"/>
            </w:numPr>
            <w:ind w:hanging="360"/>
          </w:pPr>
        </w:pPrChange>
      </w:pPr>
      <w:ins w:id="144" w:author="Arnaud Taddei" w:date="2019-09-03T04:45:00Z">
        <w:r>
          <w:rPr>
            <w:lang w:eastAsia="en-US"/>
          </w:rPr>
          <w:t>This would resolve some problems of work load but would make the incubation allocation probably much harder</w:t>
        </w:r>
      </w:ins>
    </w:p>
    <w:p w14:paraId="4A8FBC8B" w14:textId="77777777" w:rsidR="00643E4C" w:rsidRDefault="00643E4C" w:rsidP="00643E4C">
      <w:pPr>
        <w:pStyle w:val="ListParagraph"/>
        <w:numPr>
          <w:ilvl w:val="0"/>
          <w:numId w:val="17"/>
        </w:numPr>
        <w:rPr>
          <w:lang w:eastAsia="en-US"/>
        </w:rPr>
      </w:pPr>
      <w:r>
        <w:rPr>
          <w:lang w:eastAsia="en-US"/>
        </w:rPr>
        <w:t>Rests Q2 about Architecture and Frameworks and Q4 Cybersecurity</w:t>
      </w:r>
    </w:p>
    <w:p w14:paraId="0740F85F" w14:textId="77777777" w:rsidR="00643E4C" w:rsidRDefault="00643E4C" w:rsidP="00643E4C">
      <w:pPr>
        <w:rPr>
          <w:lang w:eastAsia="en-US"/>
        </w:rPr>
      </w:pPr>
      <w:r>
        <w:rPr>
          <w:lang w:eastAsia="en-US"/>
        </w:rPr>
        <w:t>Both Q2 and Q4 are reasonable candidates to host, at this stage, the incubation question.</w:t>
      </w:r>
    </w:p>
    <w:p w14:paraId="62851253" w14:textId="77777777" w:rsidR="00643E4C" w:rsidRDefault="00643E4C" w:rsidP="00643E4C">
      <w:pPr>
        <w:rPr>
          <w:lang w:eastAsia="en-US"/>
        </w:rPr>
      </w:pPr>
      <w:r>
        <w:rPr>
          <w:lang w:eastAsia="en-US"/>
        </w:rPr>
        <w:t>However looking deeper we see that a requirement is on expertise to give good review, support for the work item development. Indeed just looking at the above examples in previous section we see that we need quite of a significant expertise in core security vs architecture. Ideally, we would need both! And it might happen in the future that we have both together or we switch depending of what the SG17 new structure might be.</w:t>
      </w:r>
    </w:p>
    <w:p w14:paraId="261CF4BD" w14:textId="77777777" w:rsidR="00643E4C" w:rsidRDefault="00643E4C" w:rsidP="00643E4C">
      <w:pPr>
        <w:rPr>
          <w:lang w:eastAsia="en-US"/>
        </w:rPr>
      </w:pPr>
      <w:r>
        <w:rPr>
          <w:lang w:eastAsia="en-US"/>
        </w:rPr>
        <w:t>So, with this new requirement in mind it becomes clear that Q4 is right now the best candidate but with Q2 as the next one.</w:t>
      </w:r>
    </w:p>
    <w:p w14:paraId="3FE5B06E" w14:textId="77777777" w:rsidR="00643E4C" w:rsidRDefault="00643E4C" w:rsidP="00643E4C">
      <w:pPr>
        <w:rPr>
          <w:lang w:eastAsia="en-US"/>
        </w:rPr>
      </w:pPr>
      <w:r>
        <w:rPr>
          <w:lang w:eastAsia="en-US"/>
        </w:rPr>
        <w:t>We therefore proposed Q4 to host the incubation role and mechanism at this stage</w:t>
      </w:r>
    </w:p>
    <w:p w14:paraId="69AE4785" w14:textId="77777777" w:rsidR="00643E4C" w:rsidRDefault="00643E4C" w:rsidP="00643E4C">
      <w:pPr>
        <w:rPr>
          <w:lang w:eastAsia="en-US"/>
        </w:rPr>
      </w:pPr>
      <w:r>
        <w:rPr>
          <w:lang w:eastAsia="en-US"/>
        </w:rPr>
        <w:t>We note that the future structure of SG17 may change this allocation</w:t>
      </w:r>
    </w:p>
    <w:p w14:paraId="5DFAB82B" w14:textId="77777777" w:rsidR="00643E4C" w:rsidRDefault="00643E4C" w:rsidP="00643E4C">
      <w:pPr>
        <w:spacing w:before="0" w:after="160" w:line="259" w:lineRule="auto"/>
        <w:rPr>
          <w:rFonts w:eastAsia="Times New Roman"/>
          <w:b/>
          <w:szCs w:val="20"/>
          <w:lang w:eastAsia="en-US"/>
        </w:rPr>
      </w:pPr>
      <w:r>
        <w:br w:type="page"/>
      </w:r>
    </w:p>
    <w:p w14:paraId="76783750" w14:textId="77777777" w:rsidR="00643E4C" w:rsidRPr="00322F7F" w:rsidRDefault="00643E4C" w:rsidP="00643E4C">
      <w:pPr>
        <w:pStyle w:val="Heading1"/>
        <w:numPr>
          <w:ilvl w:val="0"/>
          <w:numId w:val="13"/>
        </w:numPr>
      </w:pPr>
      <w:bookmarkStart w:id="145" w:name="_Toc14541006"/>
      <w:r>
        <w:lastRenderedPageBreak/>
        <w:t>Benefits and Risks of the incubation mechanism</w:t>
      </w:r>
      <w:bookmarkEnd w:id="145"/>
    </w:p>
    <w:p w14:paraId="7CEEF544" w14:textId="77777777" w:rsidR="00643E4C" w:rsidRDefault="00643E4C" w:rsidP="00643E4C">
      <w:pPr>
        <w:pStyle w:val="Heading2"/>
        <w:numPr>
          <w:ilvl w:val="1"/>
          <w:numId w:val="13"/>
        </w:numPr>
      </w:pPr>
      <w:bookmarkStart w:id="146" w:name="_Toc14541007"/>
      <w:r>
        <w:t>Benefits of the incubation mechanism</w:t>
      </w:r>
      <w:bookmarkEnd w:id="146"/>
    </w:p>
    <w:p w14:paraId="76441F9F" w14:textId="77777777" w:rsidR="00643E4C" w:rsidRDefault="00643E4C" w:rsidP="00643E4C">
      <w:r>
        <w:t xml:space="preserve">The main benefit of this proposal is to </w:t>
      </w:r>
    </w:p>
    <w:p w14:paraId="2E7E0296" w14:textId="77777777" w:rsidR="00643E4C" w:rsidRDefault="00643E4C" w:rsidP="00643E4C">
      <w:pPr>
        <w:pStyle w:val="ListParagraph"/>
        <w:numPr>
          <w:ilvl w:val="0"/>
          <w:numId w:val="17"/>
        </w:numPr>
      </w:pPr>
      <w:r>
        <w:t>Allow decorrelation of transformation of the SG17 structure vs the adoption of new work items that do not fit the SG17 structure</w:t>
      </w:r>
    </w:p>
    <w:p w14:paraId="3335F6A8" w14:textId="77777777" w:rsidR="00643E4C" w:rsidRDefault="00643E4C" w:rsidP="00643E4C">
      <w:pPr>
        <w:pStyle w:val="ListParagraph"/>
        <w:numPr>
          <w:ilvl w:val="0"/>
          <w:numId w:val="17"/>
        </w:numPr>
      </w:pPr>
      <w:r>
        <w:t xml:space="preserve">Simplify the flow of SG17 meetings by bringing forward the allocation part </w:t>
      </w:r>
    </w:p>
    <w:p w14:paraId="38444D6B" w14:textId="77777777" w:rsidR="00643E4C" w:rsidRDefault="00643E4C" w:rsidP="00643E4C">
      <w:pPr>
        <w:pStyle w:val="ListParagraph"/>
        <w:numPr>
          <w:ilvl w:val="0"/>
          <w:numId w:val="17"/>
        </w:numPr>
      </w:pPr>
      <w:r>
        <w:t>Accept key innovation in SG17 in a much more agile manner</w:t>
      </w:r>
    </w:p>
    <w:p w14:paraId="2F5AD92A" w14:textId="77777777" w:rsidR="00643E4C" w:rsidRDefault="00643E4C" w:rsidP="00643E4C">
      <w:pPr>
        <w:pStyle w:val="ListParagraph"/>
        <w:numPr>
          <w:ilvl w:val="0"/>
          <w:numId w:val="17"/>
        </w:numPr>
      </w:pPr>
      <w:r>
        <w:t>Therefore</w:t>
      </w:r>
    </w:p>
    <w:p w14:paraId="4B49EB30" w14:textId="77777777" w:rsidR="00643E4C" w:rsidRDefault="00643E4C" w:rsidP="00643E4C">
      <w:pPr>
        <w:pStyle w:val="ListParagraph"/>
        <w:numPr>
          <w:ilvl w:val="1"/>
          <w:numId w:val="17"/>
        </w:numPr>
      </w:pPr>
      <w:r>
        <w:t>Give proper time to the relevant correspondence groups to conduct their job and make recommendations regarding the long term transformation of SG17 and the evolution of its structure</w:t>
      </w:r>
    </w:p>
    <w:p w14:paraId="6DD05C7D" w14:textId="77777777" w:rsidR="00643E4C" w:rsidRDefault="00643E4C" w:rsidP="00643E4C">
      <w:pPr>
        <w:pStyle w:val="ListParagraph"/>
        <w:numPr>
          <w:ilvl w:val="1"/>
          <w:numId w:val="17"/>
        </w:numPr>
      </w:pPr>
      <w:r>
        <w:t>Allow the work on the development of good validated new work items not be delayed and support legitimate requests from sector members</w:t>
      </w:r>
    </w:p>
    <w:p w14:paraId="6D790F42" w14:textId="77777777" w:rsidR="00643E4C" w:rsidRDefault="00643E4C" w:rsidP="00643E4C">
      <w:pPr>
        <w:pStyle w:val="ListParagraph"/>
        <w:numPr>
          <w:ilvl w:val="0"/>
          <w:numId w:val="17"/>
        </w:numPr>
      </w:pPr>
      <w:r>
        <w:t>Furthermore</w:t>
      </w:r>
    </w:p>
    <w:p w14:paraId="584B4DE3" w14:textId="77777777" w:rsidR="00643E4C" w:rsidRDefault="00643E4C" w:rsidP="00643E4C">
      <w:pPr>
        <w:pStyle w:val="ListParagraph"/>
        <w:numPr>
          <w:ilvl w:val="1"/>
          <w:numId w:val="17"/>
        </w:numPr>
      </w:pPr>
      <w:r>
        <w:t xml:space="preserve">Offer a good tool for SG17 to accelerate innovation probably quite significantly </w:t>
      </w:r>
    </w:p>
    <w:p w14:paraId="5BF7E17E" w14:textId="77777777" w:rsidR="00643E4C" w:rsidRDefault="00643E4C" w:rsidP="00643E4C">
      <w:pPr>
        <w:pStyle w:val="ListParagraph"/>
        <w:numPr>
          <w:ilvl w:val="1"/>
          <w:numId w:val="17"/>
        </w:numPr>
      </w:pPr>
      <w:r>
        <w:t>At the same time, be conservatist and cautious in terms of its future big bets and new structure</w:t>
      </w:r>
    </w:p>
    <w:p w14:paraId="4F928B6B" w14:textId="77777777" w:rsidR="00643E4C" w:rsidRDefault="00643E4C" w:rsidP="00643E4C">
      <w:pPr>
        <w:pStyle w:val="ListParagraph"/>
        <w:numPr>
          <w:ilvl w:val="1"/>
          <w:numId w:val="17"/>
        </w:numPr>
      </w:pPr>
      <w:r>
        <w:t>Use this new tool to help communicate a good story to hire new members and participation</w:t>
      </w:r>
    </w:p>
    <w:p w14:paraId="43FB703F" w14:textId="77777777" w:rsidR="00643E4C" w:rsidRPr="00D8636B" w:rsidRDefault="00643E4C" w:rsidP="00643E4C">
      <w:pPr>
        <w:rPr>
          <w:lang w:eastAsia="en-US"/>
        </w:rPr>
      </w:pPr>
    </w:p>
    <w:p w14:paraId="200DFBB4" w14:textId="77777777" w:rsidR="00643E4C" w:rsidRDefault="00643E4C" w:rsidP="00643E4C">
      <w:pPr>
        <w:pStyle w:val="Heading2"/>
        <w:numPr>
          <w:ilvl w:val="1"/>
          <w:numId w:val="13"/>
        </w:numPr>
      </w:pPr>
      <w:bookmarkStart w:id="147" w:name="_Toc14541008"/>
      <w:r>
        <w:t>Risks of the incubation mechanism</w:t>
      </w:r>
      <w:bookmarkEnd w:id="147"/>
    </w:p>
    <w:p w14:paraId="537DE18F" w14:textId="77777777" w:rsidR="00643E4C" w:rsidRPr="004E6D68" w:rsidRDefault="00643E4C" w:rsidP="00643E4C">
      <w:pPr>
        <w:rPr>
          <w:lang w:eastAsia="en-US"/>
        </w:rPr>
      </w:pPr>
      <w:r>
        <w:rPr>
          <w:lang w:eastAsia="en-US"/>
        </w:rPr>
        <w:t>Like any proposal nothing comes with only advantages there are, and it is important to be opened here, there are risks too</w:t>
      </w:r>
    </w:p>
    <w:p w14:paraId="1F431B7E" w14:textId="77777777" w:rsidR="00643E4C" w:rsidRDefault="00643E4C" w:rsidP="00643E4C">
      <w:pPr>
        <w:pStyle w:val="Heading3"/>
        <w:numPr>
          <w:ilvl w:val="2"/>
          <w:numId w:val="13"/>
        </w:numPr>
      </w:pPr>
      <w:bookmarkStart w:id="148" w:name="_Toc14541009"/>
      <w:r>
        <w:t>Risk of doing</w:t>
      </w:r>
      <w:bookmarkEnd w:id="148"/>
    </w:p>
    <w:p w14:paraId="6C8283DE" w14:textId="77777777" w:rsidR="00643E4C" w:rsidRDefault="00643E4C" w:rsidP="00643E4C">
      <w:pPr>
        <w:rPr>
          <w:lang w:eastAsia="en-US"/>
        </w:rPr>
      </w:pPr>
      <w:r>
        <w:rPr>
          <w:lang w:eastAsia="en-US"/>
        </w:rPr>
        <w:t>There are risk of doing. The main risks lie into:</w:t>
      </w:r>
    </w:p>
    <w:p w14:paraId="6609C658" w14:textId="77777777" w:rsidR="00643E4C" w:rsidRDefault="00643E4C" w:rsidP="00643E4C">
      <w:pPr>
        <w:pStyle w:val="ListParagraph"/>
        <w:numPr>
          <w:ilvl w:val="0"/>
          <w:numId w:val="17"/>
        </w:numPr>
        <w:rPr>
          <w:lang w:eastAsia="en-US"/>
        </w:rPr>
      </w:pPr>
      <w:r>
        <w:rPr>
          <w:lang w:eastAsia="en-US"/>
        </w:rPr>
        <w:t>R1 The queue grows too fast and is difficult to manage vs resources</w:t>
      </w:r>
    </w:p>
    <w:p w14:paraId="200B10FC" w14:textId="77777777" w:rsidR="00643E4C" w:rsidRDefault="00643E4C" w:rsidP="00643E4C">
      <w:pPr>
        <w:pStyle w:val="ListParagraph"/>
        <w:numPr>
          <w:ilvl w:val="0"/>
          <w:numId w:val="17"/>
        </w:numPr>
        <w:rPr>
          <w:lang w:eastAsia="en-US"/>
        </w:rPr>
      </w:pPr>
      <w:r>
        <w:rPr>
          <w:lang w:eastAsia="en-US"/>
        </w:rPr>
        <w:t>R2 Special expertise required is not available</w:t>
      </w:r>
    </w:p>
    <w:p w14:paraId="6397666A" w14:textId="77777777" w:rsidR="00643E4C" w:rsidRDefault="00643E4C" w:rsidP="00643E4C">
      <w:pPr>
        <w:pStyle w:val="ListParagraph"/>
        <w:numPr>
          <w:ilvl w:val="0"/>
          <w:numId w:val="17"/>
        </w:numPr>
        <w:rPr>
          <w:lang w:eastAsia="en-US"/>
        </w:rPr>
      </w:pPr>
      <w:r>
        <w:rPr>
          <w:lang w:eastAsia="en-US"/>
        </w:rPr>
        <w:t xml:space="preserve">R3 The incubation mechanism is abused to delay work </w:t>
      </w:r>
    </w:p>
    <w:p w14:paraId="4240ECAA" w14:textId="77777777" w:rsidR="00643E4C" w:rsidRDefault="00643E4C" w:rsidP="00643E4C">
      <w:pPr>
        <w:rPr>
          <w:lang w:eastAsia="en-US"/>
        </w:rPr>
      </w:pPr>
    </w:p>
    <w:p w14:paraId="4FC40EC6" w14:textId="77777777" w:rsidR="00643E4C" w:rsidRDefault="00643E4C" w:rsidP="00643E4C">
      <w:pPr>
        <w:rPr>
          <w:lang w:eastAsia="en-US"/>
        </w:rPr>
      </w:pPr>
      <w:r>
        <w:rPr>
          <w:lang w:eastAsia="en-US"/>
        </w:rPr>
        <w:t>Mitigation Suggestions</w:t>
      </w:r>
    </w:p>
    <w:p w14:paraId="2F7793AE" w14:textId="77777777" w:rsidR="00643E4C" w:rsidRDefault="00643E4C" w:rsidP="00643E4C">
      <w:pPr>
        <w:pStyle w:val="ListParagraph"/>
        <w:numPr>
          <w:ilvl w:val="0"/>
          <w:numId w:val="17"/>
        </w:numPr>
        <w:rPr>
          <w:lang w:eastAsia="en-US"/>
        </w:rPr>
      </w:pPr>
      <w:r>
        <w:rPr>
          <w:lang w:eastAsia="en-US"/>
        </w:rPr>
        <w:t xml:space="preserve">R1 can be mitigated by the possibility for the co-rapporteur to alert SG17 through normal reporting </w:t>
      </w:r>
    </w:p>
    <w:p w14:paraId="19693435" w14:textId="77777777" w:rsidR="00643E4C" w:rsidRDefault="00643E4C" w:rsidP="00643E4C">
      <w:pPr>
        <w:pStyle w:val="ListParagraph"/>
        <w:numPr>
          <w:ilvl w:val="0"/>
          <w:numId w:val="17"/>
        </w:numPr>
        <w:rPr>
          <w:lang w:eastAsia="en-US"/>
        </w:rPr>
      </w:pPr>
      <w:r>
        <w:rPr>
          <w:lang w:eastAsia="en-US"/>
        </w:rPr>
        <w:t>R2 can be mitigated by the growing number of experts joining the ITU-T but in case of severe shortage on a specific topic SG17 will need to campaign to attract the relevant new members</w:t>
      </w:r>
    </w:p>
    <w:p w14:paraId="74049F5B" w14:textId="77777777" w:rsidR="00643E4C" w:rsidRDefault="00643E4C" w:rsidP="00643E4C">
      <w:pPr>
        <w:pStyle w:val="ListParagraph"/>
        <w:numPr>
          <w:ilvl w:val="0"/>
          <w:numId w:val="17"/>
        </w:numPr>
        <w:rPr>
          <w:lang w:eastAsia="en-US"/>
        </w:rPr>
      </w:pPr>
      <w:r>
        <w:rPr>
          <w:lang w:eastAsia="en-US"/>
        </w:rPr>
        <w:t>R3 can be mitigated by SG17 members and by discussions. SG17 has a strong family spirit as a community</w:t>
      </w:r>
    </w:p>
    <w:p w14:paraId="7062588C" w14:textId="77777777" w:rsidR="00643E4C" w:rsidRPr="004E6D68" w:rsidRDefault="00643E4C" w:rsidP="00643E4C">
      <w:pPr>
        <w:rPr>
          <w:lang w:eastAsia="en-US"/>
        </w:rPr>
      </w:pPr>
    </w:p>
    <w:p w14:paraId="07EBE1AF" w14:textId="77777777" w:rsidR="00643E4C" w:rsidRDefault="00643E4C" w:rsidP="00643E4C">
      <w:pPr>
        <w:pStyle w:val="Heading3"/>
        <w:numPr>
          <w:ilvl w:val="2"/>
          <w:numId w:val="13"/>
        </w:numPr>
      </w:pPr>
      <w:bookmarkStart w:id="149" w:name="_Toc14541010"/>
      <w:r>
        <w:t>Risk of not doing</w:t>
      </w:r>
      <w:bookmarkEnd w:id="149"/>
    </w:p>
    <w:p w14:paraId="7F3D9C8F" w14:textId="77777777" w:rsidR="00643E4C" w:rsidRDefault="00643E4C" w:rsidP="00643E4C">
      <w:pPr>
        <w:rPr>
          <w:lang w:eastAsia="en-US"/>
        </w:rPr>
      </w:pPr>
      <w:r>
        <w:rPr>
          <w:lang w:eastAsia="en-US"/>
        </w:rPr>
        <w:t>The risk of not doing means that there is no flexibility to allow the team to develop new work items in good conditions, it will increase significantly the coordination level, it will eventually lead to more arbitrariness in new structure decisions. In fact it will ossify significantly SG17 and make it will require a major ‘step function’ to get out of a dangerous ‘plateau effect’.</w:t>
      </w:r>
    </w:p>
    <w:p w14:paraId="79AC1DAC" w14:textId="77777777" w:rsidR="00643E4C" w:rsidRDefault="00643E4C" w:rsidP="00643E4C">
      <w:pPr>
        <w:rPr>
          <w:lang w:eastAsia="en-US"/>
        </w:rPr>
      </w:pPr>
    </w:p>
    <w:p w14:paraId="5AFB35E9" w14:textId="77777777" w:rsidR="00643E4C" w:rsidRDefault="00643E4C" w:rsidP="00643E4C">
      <w:pPr>
        <w:pStyle w:val="Heading3"/>
        <w:numPr>
          <w:ilvl w:val="2"/>
          <w:numId w:val="13"/>
        </w:numPr>
      </w:pPr>
      <w:bookmarkStart w:id="150" w:name="_Toc14541011"/>
      <w:r>
        <w:t>Risk of not doing now or stopping it</w:t>
      </w:r>
      <w:bookmarkEnd w:id="150"/>
    </w:p>
    <w:p w14:paraId="7250112B" w14:textId="77777777" w:rsidR="00643E4C" w:rsidRDefault="00643E4C" w:rsidP="00643E4C">
      <w:pPr>
        <w:rPr>
          <w:lang w:eastAsia="en-US"/>
        </w:rPr>
      </w:pPr>
      <w:r>
        <w:rPr>
          <w:lang w:eastAsia="en-US"/>
        </w:rPr>
        <w:t xml:space="preserve">The situation will </w:t>
      </w:r>
      <w:r w:rsidRPr="001F147B">
        <w:rPr>
          <w:b/>
          <w:lang w:eastAsia="en-US"/>
        </w:rPr>
        <w:t>block</w:t>
      </w:r>
      <w:r>
        <w:rPr>
          <w:lang w:eastAsia="en-US"/>
        </w:rPr>
        <w:t xml:space="preserve"> as it will not allow to accept question changes. It will block as well people’s position and will make it an order of magnitude much harder to establish trust in the process and to allow evolution. It will delay by 6 months any decisions and won’t resolve anything. Chances are that it leads to actually a major crisis.</w:t>
      </w:r>
    </w:p>
    <w:p w14:paraId="04AFA38C" w14:textId="77777777" w:rsidR="00643E4C" w:rsidRDefault="00643E4C" w:rsidP="00643E4C">
      <w:pPr>
        <w:rPr>
          <w:lang w:eastAsia="en-US"/>
        </w:rPr>
      </w:pPr>
    </w:p>
    <w:p w14:paraId="6121EE53" w14:textId="77777777" w:rsidR="00643E4C" w:rsidRPr="00705D5B" w:rsidRDefault="00643E4C" w:rsidP="00643E4C">
      <w:pPr>
        <w:rPr>
          <w:lang w:eastAsia="en-US"/>
        </w:rPr>
      </w:pPr>
    </w:p>
    <w:p w14:paraId="6DC0D664" w14:textId="77777777" w:rsidR="00643E4C" w:rsidRDefault="00643E4C" w:rsidP="00643E4C">
      <w:pPr>
        <w:spacing w:before="0" w:after="160" w:line="259" w:lineRule="auto"/>
        <w:rPr>
          <w:rFonts w:eastAsia="Times New Roman"/>
          <w:b/>
          <w:szCs w:val="20"/>
          <w:lang w:eastAsia="en-US"/>
        </w:rPr>
      </w:pPr>
      <w:r>
        <w:br w:type="page"/>
      </w:r>
    </w:p>
    <w:p w14:paraId="19EDBE48" w14:textId="77777777" w:rsidR="00643E4C" w:rsidRDefault="00643E4C" w:rsidP="00643E4C">
      <w:pPr>
        <w:pStyle w:val="Heading1"/>
        <w:numPr>
          <w:ilvl w:val="0"/>
          <w:numId w:val="13"/>
        </w:numPr>
      </w:pPr>
      <w:bookmarkStart w:id="151" w:name="_Toc14541012"/>
      <w:r>
        <w:lastRenderedPageBreak/>
        <w:t>Alternatives and gap analysis to introduce innovation</w:t>
      </w:r>
      <w:bookmarkEnd w:id="151"/>
    </w:p>
    <w:p w14:paraId="50A97EB0" w14:textId="77777777" w:rsidR="00643E4C" w:rsidRDefault="00643E4C" w:rsidP="00643E4C">
      <w:pPr>
        <w:pStyle w:val="Heading2"/>
        <w:numPr>
          <w:ilvl w:val="1"/>
          <w:numId w:val="13"/>
        </w:numPr>
      </w:pPr>
      <w:bookmarkStart w:id="152" w:name="_Toc14541013"/>
      <w:r>
        <w:t>About Innovation in Security</w:t>
      </w:r>
      <w:bookmarkEnd w:id="152"/>
    </w:p>
    <w:p w14:paraId="116DF810" w14:textId="77777777" w:rsidR="00643E4C" w:rsidRDefault="00643E4C" w:rsidP="00643E4C">
      <w:pPr>
        <w:pStyle w:val="Heading2"/>
        <w:numPr>
          <w:ilvl w:val="1"/>
          <w:numId w:val="13"/>
        </w:numPr>
      </w:pPr>
      <w:bookmarkStart w:id="153" w:name="_Toc14541014"/>
      <w:r>
        <w:t>Mechanisms within ITU</w:t>
      </w:r>
      <w:bookmarkEnd w:id="153"/>
    </w:p>
    <w:p w14:paraId="42D23449" w14:textId="77777777" w:rsidR="00643E4C" w:rsidRDefault="00643E4C" w:rsidP="00643E4C">
      <w:pPr>
        <w:pStyle w:val="Heading3"/>
        <w:numPr>
          <w:ilvl w:val="2"/>
          <w:numId w:val="13"/>
        </w:numPr>
      </w:pPr>
      <w:bookmarkStart w:id="154" w:name="_Toc14541015"/>
      <w:r>
        <w:t>Incubation mechanism vs Focus Groups</w:t>
      </w:r>
      <w:bookmarkEnd w:id="154"/>
    </w:p>
    <w:p w14:paraId="152CB062" w14:textId="77777777" w:rsidR="00643E4C" w:rsidRPr="009F13E6" w:rsidRDefault="00643E4C" w:rsidP="00643E4C">
      <w:pPr>
        <w:pStyle w:val="Heading3"/>
        <w:numPr>
          <w:ilvl w:val="2"/>
          <w:numId w:val="13"/>
        </w:numPr>
      </w:pPr>
      <w:bookmarkStart w:id="155" w:name="_Toc14541016"/>
      <w:r>
        <w:t>Central or Distributed incubation queue?</w:t>
      </w:r>
      <w:bookmarkEnd w:id="155"/>
    </w:p>
    <w:p w14:paraId="6E776D99" w14:textId="77777777" w:rsidR="00643E4C" w:rsidRDefault="00643E4C" w:rsidP="00643E4C">
      <w:pPr>
        <w:pStyle w:val="Heading2"/>
        <w:numPr>
          <w:ilvl w:val="1"/>
          <w:numId w:val="13"/>
        </w:numPr>
      </w:pPr>
      <w:bookmarkStart w:id="156" w:name="_Toc14541017"/>
      <w:r>
        <w:t>Gap analysis with other SDOs</w:t>
      </w:r>
      <w:bookmarkEnd w:id="156"/>
    </w:p>
    <w:p w14:paraId="76B48A27" w14:textId="77777777" w:rsidR="00643E4C" w:rsidRDefault="00643E4C" w:rsidP="00643E4C">
      <w:pPr>
        <w:pStyle w:val="Heading3"/>
        <w:numPr>
          <w:ilvl w:val="2"/>
          <w:numId w:val="13"/>
        </w:numPr>
      </w:pPr>
      <w:bookmarkStart w:id="157" w:name="_Toc14541018"/>
      <w:r>
        <w:t>IETF</w:t>
      </w:r>
      <w:bookmarkEnd w:id="157"/>
    </w:p>
    <w:p w14:paraId="0724F8E0" w14:textId="77777777" w:rsidR="00643E4C" w:rsidRDefault="00643E4C" w:rsidP="00643E4C">
      <w:pPr>
        <w:spacing w:before="0" w:after="160" w:line="259" w:lineRule="auto"/>
        <w:rPr>
          <w:rFonts w:eastAsia="Times New Roman"/>
          <w:b/>
          <w:szCs w:val="20"/>
          <w:lang w:eastAsia="en-US"/>
        </w:rPr>
      </w:pPr>
      <w:r>
        <w:br w:type="page"/>
      </w:r>
    </w:p>
    <w:p w14:paraId="306C62D9" w14:textId="77777777" w:rsidR="00643E4C" w:rsidRPr="00705D5B" w:rsidRDefault="00643E4C" w:rsidP="00643E4C">
      <w:pPr>
        <w:pStyle w:val="Heading1"/>
        <w:numPr>
          <w:ilvl w:val="0"/>
          <w:numId w:val="13"/>
        </w:numPr>
      </w:pPr>
      <w:bookmarkStart w:id="158" w:name="_Toc14541019"/>
      <w:r>
        <w:lastRenderedPageBreak/>
        <w:t>Conclusions</w:t>
      </w:r>
      <w:bookmarkEnd w:id="158"/>
    </w:p>
    <w:p w14:paraId="4918DE85" w14:textId="77777777" w:rsidR="00643E4C" w:rsidRDefault="00643E4C" w:rsidP="00643E4C"/>
    <w:p w14:paraId="5A1D7D4A" w14:textId="77777777" w:rsidR="00643E4C" w:rsidRDefault="00643E4C" w:rsidP="00643E4C">
      <w:pPr>
        <w:spacing w:before="0" w:after="160" w:line="259" w:lineRule="auto"/>
      </w:pPr>
      <w:r>
        <w:br w:type="page"/>
      </w:r>
    </w:p>
    <w:p w14:paraId="385C6C14" w14:textId="77777777" w:rsidR="00643E4C" w:rsidRDefault="00643E4C" w:rsidP="00643E4C">
      <w:pPr>
        <w:pStyle w:val="AnnexNotitle"/>
      </w:pPr>
      <w:bookmarkStart w:id="159" w:name="_Toc14541020"/>
      <w:r>
        <w:lastRenderedPageBreak/>
        <w:t>Annex  1 - References</w:t>
      </w:r>
      <w:bookmarkEnd w:id="159"/>
    </w:p>
    <w:p w14:paraId="4CAB2032" w14:textId="77777777" w:rsidR="00643E4C" w:rsidRDefault="00643E4C" w:rsidP="00643E4C">
      <w:r>
        <w:t>[TP.sgstruct] Technical Paper – Strategic approaches to the transformation of security studies</w:t>
      </w:r>
    </w:p>
    <w:p w14:paraId="5BFEEB57" w14:textId="77777777" w:rsidR="00643E4C" w:rsidRDefault="00643E4C" w:rsidP="00643E4C">
      <w:pPr>
        <w:pStyle w:val="Caption"/>
        <w:keepNext/>
      </w:pPr>
    </w:p>
    <w:p w14:paraId="5D9745E4" w14:textId="77777777" w:rsidR="00643E4C" w:rsidRDefault="00643E4C" w:rsidP="00643E4C">
      <w:pPr>
        <w:pStyle w:val="Caption"/>
        <w:keepNext/>
      </w:pPr>
      <w:r>
        <w:t xml:space="preserve">Table </w:t>
      </w:r>
      <w:r>
        <w:fldChar w:fldCharType="begin"/>
      </w:r>
      <w:r>
        <w:instrText xml:space="preserve"> SEQ Table \* ARABIC </w:instrText>
      </w:r>
      <w:r>
        <w:fldChar w:fldCharType="separate"/>
      </w:r>
      <w:r>
        <w:rPr>
          <w:noProof/>
        </w:rPr>
        <w:t>3</w:t>
      </w:r>
      <w:r>
        <w:fldChar w:fldCharType="end"/>
      </w:r>
      <w:r>
        <w:t xml:space="preserve"> - </w:t>
      </w:r>
      <w:r w:rsidRPr="00E74A9D">
        <w:t>List of TDs considered in this Technical Paper</w:t>
      </w:r>
    </w:p>
    <w:tbl>
      <w:tblPr>
        <w:tblW w:w="0" w:type="auto"/>
        <w:tblLook w:val="04A0" w:firstRow="1" w:lastRow="0" w:firstColumn="1" w:lastColumn="0" w:noHBand="0" w:noVBand="1"/>
      </w:tblPr>
      <w:tblGrid>
        <w:gridCol w:w="1271"/>
        <w:gridCol w:w="8358"/>
      </w:tblGrid>
      <w:tr w:rsidR="00643E4C" w:rsidRPr="006D0473" w14:paraId="09B70128" w14:textId="77777777" w:rsidTr="007F3E31">
        <w:tc>
          <w:tcPr>
            <w:tcW w:w="1271" w:type="dxa"/>
            <w:shd w:val="clear" w:color="auto" w:fill="BFBFBF" w:themeFill="background1" w:themeFillShade="BF"/>
          </w:tcPr>
          <w:p w14:paraId="0F611B24" w14:textId="77777777" w:rsidR="00643E4C" w:rsidRPr="006D0473" w:rsidRDefault="00643E4C" w:rsidP="007F3E31">
            <w:pPr>
              <w:rPr>
                <w:sz w:val="20"/>
                <w:szCs w:val="20"/>
              </w:rPr>
            </w:pPr>
            <w:r w:rsidRPr="006D0473">
              <w:rPr>
                <w:sz w:val="20"/>
                <w:szCs w:val="20"/>
              </w:rPr>
              <w:t>Ref</w:t>
            </w:r>
          </w:p>
        </w:tc>
        <w:tc>
          <w:tcPr>
            <w:tcW w:w="8358" w:type="dxa"/>
            <w:shd w:val="clear" w:color="auto" w:fill="BFBFBF" w:themeFill="background1" w:themeFillShade="BF"/>
          </w:tcPr>
          <w:p w14:paraId="1B5AE95B" w14:textId="77777777" w:rsidR="00643E4C" w:rsidRPr="006D0473" w:rsidRDefault="00643E4C" w:rsidP="007F3E31">
            <w:pPr>
              <w:rPr>
                <w:sz w:val="20"/>
                <w:szCs w:val="20"/>
              </w:rPr>
            </w:pPr>
            <w:r w:rsidRPr="006D0473">
              <w:rPr>
                <w:sz w:val="20"/>
                <w:szCs w:val="20"/>
              </w:rPr>
              <w:t>Title</w:t>
            </w:r>
          </w:p>
        </w:tc>
      </w:tr>
      <w:tr w:rsidR="00643E4C" w:rsidRPr="006D0473" w14:paraId="3089AC7C" w14:textId="77777777" w:rsidTr="007F3E31">
        <w:tc>
          <w:tcPr>
            <w:tcW w:w="1271" w:type="dxa"/>
          </w:tcPr>
          <w:p w14:paraId="4CB41EBE" w14:textId="77777777" w:rsidR="00643E4C" w:rsidRDefault="00CB65FB" w:rsidP="007F3E31">
            <w:pPr>
              <w:rPr>
                <w:sz w:val="20"/>
                <w:szCs w:val="20"/>
              </w:rPr>
            </w:pPr>
            <w:hyperlink r:id="rId15" w:history="1">
              <w:r w:rsidR="00643E4C" w:rsidRPr="00E9134B">
                <w:rPr>
                  <w:rStyle w:val="Hyperlink"/>
                  <w:rFonts w:ascii="Times New Roman" w:hAnsi="Times New Roman"/>
                  <w:sz w:val="20"/>
                  <w:szCs w:val="20"/>
                </w:rPr>
                <w:t>TD1830</w:t>
              </w:r>
            </w:hyperlink>
          </w:p>
        </w:tc>
        <w:tc>
          <w:tcPr>
            <w:tcW w:w="8358" w:type="dxa"/>
          </w:tcPr>
          <w:p w14:paraId="350C363E" w14:textId="77777777" w:rsidR="00643E4C" w:rsidRDefault="00643E4C" w:rsidP="007F3E31">
            <w:pPr>
              <w:rPr>
                <w:sz w:val="20"/>
                <w:szCs w:val="20"/>
              </w:rPr>
            </w:pPr>
            <w:r>
              <w:rPr>
                <w:sz w:val="20"/>
                <w:szCs w:val="20"/>
              </w:rPr>
              <w:t>Proposal for Rapporteurs Feedback on Transformation of Security Studies</w:t>
            </w:r>
          </w:p>
        </w:tc>
      </w:tr>
      <w:tr w:rsidR="00643E4C" w:rsidRPr="006D0473" w14:paraId="34523436" w14:textId="77777777" w:rsidTr="007F3E31">
        <w:tc>
          <w:tcPr>
            <w:tcW w:w="1271" w:type="dxa"/>
          </w:tcPr>
          <w:p w14:paraId="2CAAE139" w14:textId="77777777" w:rsidR="00643E4C" w:rsidRDefault="00CB65FB" w:rsidP="007F3E31">
            <w:pPr>
              <w:rPr>
                <w:sz w:val="20"/>
                <w:szCs w:val="20"/>
              </w:rPr>
            </w:pPr>
            <w:hyperlink r:id="rId16" w:history="1">
              <w:r w:rsidR="00643E4C" w:rsidRPr="00E9134B">
                <w:rPr>
                  <w:rStyle w:val="Hyperlink"/>
                  <w:rFonts w:ascii="Times New Roman" w:hAnsi="Times New Roman"/>
                  <w:sz w:val="20"/>
                  <w:szCs w:val="20"/>
                </w:rPr>
                <w:t>TD1829</w:t>
              </w:r>
            </w:hyperlink>
          </w:p>
        </w:tc>
        <w:tc>
          <w:tcPr>
            <w:tcW w:w="8358" w:type="dxa"/>
          </w:tcPr>
          <w:p w14:paraId="328F08D2" w14:textId="77777777" w:rsidR="00643E4C" w:rsidRDefault="00643E4C" w:rsidP="007F3E31">
            <w:pPr>
              <w:rPr>
                <w:sz w:val="20"/>
                <w:szCs w:val="20"/>
              </w:rPr>
            </w:pPr>
            <w:r>
              <w:rPr>
                <w:sz w:val="20"/>
                <w:szCs w:val="20"/>
              </w:rPr>
              <w:t>Minutes of CG-xss conference call on 19</w:t>
            </w:r>
            <w:r w:rsidRPr="00E9134B">
              <w:rPr>
                <w:sz w:val="20"/>
                <w:szCs w:val="20"/>
                <w:vertAlign w:val="superscript"/>
              </w:rPr>
              <w:t>th</w:t>
            </w:r>
            <w:r>
              <w:rPr>
                <w:sz w:val="20"/>
                <w:szCs w:val="20"/>
              </w:rPr>
              <w:t xml:space="preserve"> of December 2018</w:t>
            </w:r>
          </w:p>
        </w:tc>
      </w:tr>
      <w:tr w:rsidR="00643E4C" w:rsidRPr="006D0473" w14:paraId="09D8663B" w14:textId="77777777" w:rsidTr="007F3E31">
        <w:tc>
          <w:tcPr>
            <w:tcW w:w="1271" w:type="dxa"/>
          </w:tcPr>
          <w:p w14:paraId="50A9BFE0" w14:textId="77777777" w:rsidR="00643E4C" w:rsidRDefault="00CB65FB" w:rsidP="007F3E31">
            <w:pPr>
              <w:rPr>
                <w:sz w:val="20"/>
                <w:szCs w:val="20"/>
              </w:rPr>
            </w:pPr>
            <w:hyperlink r:id="rId17" w:history="1">
              <w:r w:rsidR="00643E4C" w:rsidRPr="00E9134B">
                <w:rPr>
                  <w:rStyle w:val="Hyperlink"/>
                  <w:rFonts w:ascii="Times New Roman" w:hAnsi="Times New Roman"/>
                  <w:sz w:val="20"/>
                  <w:szCs w:val="20"/>
                </w:rPr>
                <w:t>TD1828</w:t>
              </w:r>
            </w:hyperlink>
          </w:p>
        </w:tc>
        <w:tc>
          <w:tcPr>
            <w:tcW w:w="8358" w:type="dxa"/>
          </w:tcPr>
          <w:p w14:paraId="1B32E06D" w14:textId="77777777" w:rsidR="00643E4C" w:rsidRDefault="00643E4C" w:rsidP="007F3E31">
            <w:pPr>
              <w:rPr>
                <w:sz w:val="20"/>
                <w:szCs w:val="20"/>
              </w:rPr>
            </w:pPr>
            <w:r>
              <w:rPr>
                <w:sz w:val="20"/>
                <w:szCs w:val="20"/>
              </w:rPr>
              <w:t>Minutes of CG-xss conference call on 13</w:t>
            </w:r>
            <w:r w:rsidRPr="00E9134B">
              <w:rPr>
                <w:sz w:val="20"/>
                <w:szCs w:val="20"/>
                <w:vertAlign w:val="superscript"/>
              </w:rPr>
              <w:t>th</w:t>
            </w:r>
            <w:r>
              <w:rPr>
                <w:sz w:val="20"/>
                <w:szCs w:val="20"/>
              </w:rPr>
              <w:t xml:space="preserve"> of December 2018</w:t>
            </w:r>
          </w:p>
        </w:tc>
      </w:tr>
      <w:tr w:rsidR="00643E4C" w:rsidRPr="006D0473" w14:paraId="1AD33945" w14:textId="77777777" w:rsidTr="007F3E31">
        <w:tc>
          <w:tcPr>
            <w:tcW w:w="1271" w:type="dxa"/>
          </w:tcPr>
          <w:p w14:paraId="4DD6947D" w14:textId="77777777" w:rsidR="00643E4C" w:rsidRDefault="00CB65FB" w:rsidP="007F3E31">
            <w:pPr>
              <w:rPr>
                <w:sz w:val="20"/>
                <w:szCs w:val="20"/>
              </w:rPr>
            </w:pPr>
            <w:hyperlink r:id="rId18" w:history="1">
              <w:r w:rsidR="00643E4C" w:rsidRPr="00E9134B">
                <w:rPr>
                  <w:rStyle w:val="Hyperlink"/>
                  <w:rFonts w:ascii="Times New Roman" w:hAnsi="Times New Roman"/>
                  <w:sz w:val="20"/>
                  <w:szCs w:val="20"/>
                </w:rPr>
                <w:t>TD1827</w:t>
              </w:r>
            </w:hyperlink>
          </w:p>
        </w:tc>
        <w:tc>
          <w:tcPr>
            <w:tcW w:w="8358" w:type="dxa"/>
          </w:tcPr>
          <w:p w14:paraId="3C0B5BF2" w14:textId="77777777" w:rsidR="00643E4C" w:rsidRDefault="00643E4C" w:rsidP="007F3E31">
            <w:pPr>
              <w:rPr>
                <w:sz w:val="20"/>
                <w:szCs w:val="20"/>
              </w:rPr>
            </w:pPr>
            <w:r>
              <w:rPr>
                <w:sz w:val="20"/>
                <w:szCs w:val="20"/>
              </w:rPr>
              <w:t>Minutes of CG-xss Co-Convenor meeting on 28</w:t>
            </w:r>
            <w:r w:rsidRPr="00E9134B">
              <w:rPr>
                <w:sz w:val="20"/>
                <w:szCs w:val="20"/>
                <w:vertAlign w:val="superscript"/>
              </w:rPr>
              <w:t>th</w:t>
            </w:r>
            <w:r>
              <w:rPr>
                <w:sz w:val="20"/>
                <w:szCs w:val="20"/>
              </w:rPr>
              <w:t xml:space="preserve"> of September 2018</w:t>
            </w:r>
          </w:p>
        </w:tc>
      </w:tr>
      <w:tr w:rsidR="00643E4C" w:rsidRPr="006D0473" w14:paraId="6D1F353B" w14:textId="77777777" w:rsidTr="007F3E31">
        <w:tc>
          <w:tcPr>
            <w:tcW w:w="1271" w:type="dxa"/>
          </w:tcPr>
          <w:p w14:paraId="3448C430" w14:textId="77777777" w:rsidR="00643E4C" w:rsidRDefault="00CB65FB" w:rsidP="007F3E31">
            <w:pPr>
              <w:rPr>
                <w:sz w:val="20"/>
                <w:szCs w:val="20"/>
              </w:rPr>
            </w:pPr>
            <w:hyperlink r:id="rId19" w:history="1">
              <w:r w:rsidR="00643E4C" w:rsidRPr="00E9134B">
                <w:rPr>
                  <w:rStyle w:val="Hyperlink"/>
                  <w:rFonts w:ascii="Times New Roman" w:hAnsi="Times New Roman"/>
                  <w:sz w:val="20"/>
                  <w:szCs w:val="20"/>
                </w:rPr>
                <w:t>TD1826</w:t>
              </w:r>
            </w:hyperlink>
          </w:p>
        </w:tc>
        <w:tc>
          <w:tcPr>
            <w:tcW w:w="8358" w:type="dxa"/>
          </w:tcPr>
          <w:p w14:paraId="669B4126" w14:textId="77777777" w:rsidR="00643E4C" w:rsidRDefault="00643E4C" w:rsidP="007F3E31">
            <w:pPr>
              <w:rPr>
                <w:sz w:val="20"/>
                <w:szCs w:val="20"/>
              </w:rPr>
            </w:pPr>
            <w:r>
              <w:rPr>
                <w:sz w:val="20"/>
                <w:szCs w:val="20"/>
              </w:rPr>
              <w:t>Minutes of CG-xss conference call on 20</w:t>
            </w:r>
            <w:r w:rsidRPr="00E9134B">
              <w:rPr>
                <w:sz w:val="20"/>
                <w:szCs w:val="20"/>
                <w:vertAlign w:val="superscript"/>
              </w:rPr>
              <w:t>th</w:t>
            </w:r>
            <w:r>
              <w:rPr>
                <w:sz w:val="20"/>
                <w:szCs w:val="20"/>
              </w:rPr>
              <w:t xml:space="preserve"> of September 2018</w:t>
            </w:r>
          </w:p>
        </w:tc>
      </w:tr>
      <w:tr w:rsidR="00643E4C" w:rsidRPr="006D0473" w14:paraId="35A350A1" w14:textId="77777777" w:rsidTr="007F3E31">
        <w:tc>
          <w:tcPr>
            <w:tcW w:w="1271" w:type="dxa"/>
          </w:tcPr>
          <w:p w14:paraId="6149FDE3" w14:textId="77777777" w:rsidR="00643E4C" w:rsidRDefault="00CB65FB" w:rsidP="007F3E31">
            <w:pPr>
              <w:rPr>
                <w:sz w:val="20"/>
                <w:szCs w:val="20"/>
              </w:rPr>
            </w:pPr>
            <w:hyperlink r:id="rId20" w:history="1">
              <w:r w:rsidR="00643E4C" w:rsidRPr="00E9134B">
                <w:rPr>
                  <w:rStyle w:val="Hyperlink"/>
                  <w:rFonts w:ascii="Times New Roman" w:hAnsi="Times New Roman"/>
                  <w:sz w:val="20"/>
                  <w:szCs w:val="20"/>
                </w:rPr>
                <w:t>TD1817</w:t>
              </w:r>
            </w:hyperlink>
          </w:p>
        </w:tc>
        <w:tc>
          <w:tcPr>
            <w:tcW w:w="8358" w:type="dxa"/>
          </w:tcPr>
          <w:p w14:paraId="6E9DC534" w14:textId="77777777" w:rsidR="00643E4C" w:rsidRDefault="00643E4C" w:rsidP="007F3E31">
            <w:pPr>
              <w:rPr>
                <w:sz w:val="20"/>
                <w:szCs w:val="20"/>
              </w:rPr>
            </w:pPr>
            <w:r>
              <w:rPr>
                <w:sz w:val="20"/>
                <w:szCs w:val="20"/>
              </w:rPr>
              <w:t>Report of Special session on Transformation of Security Studies</w:t>
            </w:r>
          </w:p>
        </w:tc>
      </w:tr>
      <w:tr w:rsidR="00643E4C" w:rsidRPr="006D0473" w14:paraId="6E09ACD3" w14:textId="77777777" w:rsidTr="007F3E31">
        <w:tc>
          <w:tcPr>
            <w:tcW w:w="1271" w:type="dxa"/>
          </w:tcPr>
          <w:p w14:paraId="55590A54" w14:textId="77777777" w:rsidR="00643E4C" w:rsidRDefault="00CB65FB" w:rsidP="007F3E31">
            <w:pPr>
              <w:rPr>
                <w:sz w:val="20"/>
                <w:szCs w:val="20"/>
              </w:rPr>
            </w:pPr>
            <w:hyperlink r:id="rId21" w:history="1">
              <w:r w:rsidR="00643E4C" w:rsidRPr="00E9134B">
                <w:rPr>
                  <w:rStyle w:val="Hyperlink"/>
                  <w:rFonts w:ascii="Times New Roman" w:hAnsi="Times New Roman"/>
                  <w:sz w:val="20"/>
                  <w:szCs w:val="20"/>
                </w:rPr>
                <w:t>TD1816</w:t>
              </w:r>
            </w:hyperlink>
          </w:p>
        </w:tc>
        <w:tc>
          <w:tcPr>
            <w:tcW w:w="8358" w:type="dxa"/>
          </w:tcPr>
          <w:p w14:paraId="53EE0A30" w14:textId="77777777" w:rsidR="00643E4C" w:rsidRDefault="00643E4C" w:rsidP="007F3E31">
            <w:pPr>
              <w:rPr>
                <w:sz w:val="20"/>
                <w:szCs w:val="20"/>
              </w:rPr>
            </w:pPr>
            <w:r>
              <w:rPr>
                <w:sz w:val="20"/>
                <w:szCs w:val="20"/>
              </w:rPr>
              <w:t>Agenda of Special session on Transformation of Security Studies</w:t>
            </w:r>
          </w:p>
        </w:tc>
      </w:tr>
      <w:tr w:rsidR="00643E4C" w:rsidRPr="006D0473" w14:paraId="1D7834C6" w14:textId="77777777" w:rsidTr="007F3E31">
        <w:tc>
          <w:tcPr>
            <w:tcW w:w="1271" w:type="dxa"/>
          </w:tcPr>
          <w:p w14:paraId="04380F3F" w14:textId="77777777" w:rsidR="00643E4C" w:rsidRDefault="00CB65FB" w:rsidP="007F3E31">
            <w:pPr>
              <w:rPr>
                <w:sz w:val="20"/>
                <w:szCs w:val="20"/>
              </w:rPr>
            </w:pPr>
            <w:hyperlink r:id="rId22" w:history="1">
              <w:r w:rsidR="00643E4C" w:rsidRPr="00E9134B">
                <w:rPr>
                  <w:rStyle w:val="Hyperlink"/>
                  <w:rFonts w:ascii="Times New Roman" w:hAnsi="Times New Roman"/>
                  <w:sz w:val="20"/>
                  <w:szCs w:val="20"/>
                </w:rPr>
                <w:t>TD1716R1</w:t>
              </w:r>
            </w:hyperlink>
          </w:p>
        </w:tc>
        <w:tc>
          <w:tcPr>
            <w:tcW w:w="8358" w:type="dxa"/>
          </w:tcPr>
          <w:p w14:paraId="75AD8946" w14:textId="77777777" w:rsidR="00643E4C" w:rsidRDefault="00643E4C" w:rsidP="007F3E31">
            <w:pPr>
              <w:rPr>
                <w:sz w:val="20"/>
                <w:szCs w:val="20"/>
              </w:rPr>
            </w:pPr>
            <w:r>
              <w:rPr>
                <w:sz w:val="20"/>
                <w:szCs w:val="20"/>
              </w:rPr>
              <w:t>Report of the Correspondence Group on Transformation of Security Studies (CG-XSS) for the September to December 2018 period</w:t>
            </w:r>
          </w:p>
        </w:tc>
      </w:tr>
      <w:tr w:rsidR="00643E4C" w:rsidRPr="006D0473" w14:paraId="5B81F708" w14:textId="77777777" w:rsidTr="007F3E31">
        <w:tc>
          <w:tcPr>
            <w:tcW w:w="1271" w:type="dxa"/>
          </w:tcPr>
          <w:p w14:paraId="278D4A9A" w14:textId="77777777" w:rsidR="00643E4C" w:rsidRDefault="00CB65FB" w:rsidP="007F3E31">
            <w:pPr>
              <w:rPr>
                <w:sz w:val="20"/>
                <w:szCs w:val="20"/>
              </w:rPr>
            </w:pPr>
            <w:hyperlink r:id="rId23" w:history="1">
              <w:r w:rsidR="00643E4C" w:rsidRPr="00DD3E32">
                <w:rPr>
                  <w:rStyle w:val="Hyperlink"/>
                  <w:rFonts w:ascii="Times New Roman" w:hAnsi="Times New Roman"/>
                  <w:sz w:val="20"/>
                  <w:szCs w:val="20"/>
                </w:rPr>
                <w:t>TD1623</w:t>
              </w:r>
            </w:hyperlink>
          </w:p>
        </w:tc>
        <w:tc>
          <w:tcPr>
            <w:tcW w:w="8358" w:type="dxa"/>
          </w:tcPr>
          <w:p w14:paraId="7273B209" w14:textId="77777777" w:rsidR="00643E4C" w:rsidRDefault="00643E4C" w:rsidP="007F3E31">
            <w:pPr>
              <w:rPr>
                <w:sz w:val="20"/>
                <w:szCs w:val="20"/>
              </w:rPr>
            </w:pPr>
            <w:r>
              <w:rPr>
                <w:sz w:val="20"/>
                <w:szCs w:val="20"/>
              </w:rPr>
              <w:t>LS/o on new Question on security aspects of interoperable safe quantum communications [to TSAG]</w:t>
            </w:r>
          </w:p>
        </w:tc>
      </w:tr>
      <w:tr w:rsidR="00643E4C" w:rsidRPr="006D0473" w14:paraId="05F33D33" w14:textId="77777777" w:rsidTr="007F3E31">
        <w:tc>
          <w:tcPr>
            <w:tcW w:w="1271" w:type="dxa"/>
          </w:tcPr>
          <w:p w14:paraId="23EEE02D" w14:textId="77777777" w:rsidR="00643E4C" w:rsidRDefault="00CB65FB" w:rsidP="007F3E31">
            <w:pPr>
              <w:rPr>
                <w:sz w:val="20"/>
                <w:szCs w:val="20"/>
              </w:rPr>
            </w:pPr>
            <w:hyperlink r:id="rId24" w:history="1">
              <w:r w:rsidR="00643E4C" w:rsidRPr="0025079E">
                <w:rPr>
                  <w:rStyle w:val="Hyperlink"/>
                  <w:rFonts w:ascii="Times New Roman" w:hAnsi="Times New Roman"/>
                  <w:sz w:val="20"/>
                  <w:szCs w:val="20"/>
                </w:rPr>
                <w:t>TD1622</w:t>
              </w:r>
            </w:hyperlink>
          </w:p>
        </w:tc>
        <w:tc>
          <w:tcPr>
            <w:tcW w:w="8358" w:type="dxa"/>
          </w:tcPr>
          <w:p w14:paraId="1E1AD1E7" w14:textId="77777777" w:rsidR="00643E4C" w:rsidRDefault="00643E4C" w:rsidP="007F3E31">
            <w:pPr>
              <w:rPr>
                <w:sz w:val="20"/>
                <w:szCs w:val="20"/>
              </w:rPr>
            </w:pPr>
            <w:r>
              <w:rPr>
                <w:sz w:val="20"/>
                <w:szCs w:val="20"/>
              </w:rPr>
              <w:t>LS/o on Revised Question 4/17, 5/17, 6/17 and 8/17 [to TSAG]</w:t>
            </w:r>
          </w:p>
        </w:tc>
      </w:tr>
      <w:tr w:rsidR="00643E4C" w:rsidRPr="006D0473" w14:paraId="71265853" w14:textId="77777777" w:rsidTr="007F3E31">
        <w:tc>
          <w:tcPr>
            <w:tcW w:w="1271" w:type="dxa"/>
          </w:tcPr>
          <w:p w14:paraId="5F7F7C6E" w14:textId="77777777" w:rsidR="00643E4C" w:rsidRDefault="00CB65FB" w:rsidP="007F3E31">
            <w:pPr>
              <w:rPr>
                <w:sz w:val="20"/>
                <w:szCs w:val="20"/>
              </w:rPr>
            </w:pPr>
            <w:hyperlink r:id="rId25" w:history="1">
              <w:r w:rsidR="00643E4C" w:rsidRPr="0025079E">
                <w:rPr>
                  <w:rStyle w:val="Hyperlink"/>
                  <w:rFonts w:ascii="Times New Roman" w:hAnsi="Times New Roman"/>
                  <w:sz w:val="20"/>
                  <w:szCs w:val="20"/>
                </w:rPr>
                <w:t>TD1617</w:t>
              </w:r>
            </w:hyperlink>
          </w:p>
        </w:tc>
        <w:tc>
          <w:tcPr>
            <w:tcW w:w="8358" w:type="dxa"/>
          </w:tcPr>
          <w:p w14:paraId="38D57CED" w14:textId="77777777" w:rsidR="00643E4C" w:rsidRDefault="00643E4C" w:rsidP="007F3E31">
            <w:pPr>
              <w:rPr>
                <w:sz w:val="20"/>
                <w:szCs w:val="20"/>
              </w:rPr>
            </w:pPr>
            <w:r>
              <w:rPr>
                <w:sz w:val="20"/>
                <w:szCs w:val="20"/>
              </w:rPr>
              <w:t>LS/o/r on hot topics [to TSAG]</w:t>
            </w:r>
          </w:p>
        </w:tc>
      </w:tr>
      <w:tr w:rsidR="00643E4C" w:rsidRPr="006D0473" w14:paraId="18760D83" w14:textId="77777777" w:rsidTr="007F3E31">
        <w:tc>
          <w:tcPr>
            <w:tcW w:w="1271" w:type="dxa"/>
          </w:tcPr>
          <w:p w14:paraId="67176C40" w14:textId="77777777" w:rsidR="00643E4C" w:rsidRPr="006D0473" w:rsidRDefault="00CB65FB" w:rsidP="007F3E31">
            <w:pPr>
              <w:rPr>
                <w:sz w:val="20"/>
                <w:szCs w:val="20"/>
              </w:rPr>
            </w:pPr>
            <w:hyperlink r:id="rId26" w:history="1">
              <w:r w:rsidR="00643E4C" w:rsidRPr="00E9134B">
                <w:rPr>
                  <w:rStyle w:val="Hyperlink"/>
                  <w:rFonts w:ascii="Times New Roman" w:hAnsi="Times New Roman"/>
                  <w:sz w:val="20"/>
                  <w:szCs w:val="20"/>
                </w:rPr>
                <w:t>TD1566</w:t>
              </w:r>
            </w:hyperlink>
          </w:p>
        </w:tc>
        <w:tc>
          <w:tcPr>
            <w:tcW w:w="8358" w:type="dxa"/>
          </w:tcPr>
          <w:p w14:paraId="08A0B616" w14:textId="77777777" w:rsidR="00643E4C" w:rsidRPr="006D0473" w:rsidRDefault="00643E4C" w:rsidP="007F3E31">
            <w:pPr>
              <w:rPr>
                <w:sz w:val="20"/>
                <w:szCs w:val="20"/>
              </w:rPr>
            </w:pPr>
            <w:r>
              <w:rPr>
                <w:sz w:val="20"/>
                <w:szCs w:val="20"/>
              </w:rPr>
              <w:t>Supporting slides to the third special session on transformation of security studies</w:t>
            </w:r>
          </w:p>
        </w:tc>
      </w:tr>
      <w:tr w:rsidR="00643E4C" w:rsidRPr="006D0473" w14:paraId="42EAD3C1" w14:textId="77777777" w:rsidTr="007F3E31">
        <w:tc>
          <w:tcPr>
            <w:tcW w:w="1271" w:type="dxa"/>
          </w:tcPr>
          <w:p w14:paraId="03F111D1" w14:textId="77777777" w:rsidR="00643E4C" w:rsidRPr="006D0473" w:rsidRDefault="00CB65FB" w:rsidP="007F3E31">
            <w:pPr>
              <w:rPr>
                <w:sz w:val="20"/>
                <w:szCs w:val="20"/>
              </w:rPr>
            </w:pPr>
            <w:hyperlink r:id="rId27" w:history="1">
              <w:r w:rsidR="00643E4C" w:rsidRPr="00E9134B">
                <w:rPr>
                  <w:rStyle w:val="Hyperlink"/>
                  <w:rFonts w:ascii="Times New Roman" w:hAnsi="Times New Roman"/>
                  <w:sz w:val="20"/>
                  <w:szCs w:val="20"/>
                </w:rPr>
                <w:t>TD1544</w:t>
              </w:r>
            </w:hyperlink>
          </w:p>
        </w:tc>
        <w:tc>
          <w:tcPr>
            <w:tcW w:w="8358" w:type="dxa"/>
          </w:tcPr>
          <w:p w14:paraId="52452D61" w14:textId="77777777" w:rsidR="00643E4C" w:rsidRPr="006D0473" w:rsidRDefault="00643E4C" w:rsidP="007F3E31">
            <w:pPr>
              <w:rPr>
                <w:sz w:val="20"/>
                <w:szCs w:val="20"/>
              </w:rPr>
            </w:pPr>
            <w:r>
              <w:rPr>
                <w:sz w:val="20"/>
                <w:szCs w:val="20"/>
              </w:rPr>
              <w:t>Supporting slides to the first special session on transformation of security studies</w:t>
            </w:r>
          </w:p>
        </w:tc>
      </w:tr>
      <w:tr w:rsidR="00643E4C" w:rsidRPr="006D0473" w14:paraId="0E618811" w14:textId="77777777" w:rsidTr="007F3E31">
        <w:tc>
          <w:tcPr>
            <w:tcW w:w="1271" w:type="dxa"/>
          </w:tcPr>
          <w:p w14:paraId="45CA7412" w14:textId="77777777" w:rsidR="00643E4C" w:rsidRDefault="00CB65FB" w:rsidP="007F3E31">
            <w:pPr>
              <w:rPr>
                <w:sz w:val="20"/>
                <w:szCs w:val="20"/>
              </w:rPr>
            </w:pPr>
            <w:hyperlink r:id="rId28" w:history="1">
              <w:r w:rsidR="00643E4C" w:rsidRPr="00E9134B">
                <w:rPr>
                  <w:rStyle w:val="Hyperlink"/>
                  <w:rFonts w:ascii="Times New Roman" w:hAnsi="Times New Roman"/>
                  <w:sz w:val="20"/>
                  <w:szCs w:val="20"/>
                </w:rPr>
                <w:t>TD1542</w:t>
              </w:r>
            </w:hyperlink>
          </w:p>
        </w:tc>
        <w:tc>
          <w:tcPr>
            <w:tcW w:w="8358" w:type="dxa"/>
          </w:tcPr>
          <w:p w14:paraId="02D3B208" w14:textId="77777777" w:rsidR="00643E4C" w:rsidRDefault="00643E4C" w:rsidP="007F3E31">
            <w:pPr>
              <w:rPr>
                <w:sz w:val="20"/>
                <w:szCs w:val="20"/>
              </w:rPr>
            </w:pPr>
            <w:r>
              <w:rPr>
                <w:sz w:val="20"/>
                <w:szCs w:val="20"/>
              </w:rPr>
              <w:t>Terms of Reference for the Correspondence Group on Transformation of Security Studies</w:t>
            </w:r>
          </w:p>
        </w:tc>
      </w:tr>
      <w:tr w:rsidR="00643E4C" w:rsidRPr="006D0473" w14:paraId="05034F4F" w14:textId="77777777" w:rsidTr="007F3E31">
        <w:tc>
          <w:tcPr>
            <w:tcW w:w="1271" w:type="dxa"/>
          </w:tcPr>
          <w:p w14:paraId="4EADBFA1" w14:textId="77777777" w:rsidR="00643E4C" w:rsidRDefault="00CB65FB" w:rsidP="007F3E31">
            <w:pPr>
              <w:rPr>
                <w:sz w:val="20"/>
                <w:szCs w:val="20"/>
              </w:rPr>
            </w:pPr>
            <w:hyperlink r:id="rId29" w:history="1">
              <w:r w:rsidR="00643E4C" w:rsidRPr="00E9134B">
                <w:rPr>
                  <w:rStyle w:val="Hyperlink"/>
                  <w:rFonts w:ascii="Times New Roman" w:hAnsi="Times New Roman"/>
                  <w:sz w:val="20"/>
                  <w:szCs w:val="20"/>
                </w:rPr>
                <w:t>TD1540</w:t>
              </w:r>
            </w:hyperlink>
          </w:p>
        </w:tc>
        <w:tc>
          <w:tcPr>
            <w:tcW w:w="8358" w:type="dxa"/>
          </w:tcPr>
          <w:p w14:paraId="7A9D70F5" w14:textId="77777777" w:rsidR="00643E4C" w:rsidRDefault="00643E4C" w:rsidP="007F3E31">
            <w:pPr>
              <w:rPr>
                <w:sz w:val="20"/>
                <w:szCs w:val="20"/>
              </w:rPr>
            </w:pPr>
            <w:r>
              <w:rPr>
                <w:sz w:val="20"/>
                <w:szCs w:val="20"/>
              </w:rPr>
              <w:t>Special Session on transformation of security studies feedback on TSAG incoming LS on Hot Topics TD1011</w:t>
            </w:r>
          </w:p>
        </w:tc>
      </w:tr>
      <w:tr w:rsidR="00643E4C" w:rsidRPr="006D0473" w14:paraId="0876B71B" w14:textId="77777777" w:rsidTr="007F3E31">
        <w:tc>
          <w:tcPr>
            <w:tcW w:w="1271" w:type="dxa"/>
          </w:tcPr>
          <w:p w14:paraId="6B06372E" w14:textId="77777777" w:rsidR="00643E4C" w:rsidRPr="006D0473" w:rsidRDefault="00CB65FB" w:rsidP="007F3E31">
            <w:pPr>
              <w:rPr>
                <w:sz w:val="20"/>
                <w:szCs w:val="20"/>
              </w:rPr>
            </w:pPr>
            <w:hyperlink r:id="rId30" w:history="1">
              <w:r w:rsidR="00643E4C" w:rsidRPr="006D0473">
                <w:rPr>
                  <w:rStyle w:val="Hyperlink"/>
                  <w:rFonts w:ascii="Times New Roman" w:hAnsi="Times New Roman"/>
                  <w:sz w:val="20"/>
                  <w:szCs w:val="20"/>
                </w:rPr>
                <w:t>TD1433</w:t>
              </w:r>
            </w:hyperlink>
          </w:p>
        </w:tc>
        <w:tc>
          <w:tcPr>
            <w:tcW w:w="8358" w:type="dxa"/>
          </w:tcPr>
          <w:p w14:paraId="687FC35D" w14:textId="77777777" w:rsidR="00643E4C" w:rsidRPr="006D0473" w:rsidRDefault="00643E4C" w:rsidP="007F3E31">
            <w:pPr>
              <w:rPr>
                <w:sz w:val="20"/>
                <w:szCs w:val="20"/>
              </w:rPr>
            </w:pPr>
            <w:r>
              <w:rPr>
                <w:sz w:val="20"/>
                <w:szCs w:val="20"/>
              </w:rPr>
              <w:t>Minutes of CG-xss conference call on 22 August 2018</w:t>
            </w:r>
          </w:p>
        </w:tc>
      </w:tr>
      <w:tr w:rsidR="00643E4C" w:rsidRPr="006D0473" w14:paraId="6F495B8D" w14:textId="77777777" w:rsidTr="007F3E31">
        <w:tc>
          <w:tcPr>
            <w:tcW w:w="1271" w:type="dxa"/>
          </w:tcPr>
          <w:p w14:paraId="4D5B4500" w14:textId="77777777" w:rsidR="00643E4C" w:rsidRPr="006D0473" w:rsidRDefault="00CB65FB" w:rsidP="007F3E31">
            <w:pPr>
              <w:rPr>
                <w:sz w:val="20"/>
                <w:szCs w:val="20"/>
              </w:rPr>
            </w:pPr>
            <w:hyperlink r:id="rId31" w:history="1">
              <w:r w:rsidR="00643E4C" w:rsidRPr="006D0473">
                <w:rPr>
                  <w:rStyle w:val="Hyperlink"/>
                  <w:rFonts w:ascii="Times New Roman" w:hAnsi="Times New Roman"/>
                  <w:sz w:val="20"/>
                  <w:szCs w:val="20"/>
                </w:rPr>
                <w:t>TD1432</w:t>
              </w:r>
            </w:hyperlink>
          </w:p>
        </w:tc>
        <w:tc>
          <w:tcPr>
            <w:tcW w:w="8358" w:type="dxa"/>
          </w:tcPr>
          <w:p w14:paraId="4172E1B3" w14:textId="77777777" w:rsidR="00643E4C" w:rsidRPr="006D0473" w:rsidRDefault="00643E4C" w:rsidP="007F3E31">
            <w:pPr>
              <w:rPr>
                <w:sz w:val="20"/>
                <w:szCs w:val="20"/>
              </w:rPr>
            </w:pPr>
            <w:r>
              <w:rPr>
                <w:sz w:val="20"/>
                <w:szCs w:val="20"/>
              </w:rPr>
              <w:t>Slides uses in CG-xss conference call on 22 August 2018</w:t>
            </w:r>
          </w:p>
        </w:tc>
      </w:tr>
      <w:tr w:rsidR="00643E4C" w:rsidRPr="006D0473" w14:paraId="115EC628" w14:textId="77777777" w:rsidTr="007F3E31">
        <w:tc>
          <w:tcPr>
            <w:tcW w:w="1271" w:type="dxa"/>
          </w:tcPr>
          <w:p w14:paraId="6C4A3405" w14:textId="77777777" w:rsidR="00643E4C" w:rsidRDefault="00CB65FB" w:rsidP="007F3E31">
            <w:pPr>
              <w:rPr>
                <w:sz w:val="20"/>
                <w:szCs w:val="20"/>
              </w:rPr>
            </w:pPr>
            <w:hyperlink r:id="rId32" w:history="1">
              <w:r w:rsidR="00643E4C" w:rsidRPr="00E9134B">
                <w:rPr>
                  <w:rStyle w:val="Hyperlink"/>
                  <w:rFonts w:ascii="Times New Roman" w:hAnsi="Times New Roman"/>
                  <w:sz w:val="20"/>
                  <w:szCs w:val="20"/>
                </w:rPr>
                <w:t>TD1417</w:t>
              </w:r>
            </w:hyperlink>
          </w:p>
        </w:tc>
        <w:tc>
          <w:tcPr>
            <w:tcW w:w="8358" w:type="dxa"/>
          </w:tcPr>
          <w:p w14:paraId="75BA9122" w14:textId="77777777" w:rsidR="00643E4C" w:rsidRDefault="00643E4C" w:rsidP="007F3E31">
            <w:pPr>
              <w:rPr>
                <w:sz w:val="20"/>
                <w:szCs w:val="20"/>
              </w:rPr>
            </w:pPr>
            <w:r>
              <w:rPr>
                <w:sz w:val="20"/>
                <w:szCs w:val="20"/>
              </w:rPr>
              <w:t>Minutes of CG-xss conference call on 13 August 2018</w:t>
            </w:r>
          </w:p>
        </w:tc>
      </w:tr>
      <w:tr w:rsidR="00643E4C" w:rsidRPr="006D0473" w14:paraId="3C10F309" w14:textId="77777777" w:rsidTr="007F3E31">
        <w:tc>
          <w:tcPr>
            <w:tcW w:w="1271" w:type="dxa"/>
          </w:tcPr>
          <w:p w14:paraId="7BE4A94B" w14:textId="77777777" w:rsidR="00643E4C" w:rsidRDefault="00CB65FB" w:rsidP="007F3E31">
            <w:pPr>
              <w:rPr>
                <w:sz w:val="20"/>
                <w:szCs w:val="20"/>
              </w:rPr>
            </w:pPr>
            <w:hyperlink r:id="rId33" w:history="1">
              <w:r w:rsidR="00643E4C" w:rsidRPr="00E9134B">
                <w:rPr>
                  <w:rStyle w:val="Hyperlink"/>
                  <w:rFonts w:ascii="Times New Roman" w:hAnsi="Times New Roman"/>
                  <w:sz w:val="20"/>
                  <w:szCs w:val="20"/>
                </w:rPr>
                <w:t>TD1415</w:t>
              </w:r>
            </w:hyperlink>
          </w:p>
        </w:tc>
        <w:tc>
          <w:tcPr>
            <w:tcW w:w="8358" w:type="dxa"/>
          </w:tcPr>
          <w:p w14:paraId="0E3FAE5E" w14:textId="77777777" w:rsidR="00643E4C" w:rsidRDefault="00643E4C" w:rsidP="007F3E31">
            <w:pPr>
              <w:rPr>
                <w:sz w:val="20"/>
                <w:szCs w:val="20"/>
              </w:rPr>
            </w:pPr>
            <w:r>
              <w:rPr>
                <w:sz w:val="20"/>
                <w:szCs w:val="20"/>
              </w:rPr>
              <w:t>Minutes of CG-xss conference call on 10 July 2018</w:t>
            </w:r>
          </w:p>
        </w:tc>
      </w:tr>
      <w:tr w:rsidR="00643E4C" w:rsidRPr="006D0473" w14:paraId="510297BC" w14:textId="77777777" w:rsidTr="007F3E31">
        <w:tc>
          <w:tcPr>
            <w:tcW w:w="1271" w:type="dxa"/>
          </w:tcPr>
          <w:p w14:paraId="71488485" w14:textId="77777777" w:rsidR="00643E4C" w:rsidRDefault="00CB65FB" w:rsidP="007F3E31">
            <w:pPr>
              <w:rPr>
                <w:sz w:val="20"/>
                <w:szCs w:val="20"/>
              </w:rPr>
            </w:pPr>
            <w:hyperlink r:id="rId34" w:history="1">
              <w:r w:rsidR="00643E4C" w:rsidRPr="00E9134B">
                <w:rPr>
                  <w:rStyle w:val="Hyperlink"/>
                  <w:rFonts w:ascii="Times New Roman" w:hAnsi="Times New Roman"/>
                  <w:sz w:val="20"/>
                  <w:szCs w:val="20"/>
                </w:rPr>
                <w:t>TD1300</w:t>
              </w:r>
            </w:hyperlink>
          </w:p>
        </w:tc>
        <w:tc>
          <w:tcPr>
            <w:tcW w:w="8358" w:type="dxa"/>
          </w:tcPr>
          <w:p w14:paraId="0610E3DF" w14:textId="77777777" w:rsidR="00643E4C" w:rsidRDefault="00643E4C" w:rsidP="007F3E31">
            <w:pPr>
              <w:rPr>
                <w:sz w:val="20"/>
                <w:szCs w:val="20"/>
              </w:rPr>
            </w:pPr>
            <w:r>
              <w:rPr>
                <w:sz w:val="20"/>
                <w:szCs w:val="20"/>
              </w:rPr>
              <w:t>2</w:t>
            </w:r>
            <w:r w:rsidRPr="00E9134B">
              <w:rPr>
                <w:sz w:val="20"/>
                <w:szCs w:val="20"/>
                <w:vertAlign w:val="superscript"/>
              </w:rPr>
              <w:t>nd</w:t>
            </w:r>
            <w:r>
              <w:rPr>
                <w:sz w:val="20"/>
                <w:szCs w:val="20"/>
              </w:rPr>
              <w:t xml:space="preserve"> Activity Report of CG-xss for March to August 2018 period</w:t>
            </w:r>
          </w:p>
        </w:tc>
      </w:tr>
      <w:tr w:rsidR="00643E4C" w:rsidRPr="006D0473" w14:paraId="64FC3533" w14:textId="77777777" w:rsidTr="007F3E31">
        <w:tc>
          <w:tcPr>
            <w:tcW w:w="1271" w:type="dxa"/>
          </w:tcPr>
          <w:p w14:paraId="6B83EA33" w14:textId="77777777" w:rsidR="00643E4C" w:rsidRDefault="00CB65FB" w:rsidP="007F3E31">
            <w:pPr>
              <w:rPr>
                <w:sz w:val="20"/>
                <w:szCs w:val="20"/>
              </w:rPr>
            </w:pPr>
            <w:hyperlink r:id="rId35" w:history="1">
              <w:r w:rsidR="00643E4C" w:rsidRPr="00DD3E32">
                <w:rPr>
                  <w:rStyle w:val="Hyperlink"/>
                  <w:rFonts w:ascii="Times New Roman" w:hAnsi="Times New Roman"/>
                  <w:sz w:val="20"/>
                  <w:szCs w:val="20"/>
                </w:rPr>
                <w:t>TD1270</w:t>
              </w:r>
            </w:hyperlink>
          </w:p>
        </w:tc>
        <w:tc>
          <w:tcPr>
            <w:tcW w:w="8358" w:type="dxa"/>
          </w:tcPr>
          <w:p w14:paraId="3EBC9DBD" w14:textId="77777777" w:rsidR="00643E4C" w:rsidRDefault="00643E4C" w:rsidP="007F3E31">
            <w:pPr>
              <w:rPr>
                <w:sz w:val="20"/>
                <w:szCs w:val="20"/>
              </w:rPr>
            </w:pPr>
            <w:r>
              <w:rPr>
                <w:sz w:val="20"/>
                <w:szCs w:val="20"/>
              </w:rPr>
              <w:t>Proposed list of criteria to identify potential New Work Items for the Incubation Process</w:t>
            </w:r>
          </w:p>
        </w:tc>
      </w:tr>
      <w:tr w:rsidR="00643E4C" w:rsidRPr="006D0473" w14:paraId="6435064A" w14:textId="77777777" w:rsidTr="007F3E31">
        <w:tc>
          <w:tcPr>
            <w:tcW w:w="1271" w:type="dxa"/>
          </w:tcPr>
          <w:p w14:paraId="3A91C1B1" w14:textId="77777777" w:rsidR="00643E4C" w:rsidRDefault="00CB65FB" w:rsidP="007F3E31">
            <w:pPr>
              <w:rPr>
                <w:sz w:val="20"/>
                <w:szCs w:val="20"/>
              </w:rPr>
            </w:pPr>
            <w:hyperlink r:id="rId36" w:history="1">
              <w:r w:rsidR="00643E4C" w:rsidRPr="00E9134B">
                <w:rPr>
                  <w:rStyle w:val="Hyperlink"/>
                  <w:rFonts w:ascii="Times New Roman" w:hAnsi="Times New Roman"/>
                  <w:sz w:val="20"/>
                  <w:szCs w:val="20"/>
                </w:rPr>
                <w:t>TD1269</w:t>
              </w:r>
            </w:hyperlink>
          </w:p>
        </w:tc>
        <w:tc>
          <w:tcPr>
            <w:tcW w:w="8358" w:type="dxa"/>
          </w:tcPr>
          <w:p w14:paraId="04C066D1" w14:textId="77777777" w:rsidR="00643E4C" w:rsidRDefault="00643E4C" w:rsidP="007F3E31">
            <w:pPr>
              <w:rPr>
                <w:sz w:val="20"/>
                <w:szCs w:val="20"/>
              </w:rPr>
            </w:pPr>
            <w:r>
              <w:rPr>
                <w:sz w:val="20"/>
                <w:szCs w:val="20"/>
              </w:rPr>
              <w:t>Minutes of CG-xss conference call on 20 June 2018</w:t>
            </w:r>
          </w:p>
        </w:tc>
      </w:tr>
      <w:tr w:rsidR="00643E4C" w:rsidRPr="006D0473" w14:paraId="53194120" w14:textId="77777777" w:rsidTr="007F3E31">
        <w:tc>
          <w:tcPr>
            <w:tcW w:w="1271" w:type="dxa"/>
          </w:tcPr>
          <w:p w14:paraId="613F1EB8" w14:textId="77777777" w:rsidR="00643E4C" w:rsidRDefault="00CB65FB" w:rsidP="007F3E31">
            <w:pPr>
              <w:rPr>
                <w:sz w:val="20"/>
                <w:szCs w:val="20"/>
              </w:rPr>
            </w:pPr>
            <w:hyperlink r:id="rId37" w:history="1">
              <w:r w:rsidR="00643E4C" w:rsidRPr="00E9134B">
                <w:rPr>
                  <w:rStyle w:val="Hyperlink"/>
                  <w:rFonts w:ascii="Times New Roman" w:hAnsi="Times New Roman"/>
                  <w:sz w:val="20"/>
                  <w:szCs w:val="20"/>
                </w:rPr>
                <w:t>TD1268</w:t>
              </w:r>
            </w:hyperlink>
          </w:p>
        </w:tc>
        <w:tc>
          <w:tcPr>
            <w:tcW w:w="8358" w:type="dxa"/>
          </w:tcPr>
          <w:p w14:paraId="4D8A70E1" w14:textId="77777777" w:rsidR="00643E4C" w:rsidRDefault="00643E4C" w:rsidP="007F3E31">
            <w:pPr>
              <w:rPr>
                <w:sz w:val="20"/>
                <w:szCs w:val="20"/>
              </w:rPr>
            </w:pPr>
            <w:r>
              <w:rPr>
                <w:sz w:val="20"/>
                <w:szCs w:val="20"/>
              </w:rPr>
              <w:t>Report of special session on Transformation of Security Studies</w:t>
            </w:r>
          </w:p>
        </w:tc>
      </w:tr>
      <w:tr w:rsidR="00643E4C" w:rsidRPr="006D0473" w14:paraId="1A194247" w14:textId="77777777" w:rsidTr="007F3E31">
        <w:tc>
          <w:tcPr>
            <w:tcW w:w="1271" w:type="dxa"/>
          </w:tcPr>
          <w:p w14:paraId="0AE45D38" w14:textId="77777777" w:rsidR="00643E4C" w:rsidRDefault="00CB65FB" w:rsidP="007F3E31">
            <w:pPr>
              <w:rPr>
                <w:sz w:val="20"/>
                <w:szCs w:val="20"/>
              </w:rPr>
            </w:pPr>
            <w:hyperlink r:id="rId38" w:history="1">
              <w:r w:rsidR="00643E4C" w:rsidRPr="00E9134B">
                <w:rPr>
                  <w:rStyle w:val="Hyperlink"/>
                  <w:rFonts w:ascii="Times New Roman" w:hAnsi="Times New Roman"/>
                  <w:sz w:val="20"/>
                  <w:szCs w:val="20"/>
                </w:rPr>
                <w:t>TD1267R3</w:t>
              </w:r>
            </w:hyperlink>
          </w:p>
        </w:tc>
        <w:tc>
          <w:tcPr>
            <w:tcW w:w="8358" w:type="dxa"/>
          </w:tcPr>
          <w:p w14:paraId="75D8D2BB" w14:textId="77777777" w:rsidR="00643E4C" w:rsidRDefault="00643E4C" w:rsidP="007F3E31">
            <w:pPr>
              <w:rPr>
                <w:sz w:val="20"/>
                <w:szCs w:val="20"/>
              </w:rPr>
            </w:pPr>
            <w:r>
              <w:rPr>
                <w:sz w:val="20"/>
                <w:szCs w:val="20"/>
              </w:rPr>
              <w:t>Agenda of special session on Transformation of Security Studies</w:t>
            </w:r>
          </w:p>
        </w:tc>
      </w:tr>
      <w:tr w:rsidR="00643E4C" w:rsidRPr="006D0473" w14:paraId="4A87028E" w14:textId="77777777" w:rsidTr="007F3E31">
        <w:tc>
          <w:tcPr>
            <w:tcW w:w="1271" w:type="dxa"/>
          </w:tcPr>
          <w:p w14:paraId="56105876" w14:textId="77777777" w:rsidR="00643E4C" w:rsidRPr="006D0473" w:rsidRDefault="00CB65FB" w:rsidP="007F3E31">
            <w:pPr>
              <w:rPr>
                <w:sz w:val="20"/>
                <w:szCs w:val="20"/>
              </w:rPr>
            </w:pPr>
            <w:hyperlink r:id="rId39" w:history="1">
              <w:r w:rsidR="00643E4C" w:rsidRPr="006D0473">
                <w:rPr>
                  <w:rStyle w:val="Hyperlink"/>
                  <w:rFonts w:ascii="Times New Roman" w:hAnsi="Times New Roman"/>
                  <w:sz w:val="20"/>
                  <w:szCs w:val="20"/>
                </w:rPr>
                <w:t>TD1144</w:t>
              </w:r>
            </w:hyperlink>
          </w:p>
        </w:tc>
        <w:tc>
          <w:tcPr>
            <w:tcW w:w="8358" w:type="dxa"/>
          </w:tcPr>
          <w:p w14:paraId="4C1E8953" w14:textId="77777777" w:rsidR="00643E4C" w:rsidRPr="006D0473" w:rsidRDefault="00643E4C" w:rsidP="007F3E31">
            <w:pPr>
              <w:rPr>
                <w:sz w:val="20"/>
                <w:szCs w:val="20"/>
              </w:rPr>
            </w:pPr>
            <w:r>
              <w:rPr>
                <w:sz w:val="20"/>
                <w:szCs w:val="20"/>
              </w:rPr>
              <w:t>Comments to the 3</w:t>
            </w:r>
            <w:r w:rsidRPr="006D0473">
              <w:rPr>
                <w:sz w:val="20"/>
                <w:szCs w:val="20"/>
                <w:vertAlign w:val="superscript"/>
              </w:rPr>
              <w:t>rd</w:t>
            </w:r>
            <w:r>
              <w:rPr>
                <w:sz w:val="20"/>
                <w:szCs w:val="20"/>
              </w:rPr>
              <w:t xml:space="preserve"> session of CG-XSS</w:t>
            </w:r>
          </w:p>
        </w:tc>
      </w:tr>
      <w:tr w:rsidR="00643E4C" w:rsidRPr="006D0473" w14:paraId="6E64F4E6" w14:textId="77777777" w:rsidTr="007F3E31">
        <w:tc>
          <w:tcPr>
            <w:tcW w:w="1271" w:type="dxa"/>
          </w:tcPr>
          <w:p w14:paraId="3879CD6A" w14:textId="77777777" w:rsidR="00643E4C" w:rsidRPr="006D0473" w:rsidRDefault="00CB65FB" w:rsidP="007F3E31">
            <w:pPr>
              <w:rPr>
                <w:sz w:val="20"/>
                <w:szCs w:val="20"/>
              </w:rPr>
            </w:pPr>
            <w:hyperlink r:id="rId40" w:history="1">
              <w:r w:rsidR="00643E4C" w:rsidRPr="006D0473">
                <w:rPr>
                  <w:rStyle w:val="Hyperlink"/>
                  <w:rFonts w:ascii="Times New Roman" w:hAnsi="Times New Roman"/>
                  <w:sz w:val="20"/>
                  <w:szCs w:val="20"/>
                </w:rPr>
                <w:t>TD1123</w:t>
              </w:r>
            </w:hyperlink>
          </w:p>
        </w:tc>
        <w:tc>
          <w:tcPr>
            <w:tcW w:w="8358" w:type="dxa"/>
          </w:tcPr>
          <w:p w14:paraId="33CA2E74" w14:textId="77777777" w:rsidR="00643E4C" w:rsidRPr="006D0473" w:rsidRDefault="00643E4C" w:rsidP="007F3E31">
            <w:pPr>
              <w:rPr>
                <w:sz w:val="20"/>
                <w:szCs w:val="20"/>
              </w:rPr>
            </w:pPr>
            <w:r>
              <w:rPr>
                <w:sz w:val="20"/>
                <w:szCs w:val="20"/>
              </w:rPr>
              <w:t>Slide set used in 2</w:t>
            </w:r>
            <w:r w:rsidRPr="006D0473">
              <w:rPr>
                <w:sz w:val="20"/>
                <w:szCs w:val="20"/>
                <w:vertAlign w:val="superscript"/>
              </w:rPr>
              <w:t>nd</w:t>
            </w:r>
            <w:r>
              <w:rPr>
                <w:sz w:val="20"/>
                <w:szCs w:val="20"/>
              </w:rPr>
              <w:t xml:space="preserve"> special session of transformation of security study</w:t>
            </w:r>
          </w:p>
        </w:tc>
      </w:tr>
      <w:tr w:rsidR="00643E4C" w:rsidRPr="006D0473" w14:paraId="11B62549" w14:textId="77777777" w:rsidTr="007F3E31">
        <w:tc>
          <w:tcPr>
            <w:tcW w:w="1271" w:type="dxa"/>
          </w:tcPr>
          <w:p w14:paraId="321416D0" w14:textId="77777777" w:rsidR="00643E4C" w:rsidRDefault="00CB65FB" w:rsidP="007F3E31">
            <w:pPr>
              <w:rPr>
                <w:sz w:val="20"/>
                <w:szCs w:val="20"/>
              </w:rPr>
            </w:pPr>
            <w:hyperlink r:id="rId41" w:history="1">
              <w:r w:rsidR="00643E4C" w:rsidRPr="006D0473">
                <w:rPr>
                  <w:rStyle w:val="Hyperlink"/>
                  <w:rFonts w:ascii="Times New Roman" w:hAnsi="Times New Roman"/>
                  <w:sz w:val="20"/>
                  <w:szCs w:val="20"/>
                </w:rPr>
                <w:t>TD1121R2</w:t>
              </w:r>
            </w:hyperlink>
          </w:p>
        </w:tc>
        <w:tc>
          <w:tcPr>
            <w:tcW w:w="8358" w:type="dxa"/>
          </w:tcPr>
          <w:p w14:paraId="47BBFBC2" w14:textId="77777777" w:rsidR="00643E4C" w:rsidRDefault="00643E4C" w:rsidP="007F3E31">
            <w:pPr>
              <w:rPr>
                <w:sz w:val="20"/>
                <w:szCs w:val="20"/>
              </w:rPr>
            </w:pPr>
            <w:r>
              <w:rPr>
                <w:sz w:val="20"/>
                <w:szCs w:val="20"/>
              </w:rPr>
              <w:t>Proposal for Q4/17 to host the incubation role and mechanism</w:t>
            </w:r>
          </w:p>
        </w:tc>
      </w:tr>
      <w:tr w:rsidR="00643E4C" w:rsidRPr="006D0473" w14:paraId="7A7BB726" w14:textId="77777777" w:rsidTr="007F3E31">
        <w:tc>
          <w:tcPr>
            <w:tcW w:w="1271" w:type="dxa"/>
          </w:tcPr>
          <w:p w14:paraId="13C112E6" w14:textId="77777777" w:rsidR="00643E4C" w:rsidRPr="006D0473" w:rsidRDefault="00CB65FB" w:rsidP="007F3E31">
            <w:pPr>
              <w:rPr>
                <w:sz w:val="20"/>
                <w:szCs w:val="20"/>
              </w:rPr>
            </w:pPr>
            <w:hyperlink r:id="rId42" w:history="1">
              <w:r w:rsidR="00643E4C" w:rsidRPr="006D0473">
                <w:rPr>
                  <w:rStyle w:val="Hyperlink"/>
                  <w:rFonts w:ascii="Times New Roman" w:hAnsi="Times New Roman"/>
                  <w:sz w:val="20"/>
                  <w:szCs w:val="20"/>
                </w:rPr>
                <w:t>TD1063</w:t>
              </w:r>
            </w:hyperlink>
          </w:p>
        </w:tc>
        <w:tc>
          <w:tcPr>
            <w:tcW w:w="8358" w:type="dxa"/>
          </w:tcPr>
          <w:p w14:paraId="70FECFED" w14:textId="77777777" w:rsidR="00643E4C" w:rsidRPr="006D0473" w:rsidRDefault="00643E4C" w:rsidP="007F3E31">
            <w:pPr>
              <w:rPr>
                <w:sz w:val="20"/>
                <w:szCs w:val="20"/>
              </w:rPr>
            </w:pPr>
            <w:r>
              <w:rPr>
                <w:sz w:val="20"/>
                <w:szCs w:val="20"/>
              </w:rPr>
              <w:t>Proposal for Q4/17 to host the incubation role and mechanism</w:t>
            </w:r>
          </w:p>
        </w:tc>
      </w:tr>
      <w:tr w:rsidR="00643E4C" w:rsidRPr="006D0473" w14:paraId="79F3A188" w14:textId="77777777" w:rsidTr="007F3E31">
        <w:tc>
          <w:tcPr>
            <w:tcW w:w="1271" w:type="dxa"/>
          </w:tcPr>
          <w:p w14:paraId="772E16FA" w14:textId="77777777" w:rsidR="00643E4C" w:rsidRPr="006D0473" w:rsidRDefault="00CB65FB" w:rsidP="007F3E31">
            <w:pPr>
              <w:rPr>
                <w:sz w:val="20"/>
                <w:szCs w:val="20"/>
              </w:rPr>
            </w:pPr>
            <w:hyperlink r:id="rId43" w:history="1">
              <w:r w:rsidR="00643E4C" w:rsidRPr="006D0473">
                <w:rPr>
                  <w:rStyle w:val="Hyperlink"/>
                  <w:rFonts w:ascii="Times New Roman" w:hAnsi="Times New Roman"/>
                  <w:sz w:val="20"/>
                  <w:szCs w:val="20"/>
                </w:rPr>
                <w:t>TD895</w:t>
              </w:r>
            </w:hyperlink>
          </w:p>
        </w:tc>
        <w:tc>
          <w:tcPr>
            <w:tcW w:w="8358" w:type="dxa"/>
          </w:tcPr>
          <w:p w14:paraId="3E345D7F" w14:textId="77777777" w:rsidR="00643E4C" w:rsidRPr="006D0473" w:rsidRDefault="00643E4C" w:rsidP="007F3E31">
            <w:pPr>
              <w:rPr>
                <w:sz w:val="20"/>
                <w:szCs w:val="20"/>
              </w:rPr>
            </w:pPr>
            <w:r>
              <w:rPr>
                <w:sz w:val="20"/>
                <w:szCs w:val="20"/>
              </w:rPr>
              <w:t>First Report from CG-XSS</w:t>
            </w:r>
          </w:p>
        </w:tc>
      </w:tr>
      <w:tr w:rsidR="00643E4C" w:rsidRPr="006D0473" w14:paraId="1A0168F0" w14:textId="77777777" w:rsidTr="007F3E31">
        <w:tc>
          <w:tcPr>
            <w:tcW w:w="1271" w:type="dxa"/>
          </w:tcPr>
          <w:p w14:paraId="1288DACA" w14:textId="77777777" w:rsidR="00643E4C" w:rsidRPr="006D0473" w:rsidRDefault="00CB65FB" w:rsidP="007F3E31">
            <w:pPr>
              <w:rPr>
                <w:sz w:val="20"/>
                <w:szCs w:val="20"/>
              </w:rPr>
            </w:pPr>
            <w:hyperlink r:id="rId44" w:history="1">
              <w:r w:rsidR="00643E4C" w:rsidRPr="006D0473">
                <w:rPr>
                  <w:rStyle w:val="Hyperlink"/>
                  <w:rFonts w:ascii="Times New Roman" w:hAnsi="Times New Roman"/>
                  <w:sz w:val="20"/>
                  <w:szCs w:val="20"/>
                </w:rPr>
                <w:t>TD842</w:t>
              </w:r>
            </w:hyperlink>
          </w:p>
        </w:tc>
        <w:tc>
          <w:tcPr>
            <w:tcW w:w="8358" w:type="dxa"/>
          </w:tcPr>
          <w:p w14:paraId="273E3EF1" w14:textId="77777777" w:rsidR="00643E4C" w:rsidRPr="006D0473" w:rsidRDefault="00643E4C" w:rsidP="007F3E31">
            <w:pPr>
              <w:rPr>
                <w:sz w:val="20"/>
                <w:szCs w:val="20"/>
              </w:rPr>
            </w:pPr>
            <w:r>
              <w:rPr>
                <w:sz w:val="20"/>
                <w:szCs w:val="20"/>
              </w:rPr>
              <w:t>Report of special session on Transformation of Security Studies</w:t>
            </w:r>
          </w:p>
        </w:tc>
      </w:tr>
      <w:tr w:rsidR="00643E4C" w:rsidRPr="006D0473" w14:paraId="07354734" w14:textId="77777777" w:rsidTr="007F3E31">
        <w:tc>
          <w:tcPr>
            <w:tcW w:w="1271" w:type="dxa"/>
          </w:tcPr>
          <w:p w14:paraId="43237A4E" w14:textId="77777777" w:rsidR="00643E4C" w:rsidRPr="006D0473" w:rsidRDefault="00CB65FB" w:rsidP="007F3E31">
            <w:pPr>
              <w:rPr>
                <w:sz w:val="20"/>
                <w:szCs w:val="20"/>
              </w:rPr>
            </w:pPr>
            <w:hyperlink r:id="rId45" w:history="1">
              <w:r w:rsidR="00643E4C" w:rsidRPr="006D0473">
                <w:rPr>
                  <w:rStyle w:val="Hyperlink"/>
                  <w:rFonts w:ascii="Times New Roman" w:hAnsi="Times New Roman"/>
                  <w:sz w:val="20"/>
                  <w:szCs w:val="20"/>
                </w:rPr>
                <w:t>TD841R1</w:t>
              </w:r>
            </w:hyperlink>
          </w:p>
        </w:tc>
        <w:tc>
          <w:tcPr>
            <w:tcW w:w="8358" w:type="dxa"/>
          </w:tcPr>
          <w:p w14:paraId="4317E83D" w14:textId="77777777" w:rsidR="00643E4C" w:rsidRPr="006D0473" w:rsidRDefault="00643E4C" w:rsidP="007F3E31">
            <w:pPr>
              <w:rPr>
                <w:sz w:val="20"/>
                <w:szCs w:val="20"/>
              </w:rPr>
            </w:pPr>
            <w:r>
              <w:rPr>
                <w:sz w:val="20"/>
                <w:szCs w:val="20"/>
              </w:rPr>
              <w:t>Agenda of Special session on Transformation of Security Studies</w:t>
            </w:r>
          </w:p>
        </w:tc>
      </w:tr>
      <w:tr w:rsidR="00643E4C" w:rsidRPr="006D0473" w14:paraId="7FAC9CD7" w14:textId="77777777" w:rsidTr="007F3E31">
        <w:tc>
          <w:tcPr>
            <w:tcW w:w="1271" w:type="dxa"/>
          </w:tcPr>
          <w:p w14:paraId="21F93D9B" w14:textId="77777777" w:rsidR="00643E4C" w:rsidRPr="006D0473" w:rsidRDefault="00CB65FB" w:rsidP="007F3E31">
            <w:pPr>
              <w:rPr>
                <w:sz w:val="20"/>
                <w:szCs w:val="20"/>
              </w:rPr>
            </w:pPr>
            <w:hyperlink r:id="rId46" w:history="1">
              <w:r w:rsidR="00643E4C" w:rsidRPr="006D0473">
                <w:rPr>
                  <w:rStyle w:val="Hyperlink"/>
                  <w:rFonts w:ascii="Times New Roman" w:hAnsi="Times New Roman"/>
                  <w:sz w:val="20"/>
                  <w:szCs w:val="20"/>
                </w:rPr>
                <w:t>TD782R1</w:t>
              </w:r>
            </w:hyperlink>
          </w:p>
        </w:tc>
        <w:tc>
          <w:tcPr>
            <w:tcW w:w="8358" w:type="dxa"/>
          </w:tcPr>
          <w:p w14:paraId="71BD211F" w14:textId="77777777" w:rsidR="00643E4C" w:rsidRPr="006D0473" w:rsidRDefault="00643E4C" w:rsidP="007F3E31">
            <w:pPr>
              <w:rPr>
                <w:sz w:val="20"/>
                <w:szCs w:val="20"/>
              </w:rPr>
            </w:pPr>
            <w:r w:rsidRPr="006D0473">
              <w:rPr>
                <w:sz w:val="20"/>
                <w:szCs w:val="20"/>
              </w:rPr>
              <w:t>Terms of Reference for the Correspondence Group on Transformation of Security Studies</w:t>
            </w:r>
          </w:p>
        </w:tc>
      </w:tr>
      <w:tr w:rsidR="00643E4C" w:rsidRPr="006D0473" w14:paraId="3835C097" w14:textId="77777777" w:rsidTr="007F3E31">
        <w:tc>
          <w:tcPr>
            <w:tcW w:w="1271" w:type="dxa"/>
          </w:tcPr>
          <w:p w14:paraId="1C09EA9B" w14:textId="77777777" w:rsidR="00643E4C" w:rsidRPr="006D0473" w:rsidRDefault="00CB65FB" w:rsidP="007F3E31">
            <w:pPr>
              <w:rPr>
                <w:sz w:val="20"/>
                <w:szCs w:val="20"/>
              </w:rPr>
            </w:pPr>
            <w:hyperlink r:id="rId47" w:history="1">
              <w:r w:rsidR="00643E4C" w:rsidRPr="006D0473">
                <w:rPr>
                  <w:rStyle w:val="Hyperlink"/>
                  <w:rFonts w:ascii="Times New Roman" w:hAnsi="Times New Roman"/>
                  <w:sz w:val="20"/>
                  <w:szCs w:val="20"/>
                </w:rPr>
                <w:t>TD669R1</w:t>
              </w:r>
            </w:hyperlink>
          </w:p>
        </w:tc>
        <w:tc>
          <w:tcPr>
            <w:tcW w:w="8358" w:type="dxa"/>
          </w:tcPr>
          <w:p w14:paraId="4379F195" w14:textId="77777777" w:rsidR="00643E4C" w:rsidRPr="006D0473" w:rsidRDefault="00643E4C" w:rsidP="007F3E31">
            <w:pPr>
              <w:rPr>
                <w:sz w:val="20"/>
                <w:szCs w:val="20"/>
              </w:rPr>
            </w:pPr>
            <w:r>
              <w:rPr>
                <w:sz w:val="20"/>
                <w:szCs w:val="20"/>
              </w:rPr>
              <w:t>Cybersecurity of Next Big Things</w:t>
            </w:r>
          </w:p>
        </w:tc>
      </w:tr>
    </w:tbl>
    <w:p w14:paraId="012A2412" w14:textId="77777777" w:rsidR="00643E4C" w:rsidRDefault="00643E4C" w:rsidP="00643E4C"/>
    <w:p w14:paraId="48B67764" w14:textId="77777777" w:rsidR="00643E4C" w:rsidRDefault="00643E4C" w:rsidP="00643E4C"/>
    <w:p w14:paraId="1B0F21A8" w14:textId="77777777" w:rsidR="00643E4C" w:rsidRDefault="00643E4C" w:rsidP="00643E4C">
      <w:pPr>
        <w:pStyle w:val="Caption"/>
        <w:keepNext/>
      </w:pPr>
      <w:r>
        <w:t xml:space="preserve">Table </w:t>
      </w:r>
      <w:r>
        <w:fldChar w:fldCharType="begin"/>
      </w:r>
      <w:r>
        <w:instrText xml:space="preserve"> SEQ Table \* ARABIC </w:instrText>
      </w:r>
      <w:r>
        <w:fldChar w:fldCharType="separate"/>
      </w:r>
      <w:r>
        <w:rPr>
          <w:noProof/>
        </w:rPr>
        <w:t>4</w:t>
      </w:r>
      <w:r>
        <w:fldChar w:fldCharType="end"/>
      </w:r>
      <w:r>
        <w:t xml:space="preserve"> - Lists of Contributions considered in this Technical Paper</w:t>
      </w:r>
    </w:p>
    <w:tbl>
      <w:tblPr>
        <w:tblW w:w="0" w:type="auto"/>
        <w:tblLook w:val="04A0" w:firstRow="1" w:lastRow="0" w:firstColumn="1" w:lastColumn="0" w:noHBand="0" w:noVBand="1"/>
      </w:tblPr>
      <w:tblGrid>
        <w:gridCol w:w="949"/>
        <w:gridCol w:w="5850"/>
        <w:gridCol w:w="2830"/>
      </w:tblGrid>
      <w:tr w:rsidR="00643E4C" w:rsidRPr="00B453B1" w14:paraId="353EA402" w14:textId="77777777" w:rsidTr="007F3E31">
        <w:tc>
          <w:tcPr>
            <w:tcW w:w="949" w:type="dxa"/>
            <w:shd w:val="clear" w:color="auto" w:fill="BFBFBF" w:themeFill="background1" w:themeFillShade="BF"/>
          </w:tcPr>
          <w:p w14:paraId="2E8ADF4F" w14:textId="77777777" w:rsidR="00643E4C" w:rsidRPr="00B453B1" w:rsidRDefault="00643E4C" w:rsidP="007F3E31">
            <w:pPr>
              <w:rPr>
                <w:sz w:val="20"/>
                <w:szCs w:val="20"/>
              </w:rPr>
            </w:pPr>
            <w:r w:rsidRPr="00B453B1">
              <w:rPr>
                <w:sz w:val="20"/>
                <w:szCs w:val="20"/>
              </w:rPr>
              <w:t>Ref</w:t>
            </w:r>
          </w:p>
        </w:tc>
        <w:tc>
          <w:tcPr>
            <w:tcW w:w="5850" w:type="dxa"/>
            <w:shd w:val="clear" w:color="auto" w:fill="BFBFBF" w:themeFill="background1" w:themeFillShade="BF"/>
          </w:tcPr>
          <w:p w14:paraId="20A592CC" w14:textId="77777777" w:rsidR="00643E4C" w:rsidRPr="00B453B1" w:rsidRDefault="00643E4C" w:rsidP="007F3E31">
            <w:pPr>
              <w:rPr>
                <w:sz w:val="20"/>
                <w:szCs w:val="20"/>
              </w:rPr>
            </w:pPr>
            <w:r w:rsidRPr="00B453B1">
              <w:rPr>
                <w:sz w:val="20"/>
                <w:szCs w:val="20"/>
              </w:rPr>
              <w:t>Title</w:t>
            </w:r>
          </w:p>
        </w:tc>
        <w:tc>
          <w:tcPr>
            <w:tcW w:w="2830" w:type="dxa"/>
            <w:shd w:val="clear" w:color="auto" w:fill="BFBFBF" w:themeFill="background1" w:themeFillShade="BF"/>
          </w:tcPr>
          <w:p w14:paraId="0AFD5F53" w14:textId="77777777" w:rsidR="00643E4C" w:rsidRPr="00B453B1" w:rsidRDefault="00643E4C" w:rsidP="007F3E31">
            <w:pPr>
              <w:rPr>
                <w:sz w:val="20"/>
                <w:szCs w:val="20"/>
              </w:rPr>
            </w:pPr>
            <w:r>
              <w:rPr>
                <w:sz w:val="20"/>
                <w:szCs w:val="20"/>
              </w:rPr>
              <w:t>Source</w:t>
            </w:r>
          </w:p>
        </w:tc>
      </w:tr>
      <w:tr w:rsidR="00643E4C" w:rsidRPr="00B453B1" w14:paraId="2227AD3A" w14:textId="77777777" w:rsidTr="007F3E31">
        <w:tc>
          <w:tcPr>
            <w:tcW w:w="949" w:type="dxa"/>
          </w:tcPr>
          <w:p w14:paraId="3F26A4B0" w14:textId="77777777" w:rsidR="00643E4C" w:rsidRPr="00B453B1" w:rsidRDefault="00CB65FB" w:rsidP="007F3E31">
            <w:pPr>
              <w:rPr>
                <w:sz w:val="20"/>
                <w:szCs w:val="20"/>
              </w:rPr>
            </w:pPr>
            <w:hyperlink r:id="rId48" w:history="1">
              <w:r w:rsidR="00643E4C" w:rsidRPr="00DD3E32">
                <w:rPr>
                  <w:rStyle w:val="Hyperlink"/>
                  <w:rFonts w:ascii="Times New Roman" w:hAnsi="Times New Roman"/>
                  <w:sz w:val="20"/>
                  <w:szCs w:val="20"/>
                </w:rPr>
                <w:t>C456</w:t>
              </w:r>
            </w:hyperlink>
          </w:p>
        </w:tc>
        <w:tc>
          <w:tcPr>
            <w:tcW w:w="5850" w:type="dxa"/>
          </w:tcPr>
          <w:p w14:paraId="4888C41C" w14:textId="77777777" w:rsidR="00643E4C" w:rsidRPr="00B453B1" w:rsidRDefault="00643E4C" w:rsidP="007F3E31">
            <w:pPr>
              <w:rPr>
                <w:sz w:val="20"/>
                <w:szCs w:val="20"/>
              </w:rPr>
            </w:pPr>
            <w:r>
              <w:rPr>
                <w:sz w:val="20"/>
                <w:szCs w:val="20"/>
              </w:rPr>
              <w:t>Contribution to transformation studies and CG-xss about New Security Horizons</w:t>
            </w:r>
          </w:p>
        </w:tc>
        <w:tc>
          <w:tcPr>
            <w:tcW w:w="2830" w:type="dxa"/>
          </w:tcPr>
          <w:p w14:paraId="41D84DA6" w14:textId="77777777" w:rsidR="00643E4C" w:rsidRPr="00B453B1" w:rsidRDefault="00643E4C" w:rsidP="007F3E31">
            <w:pPr>
              <w:rPr>
                <w:sz w:val="20"/>
                <w:szCs w:val="20"/>
              </w:rPr>
            </w:pPr>
            <w:r>
              <w:rPr>
                <w:sz w:val="20"/>
                <w:szCs w:val="20"/>
              </w:rPr>
              <w:t>Symantec Corporation</w:t>
            </w:r>
          </w:p>
        </w:tc>
      </w:tr>
      <w:tr w:rsidR="00643E4C" w:rsidRPr="00B453B1" w14:paraId="5F4EFCC1" w14:textId="77777777" w:rsidTr="007F3E31">
        <w:tc>
          <w:tcPr>
            <w:tcW w:w="949" w:type="dxa"/>
          </w:tcPr>
          <w:p w14:paraId="672D4E54" w14:textId="77777777" w:rsidR="00643E4C" w:rsidRPr="00B453B1" w:rsidRDefault="00CB65FB" w:rsidP="007F3E31">
            <w:pPr>
              <w:rPr>
                <w:sz w:val="20"/>
                <w:szCs w:val="20"/>
              </w:rPr>
            </w:pPr>
            <w:hyperlink r:id="rId49" w:history="1">
              <w:r w:rsidR="00643E4C" w:rsidRPr="00DD3E32">
                <w:rPr>
                  <w:rStyle w:val="Hyperlink"/>
                  <w:rFonts w:ascii="Times New Roman" w:hAnsi="Times New Roman"/>
                  <w:sz w:val="20"/>
                  <w:szCs w:val="20"/>
                </w:rPr>
                <w:t>C437</w:t>
              </w:r>
            </w:hyperlink>
          </w:p>
        </w:tc>
        <w:tc>
          <w:tcPr>
            <w:tcW w:w="5850" w:type="dxa"/>
          </w:tcPr>
          <w:p w14:paraId="5022D890" w14:textId="77777777" w:rsidR="00643E4C" w:rsidRPr="00B453B1" w:rsidRDefault="00643E4C" w:rsidP="007F3E31">
            <w:pPr>
              <w:rPr>
                <w:sz w:val="20"/>
                <w:szCs w:val="20"/>
              </w:rPr>
            </w:pPr>
            <w:r>
              <w:rPr>
                <w:sz w:val="20"/>
                <w:szCs w:val="20"/>
              </w:rPr>
              <w:t>Contributions to transformation studies and CG-xss about implications from the transformation of the ecosystem</w:t>
            </w:r>
          </w:p>
        </w:tc>
        <w:tc>
          <w:tcPr>
            <w:tcW w:w="2830" w:type="dxa"/>
          </w:tcPr>
          <w:p w14:paraId="63DAE34D" w14:textId="77777777" w:rsidR="00643E4C" w:rsidRPr="00B453B1" w:rsidRDefault="00643E4C" w:rsidP="007F3E31">
            <w:pPr>
              <w:rPr>
                <w:sz w:val="20"/>
                <w:szCs w:val="20"/>
              </w:rPr>
            </w:pPr>
            <w:r>
              <w:rPr>
                <w:sz w:val="20"/>
                <w:szCs w:val="20"/>
              </w:rPr>
              <w:t>Symantec Corporation</w:t>
            </w:r>
          </w:p>
        </w:tc>
      </w:tr>
      <w:tr w:rsidR="00643E4C" w:rsidRPr="00B453B1" w14:paraId="26617C69" w14:textId="77777777" w:rsidTr="007F3E31">
        <w:tc>
          <w:tcPr>
            <w:tcW w:w="949" w:type="dxa"/>
          </w:tcPr>
          <w:p w14:paraId="744354A6" w14:textId="77777777" w:rsidR="00643E4C" w:rsidRPr="00B453B1" w:rsidRDefault="00CB65FB" w:rsidP="007F3E31">
            <w:pPr>
              <w:rPr>
                <w:sz w:val="20"/>
                <w:szCs w:val="20"/>
              </w:rPr>
            </w:pPr>
            <w:hyperlink r:id="rId50" w:history="1">
              <w:r w:rsidR="00643E4C" w:rsidRPr="00DD3E32">
                <w:rPr>
                  <w:rStyle w:val="Hyperlink"/>
                  <w:rFonts w:ascii="Times New Roman" w:hAnsi="Times New Roman"/>
                  <w:sz w:val="20"/>
                  <w:szCs w:val="20"/>
                </w:rPr>
                <w:t>C298</w:t>
              </w:r>
            </w:hyperlink>
          </w:p>
        </w:tc>
        <w:tc>
          <w:tcPr>
            <w:tcW w:w="5850" w:type="dxa"/>
          </w:tcPr>
          <w:p w14:paraId="56134AA8" w14:textId="77777777" w:rsidR="00643E4C" w:rsidRPr="00B453B1" w:rsidRDefault="00643E4C" w:rsidP="007F3E31">
            <w:pPr>
              <w:rPr>
                <w:sz w:val="20"/>
                <w:szCs w:val="20"/>
              </w:rPr>
            </w:pPr>
            <w:r>
              <w:rPr>
                <w:sz w:val="20"/>
                <w:szCs w:val="20"/>
              </w:rPr>
              <w:t>Support for a revised Question on CyberSecurity (Q4/17)</w:t>
            </w:r>
          </w:p>
        </w:tc>
        <w:tc>
          <w:tcPr>
            <w:tcW w:w="2830" w:type="dxa"/>
          </w:tcPr>
          <w:p w14:paraId="3D23EDAB" w14:textId="77777777" w:rsidR="00643E4C" w:rsidRPr="00B453B1" w:rsidRDefault="00643E4C" w:rsidP="007F3E31">
            <w:pPr>
              <w:rPr>
                <w:sz w:val="20"/>
                <w:szCs w:val="20"/>
              </w:rPr>
            </w:pPr>
            <w:r>
              <w:rPr>
                <w:sz w:val="20"/>
                <w:szCs w:val="20"/>
              </w:rPr>
              <w:t>Russian Federation</w:t>
            </w:r>
          </w:p>
        </w:tc>
      </w:tr>
      <w:tr w:rsidR="00643E4C" w:rsidRPr="00B453B1" w14:paraId="56C10977" w14:textId="77777777" w:rsidTr="007F3E31">
        <w:tc>
          <w:tcPr>
            <w:tcW w:w="949" w:type="dxa"/>
          </w:tcPr>
          <w:p w14:paraId="04EE7FF8" w14:textId="77777777" w:rsidR="00643E4C" w:rsidRPr="00B453B1" w:rsidRDefault="00CB65FB" w:rsidP="007F3E31">
            <w:pPr>
              <w:rPr>
                <w:sz w:val="20"/>
                <w:szCs w:val="20"/>
              </w:rPr>
            </w:pPr>
            <w:hyperlink r:id="rId51" w:history="1">
              <w:r w:rsidR="00643E4C" w:rsidRPr="00DD3E32">
                <w:rPr>
                  <w:rStyle w:val="Hyperlink"/>
                  <w:rFonts w:ascii="Times New Roman" w:hAnsi="Times New Roman"/>
                  <w:sz w:val="20"/>
                  <w:szCs w:val="20"/>
                </w:rPr>
                <w:t>C293</w:t>
              </w:r>
            </w:hyperlink>
          </w:p>
        </w:tc>
        <w:tc>
          <w:tcPr>
            <w:tcW w:w="5850" w:type="dxa"/>
          </w:tcPr>
          <w:p w14:paraId="4CB00CEF" w14:textId="77777777" w:rsidR="00643E4C" w:rsidRPr="00B453B1" w:rsidRDefault="00643E4C" w:rsidP="007F3E31">
            <w:pPr>
              <w:rPr>
                <w:sz w:val="20"/>
                <w:szCs w:val="20"/>
              </w:rPr>
            </w:pPr>
            <w:r>
              <w:rPr>
                <w:sz w:val="20"/>
                <w:szCs w:val="20"/>
              </w:rPr>
              <w:t>Comment on first report from CG-XSS</w:t>
            </w:r>
          </w:p>
        </w:tc>
        <w:tc>
          <w:tcPr>
            <w:tcW w:w="2830" w:type="dxa"/>
          </w:tcPr>
          <w:p w14:paraId="18ECFD60" w14:textId="77777777" w:rsidR="00643E4C" w:rsidRDefault="00643E4C" w:rsidP="007F3E31">
            <w:pPr>
              <w:rPr>
                <w:sz w:val="20"/>
                <w:szCs w:val="20"/>
              </w:rPr>
            </w:pPr>
            <w:r>
              <w:rPr>
                <w:sz w:val="20"/>
                <w:szCs w:val="20"/>
              </w:rPr>
              <w:t>DCMS, United Kingdom</w:t>
            </w:r>
          </w:p>
        </w:tc>
      </w:tr>
      <w:tr w:rsidR="00643E4C" w:rsidRPr="00B453B1" w14:paraId="21B38FFE" w14:textId="77777777" w:rsidTr="007F3E31">
        <w:tc>
          <w:tcPr>
            <w:tcW w:w="949" w:type="dxa"/>
          </w:tcPr>
          <w:p w14:paraId="4694FFE8" w14:textId="77777777" w:rsidR="00643E4C" w:rsidRPr="00B453B1" w:rsidRDefault="00CB65FB" w:rsidP="007F3E31">
            <w:pPr>
              <w:rPr>
                <w:sz w:val="20"/>
                <w:szCs w:val="20"/>
              </w:rPr>
            </w:pPr>
            <w:hyperlink r:id="rId52" w:history="1">
              <w:r w:rsidR="00643E4C" w:rsidRPr="00DD3E32">
                <w:rPr>
                  <w:rStyle w:val="Hyperlink"/>
                  <w:rFonts w:ascii="Times New Roman" w:hAnsi="Times New Roman"/>
                  <w:sz w:val="20"/>
                  <w:szCs w:val="20"/>
                </w:rPr>
                <w:t>C238</w:t>
              </w:r>
            </w:hyperlink>
          </w:p>
        </w:tc>
        <w:tc>
          <w:tcPr>
            <w:tcW w:w="5850" w:type="dxa"/>
          </w:tcPr>
          <w:p w14:paraId="5D2A53C7" w14:textId="77777777" w:rsidR="00643E4C" w:rsidRPr="00B453B1" w:rsidRDefault="00643E4C" w:rsidP="007F3E31">
            <w:pPr>
              <w:rPr>
                <w:sz w:val="20"/>
                <w:szCs w:val="20"/>
              </w:rPr>
            </w:pPr>
            <w:r>
              <w:rPr>
                <w:sz w:val="20"/>
                <w:szCs w:val="20"/>
              </w:rPr>
              <w:t>Views on CG Transformation of Security Systems (in TD 895)</w:t>
            </w:r>
          </w:p>
        </w:tc>
        <w:tc>
          <w:tcPr>
            <w:tcW w:w="2830" w:type="dxa"/>
          </w:tcPr>
          <w:p w14:paraId="3BDCD3BB" w14:textId="77777777" w:rsidR="00643E4C" w:rsidRPr="00B453B1" w:rsidRDefault="00643E4C" w:rsidP="007F3E31">
            <w:pPr>
              <w:rPr>
                <w:sz w:val="20"/>
                <w:szCs w:val="20"/>
              </w:rPr>
            </w:pPr>
            <w:r>
              <w:rPr>
                <w:sz w:val="20"/>
                <w:szCs w:val="20"/>
              </w:rPr>
              <w:t>United States</w:t>
            </w:r>
          </w:p>
        </w:tc>
      </w:tr>
      <w:tr w:rsidR="00643E4C" w:rsidRPr="00B453B1" w14:paraId="5A268632" w14:textId="77777777" w:rsidTr="007F3E31">
        <w:tc>
          <w:tcPr>
            <w:tcW w:w="949" w:type="dxa"/>
          </w:tcPr>
          <w:p w14:paraId="00A7BBB3" w14:textId="77777777" w:rsidR="00643E4C" w:rsidRDefault="00CB65FB" w:rsidP="007F3E31">
            <w:pPr>
              <w:rPr>
                <w:sz w:val="20"/>
                <w:szCs w:val="20"/>
              </w:rPr>
            </w:pPr>
            <w:hyperlink r:id="rId53" w:history="1">
              <w:r w:rsidR="00643E4C" w:rsidRPr="00DD3E32">
                <w:rPr>
                  <w:rStyle w:val="Hyperlink"/>
                  <w:rFonts w:ascii="Times New Roman" w:hAnsi="Times New Roman"/>
                  <w:sz w:val="20"/>
                  <w:szCs w:val="20"/>
                </w:rPr>
                <w:t>C218</w:t>
              </w:r>
            </w:hyperlink>
          </w:p>
        </w:tc>
        <w:tc>
          <w:tcPr>
            <w:tcW w:w="5850" w:type="dxa"/>
          </w:tcPr>
          <w:p w14:paraId="3DD86CE3" w14:textId="77777777" w:rsidR="00643E4C" w:rsidRDefault="00643E4C" w:rsidP="007F3E31">
            <w:pPr>
              <w:rPr>
                <w:sz w:val="20"/>
                <w:szCs w:val="20"/>
              </w:rPr>
            </w:pPr>
            <w:r>
              <w:rPr>
                <w:sz w:val="20"/>
                <w:szCs w:val="20"/>
              </w:rPr>
              <w:t>Proposed revisions for Question 8/17 text</w:t>
            </w:r>
          </w:p>
        </w:tc>
        <w:tc>
          <w:tcPr>
            <w:tcW w:w="2830" w:type="dxa"/>
          </w:tcPr>
          <w:p w14:paraId="32D61669" w14:textId="77777777" w:rsidR="00643E4C" w:rsidRDefault="00643E4C" w:rsidP="007F3E31">
            <w:pPr>
              <w:rPr>
                <w:sz w:val="20"/>
                <w:szCs w:val="20"/>
              </w:rPr>
            </w:pPr>
            <w:r>
              <w:rPr>
                <w:sz w:val="20"/>
                <w:szCs w:val="20"/>
              </w:rPr>
              <w:t>China, Ministry of Industry and Information Technology (MIIT)</w:t>
            </w:r>
          </w:p>
        </w:tc>
      </w:tr>
      <w:tr w:rsidR="00643E4C" w:rsidRPr="00B453B1" w14:paraId="1942B78A" w14:textId="77777777" w:rsidTr="007F3E31">
        <w:tc>
          <w:tcPr>
            <w:tcW w:w="949" w:type="dxa"/>
          </w:tcPr>
          <w:p w14:paraId="12F71405" w14:textId="77777777" w:rsidR="00643E4C" w:rsidRDefault="00CB65FB" w:rsidP="007F3E31">
            <w:pPr>
              <w:rPr>
                <w:sz w:val="20"/>
                <w:szCs w:val="20"/>
              </w:rPr>
            </w:pPr>
            <w:hyperlink r:id="rId54" w:history="1">
              <w:r w:rsidR="00643E4C" w:rsidRPr="00DD3E32">
                <w:rPr>
                  <w:rStyle w:val="Hyperlink"/>
                  <w:rFonts w:ascii="Times New Roman" w:hAnsi="Times New Roman"/>
                  <w:sz w:val="20"/>
                  <w:szCs w:val="20"/>
                </w:rPr>
                <w:t>C194</w:t>
              </w:r>
            </w:hyperlink>
          </w:p>
        </w:tc>
        <w:tc>
          <w:tcPr>
            <w:tcW w:w="5850" w:type="dxa"/>
          </w:tcPr>
          <w:p w14:paraId="2BC7ADDA" w14:textId="77777777" w:rsidR="00643E4C" w:rsidRDefault="00643E4C" w:rsidP="007F3E31">
            <w:pPr>
              <w:rPr>
                <w:sz w:val="20"/>
                <w:szCs w:val="20"/>
              </w:rPr>
            </w:pPr>
            <w:r>
              <w:rPr>
                <w:sz w:val="20"/>
                <w:szCs w:val="20"/>
              </w:rPr>
              <w:t>Proposal for a revised Question on Countering spam by technical means(Q5/17)</w:t>
            </w:r>
          </w:p>
        </w:tc>
        <w:tc>
          <w:tcPr>
            <w:tcW w:w="2830" w:type="dxa"/>
          </w:tcPr>
          <w:p w14:paraId="26655A37" w14:textId="77777777" w:rsidR="00643E4C" w:rsidRDefault="00643E4C" w:rsidP="007F3E31">
            <w:pPr>
              <w:rPr>
                <w:sz w:val="20"/>
                <w:szCs w:val="20"/>
              </w:rPr>
            </w:pPr>
            <w:r>
              <w:rPr>
                <w:sz w:val="20"/>
                <w:szCs w:val="20"/>
              </w:rPr>
              <w:t>Korea (Rep. of)</w:t>
            </w:r>
          </w:p>
        </w:tc>
      </w:tr>
      <w:tr w:rsidR="00643E4C" w:rsidRPr="00B453B1" w14:paraId="21014B1C" w14:textId="77777777" w:rsidTr="007F3E31">
        <w:tc>
          <w:tcPr>
            <w:tcW w:w="949" w:type="dxa"/>
          </w:tcPr>
          <w:p w14:paraId="2F87EE85" w14:textId="77777777" w:rsidR="00643E4C" w:rsidRDefault="00CB65FB" w:rsidP="007F3E31">
            <w:pPr>
              <w:rPr>
                <w:sz w:val="20"/>
                <w:szCs w:val="20"/>
              </w:rPr>
            </w:pPr>
            <w:hyperlink r:id="rId55" w:history="1">
              <w:r w:rsidR="00643E4C" w:rsidRPr="00DD3E32">
                <w:rPr>
                  <w:rStyle w:val="Hyperlink"/>
                  <w:rFonts w:ascii="Times New Roman" w:hAnsi="Times New Roman"/>
                  <w:sz w:val="20"/>
                  <w:szCs w:val="20"/>
                </w:rPr>
                <w:t>C193</w:t>
              </w:r>
            </w:hyperlink>
          </w:p>
        </w:tc>
        <w:tc>
          <w:tcPr>
            <w:tcW w:w="5850" w:type="dxa"/>
          </w:tcPr>
          <w:p w14:paraId="0CD61F70" w14:textId="77777777" w:rsidR="00643E4C" w:rsidRDefault="00643E4C" w:rsidP="007F3E31">
            <w:pPr>
              <w:rPr>
                <w:sz w:val="20"/>
                <w:szCs w:val="20"/>
              </w:rPr>
            </w:pPr>
            <w:r>
              <w:rPr>
                <w:sz w:val="20"/>
                <w:szCs w:val="20"/>
              </w:rPr>
              <w:t>Proposal for a revised Question on CyberSecurity (Q4/17)</w:t>
            </w:r>
          </w:p>
        </w:tc>
        <w:tc>
          <w:tcPr>
            <w:tcW w:w="2830" w:type="dxa"/>
          </w:tcPr>
          <w:p w14:paraId="0D80CB3B" w14:textId="77777777" w:rsidR="00643E4C" w:rsidRDefault="00643E4C" w:rsidP="007F3E31">
            <w:pPr>
              <w:rPr>
                <w:sz w:val="20"/>
                <w:szCs w:val="20"/>
              </w:rPr>
            </w:pPr>
            <w:r>
              <w:rPr>
                <w:sz w:val="20"/>
                <w:szCs w:val="20"/>
              </w:rPr>
              <w:t>Korea (Rep. of)</w:t>
            </w:r>
          </w:p>
        </w:tc>
      </w:tr>
    </w:tbl>
    <w:p w14:paraId="49AB3F3F" w14:textId="77777777" w:rsidR="00643E4C" w:rsidRDefault="00643E4C" w:rsidP="00643E4C"/>
    <w:p w14:paraId="49A63811" w14:textId="77777777" w:rsidR="00643E4C" w:rsidRDefault="00643E4C" w:rsidP="00643E4C"/>
    <w:p w14:paraId="08C1B866" w14:textId="77777777" w:rsidR="00643E4C" w:rsidRDefault="00643E4C" w:rsidP="00643E4C">
      <w:pPr>
        <w:spacing w:before="0" w:after="160" w:line="259" w:lineRule="auto"/>
      </w:pPr>
      <w:r>
        <w:br w:type="page"/>
      </w:r>
    </w:p>
    <w:p w14:paraId="0ACBDAD4" w14:textId="77777777" w:rsidR="00643E4C" w:rsidRDefault="00643E4C" w:rsidP="00643E4C">
      <w:pPr>
        <w:pStyle w:val="AnnexNotitle"/>
      </w:pPr>
      <w:bookmarkStart w:id="160" w:name="_Toc14541021"/>
      <w:r>
        <w:lastRenderedPageBreak/>
        <w:t>Annex 2 – Changes to the incubation question text</w:t>
      </w:r>
      <w:bookmarkEnd w:id="160"/>
    </w:p>
    <w:p w14:paraId="4996AC37" w14:textId="77777777" w:rsidR="00643E4C" w:rsidRDefault="00643E4C" w:rsidP="00643E4C">
      <w:r>
        <w:t>Currently the hosting question changed its text in the following way to represent the incubation management:</w:t>
      </w:r>
    </w:p>
    <w:p w14:paraId="34599279" w14:textId="77777777" w:rsidR="00643E4C" w:rsidRPr="00F43D7D" w:rsidRDefault="00643E4C" w:rsidP="00643E4C">
      <w:r w:rsidRPr="007A6F1B">
        <w:rPr>
          <w:b/>
        </w:rPr>
        <w:t>Motivation</w:t>
      </w:r>
    </w:p>
    <w:p w14:paraId="6B54F349" w14:textId="77777777" w:rsidR="00643E4C" w:rsidRPr="00787A6E" w:rsidRDefault="00643E4C" w:rsidP="00643E4C">
      <w:pPr>
        <w:rPr>
          <w:lang w:eastAsia="en-US"/>
        </w:rPr>
      </w:pPr>
    </w:p>
    <w:p w14:paraId="350634BA" w14:textId="77777777" w:rsidR="00643E4C" w:rsidRPr="00787A6E" w:rsidRDefault="00643E4C" w:rsidP="00643E4C">
      <w:pPr>
        <w:spacing w:before="0"/>
        <w:rPr>
          <w:rFonts w:eastAsia="Times New Roman"/>
          <w:i/>
          <w:lang w:val="en-US" w:eastAsia="fr-FR"/>
        </w:rPr>
      </w:pPr>
      <w:r w:rsidRPr="00787A6E">
        <w:rPr>
          <w:rFonts w:ascii="Arial" w:eastAsia="Times New Roman" w:hAnsi="Arial" w:cs="Arial"/>
          <w:i/>
          <w:color w:val="444444"/>
          <w:sz w:val="18"/>
          <w:szCs w:val="18"/>
          <w:shd w:val="clear" w:color="auto" w:fill="FFFFFF"/>
          <w:lang w:val="en-US" w:eastAsia="fr-FR"/>
        </w:rPr>
        <w:t>SG17 needs to be proactive and prompt in studying emerging areas in order to secure new emerging telecommunication/ICT based services and applications. Incubation function enables SG17 to introduce new work items in an efficient manner in the emerging areas.</w:t>
      </w:r>
    </w:p>
    <w:p w14:paraId="4A218B20" w14:textId="77777777" w:rsidR="00643E4C" w:rsidRPr="00787A6E" w:rsidRDefault="00643E4C" w:rsidP="00643E4C">
      <w:pPr>
        <w:rPr>
          <w:lang w:eastAsia="en-US"/>
        </w:rPr>
      </w:pPr>
    </w:p>
    <w:p w14:paraId="03E33660" w14:textId="77777777" w:rsidR="00643E4C" w:rsidRPr="00F43D7D" w:rsidRDefault="00643E4C" w:rsidP="00643E4C">
      <w:r w:rsidRPr="007A6F1B">
        <w:rPr>
          <w:b/>
        </w:rPr>
        <w:t>Question</w:t>
      </w:r>
    </w:p>
    <w:p w14:paraId="3EA9BBFE" w14:textId="77777777" w:rsidR="00643E4C" w:rsidRPr="00787A6E" w:rsidRDefault="00643E4C" w:rsidP="00643E4C">
      <w:pPr>
        <w:rPr>
          <w:lang w:eastAsia="en-US"/>
        </w:rPr>
      </w:pPr>
    </w:p>
    <w:p w14:paraId="109DE52E" w14:textId="77777777" w:rsidR="00643E4C" w:rsidRPr="00787A6E" w:rsidRDefault="00643E4C" w:rsidP="00643E4C">
      <w:pPr>
        <w:spacing w:before="0"/>
        <w:rPr>
          <w:rFonts w:eastAsia="Times New Roman"/>
          <w:i/>
          <w:lang w:val="en-US" w:eastAsia="fr-FR"/>
        </w:rPr>
      </w:pPr>
      <w:r w:rsidRPr="00787A6E">
        <w:rPr>
          <w:rFonts w:ascii="Arial" w:eastAsia="Times New Roman" w:hAnsi="Arial" w:cs="Arial"/>
          <w:i/>
          <w:color w:val="444444"/>
          <w:sz w:val="18"/>
          <w:szCs w:val="18"/>
          <w:shd w:val="clear" w:color="auto" w:fill="FFFFFF"/>
          <w:lang w:val="en-US" w:eastAsia="fr-FR"/>
        </w:rPr>
        <w:t>g)      How should SG17 study new emerging areas to protect global telecommunication/ICT infrastructures from the threats and challenges of the evolving cybersecurity landscape including new emerging services and applications?</w:t>
      </w:r>
    </w:p>
    <w:p w14:paraId="146DCA63" w14:textId="77777777" w:rsidR="00643E4C" w:rsidRPr="00787A6E" w:rsidRDefault="00643E4C" w:rsidP="00643E4C">
      <w:pPr>
        <w:rPr>
          <w:lang w:eastAsia="en-US"/>
        </w:rPr>
      </w:pPr>
    </w:p>
    <w:p w14:paraId="52FA060A" w14:textId="77777777" w:rsidR="00643E4C" w:rsidRPr="00F43D7D" w:rsidRDefault="00643E4C" w:rsidP="00643E4C">
      <w:r w:rsidRPr="007A6F1B">
        <w:rPr>
          <w:b/>
        </w:rPr>
        <w:t>Tasks</w:t>
      </w:r>
    </w:p>
    <w:p w14:paraId="5CC691CF" w14:textId="77777777" w:rsidR="00643E4C" w:rsidRPr="00787A6E" w:rsidRDefault="00643E4C" w:rsidP="00643E4C">
      <w:pPr>
        <w:rPr>
          <w:lang w:eastAsia="en-US"/>
        </w:rPr>
      </w:pPr>
    </w:p>
    <w:p w14:paraId="48D4ACC8" w14:textId="77777777" w:rsidR="00643E4C" w:rsidRPr="00787A6E" w:rsidRDefault="00643E4C" w:rsidP="00643E4C">
      <w:pPr>
        <w:spacing w:before="0"/>
        <w:rPr>
          <w:rFonts w:eastAsia="Times New Roman"/>
          <w:i/>
          <w:lang w:val="en-US" w:eastAsia="fr-FR"/>
        </w:rPr>
      </w:pPr>
      <w:r w:rsidRPr="00787A6E">
        <w:rPr>
          <w:rFonts w:ascii="Arial" w:eastAsia="Times New Roman" w:hAnsi="Arial" w:cs="Arial"/>
          <w:i/>
          <w:color w:val="444444"/>
          <w:sz w:val="18"/>
          <w:szCs w:val="18"/>
          <w:shd w:val="clear" w:color="auto" w:fill="FFFFFF"/>
          <w:lang w:val="en-US" w:eastAsia="fr-FR"/>
        </w:rPr>
        <w:t xml:space="preserve">k)      Collaborate with all other Questions in ITU-T SG17 to coordinate incubation </w:t>
      </w:r>
      <w:commentRangeStart w:id="161"/>
      <w:r w:rsidRPr="00787A6E">
        <w:rPr>
          <w:rFonts w:ascii="Arial" w:eastAsia="Times New Roman" w:hAnsi="Arial" w:cs="Arial"/>
          <w:i/>
          <w:color w:val="444444"/>
          <w:sz w:val="18"/>
          <w:szCs w:val="18"/>
          <w:shd w:val="clear" w:color="auto" w:fill="FFFFFF"/>
          <w:lang w:val="en-US" w:eastAsia="fr-FR"/>
        </w:rPr>
        <w:t>function</w:t>
      </w:r>
      <w:commentRangeEnd w:id="161"/>
      <w:r>
        <w:rPr>
          <w:rStyle w:val="CommentReference"/>
        </w:rPr>
        <w:commentReference w:id="161"/>
      </w:r>
      <w:r w:rsidRPr="00787A6E">
        <w:rPr>
          <w:rFonts w:ascii="Arial" w:eastAsia="Times New Roman" w:hAnsi="Arial" w:cs="Arial"/>
          <w:i/>
          <w:color w:val="444444"/>
          <w:sz w:val="18"/>
          <w:szCs w:val="18"/>
          <w:shd w:val="clear" w:color="auto" w:fill="FFFFFF"/>
          <w:lang w:val="en-US" w:eastAsia="fr-FR"/>
        </w:rPr>
        <w:t>.</w:t>
      </w:r>
      <w:r w:rsidRPr="00787A6E">
        <w:rPr>
          <w:rFonts w:ascii="Arial" w:eastAsia="Times New Roman" w:hAnsi="Arial" w:cs="Arial"/>
          <w:i/>
          <w:color w:val="444444"/>
          <w:sz w:val="18"/>
          <w:szCs w:val="18"/>
          <w:lang w:val="en-US" w:eastAsia="fr-FR"/>
        </w:rPr>
        <w:br/>
      </w:r>
      <w:r w:rsidRPr="00787A6E">
        <w:rPr>
          <w:rFonts w:ascii="Arial" w:eastAsia="Times New Roman" w:hAnsi="Arial" w:cs="Arial"/>
          <w:i/>
          <w:color w:val="444444"/>
          <w:sz w:val="18"/>
          <w:szCs w:val="18"/>
          <w:shd w:val="clear" w:color="auto" w:fill="FFFFFF"/>
          <w:lang w:val="en-US" w:eastAsia="fr-FR"/>
        </w:rPr>
        <w:t xml:space="preserve">l)        Incorporate incubation function to address the new emerging areas in ITU-T </w:t>
      </w:r>
      <w:commentRangeStart w:id="162"/>
      <w:r w:rsidRPr="00787A6E">
        <w:rPr>
          <w:rFonts w:ascii="Arial" w:eastAsia="Times New Roman" w:hAnsi="Arial" w:cs="Arial"/>
          <w:i/>
          <w:color w:val="444444"/>
          <w:sz w:val="18"/>
          <w:szCs w:val="18"/>
          <w:shd w:val="clear" w:color="auto" w:fill="FFFFFF"/>
          <w:lang w:val="en-US" w:eastAsia="fr-FR"/>
        </w:rPr>
        <w:t>SG17</w:t>
      </w:r>
      <w:commentRangeEnd w:id="162"/>
      <w:r>
        <w:rPr>
          <w:rStyle w:val="CommentReference"/>
        </w:rPr>
        <w:commentReference w:id="162"/>
      </w:r>
      <w:r w:rsidRPr="00787A6E">
        <w:rPr>
          <w:rFonts w:ascii="Arial" w:eastAsia="Times New Roman" w:hAnsi="Arial" w:cs="Arial"/>
          <w:i/>
          <w:color w:val="444444"/>
          <w:sz w:val="18"/>
          <w:szCs w:val="18"/>
          <w:shd w:val="clear" w:color="auto" w:fill="FFFFFF"/>
          <w:lang w:val="en-US" w:eastAsia="fr-FR"/>
        </w:rPr>
        <w:t>.</w:t>
      </w:r>
    </w:p>
    <w:p w14:paraId="21F554CB" w14:textId="77777777" w:rsidR="00643E4C" w:rsidRPr="00787A6E" w:rsidRDefault="00643E4C" w:rsidP="00643E4C">
      <w:pPr>
        <w:rPr>
          <w:lang w:val="en-US" w:eastAsia="en-US"/>
        </w:rPr>
      </w:pPr>
    </w:p>
    <w:p w14:paraId="5BC2A4F2" w14:textId="77777777" w:rsidR="00643E4C" w:rsidRDefault="00643E4C" w:rsidP="00643E4C">
      <w:pPr>
        <w:spacing w:before="0" w:after="160" w:line="259" w:lineRule="auto"/>
        <w:rPr>
          <w:lang w:eastAsia="en-US"/>
        </w:rPr>
      </w:pPr>
      <w:r>
        <w:rPr>
          <w:lang w:eastAsia="en-US"/>
        </w:rPr>
        <w:br w:type="page"/>
      </w:r>
    </w:p>
    <w:p w14:paraId="553EB067" w14:textId="77777777" w:rsidR="00643E4C" w:rsidRDefault="00643E4C" w:rsidP="00643E4C">
      <w:pPr>
        <w:pStyle w:val="AnnexNotitle"/>
      </w:pPr>
      <w:bookmarkStart w:id="163" w:name="_Toc14541022"/>
      <w:r>
        <w:lastRenderedPageBreak/>
        <w:t>Annex 3 – Proposed template elements for reporting</w:t>
      </w:r>
      <w:bookmarkEnd w:id="163"/>
    </w:p>
    <w:p w14:paraId="61024D1C" w14:textId="77777777" w:rsidR="00643E4C" w:rsidRDefault="00643E4C" w:rsidP="00643E4C">
      <w:pPr>
        <w:rPr>
          <w:lang w:eastAsia="en-US"/>
        </w:rPr>
      </w:pPr>
      <w:r>
        <w:rPr>
          <w:lang w:eastAsia="en-US"/>
        </w:rPr>
        <w:t xml:space="preserve">This section proposes a template text to be included in Q4 report (the current incubation host question) to document the status and assessment of the Incubation Mechanism for consideration in the working party closing plenary and </w:t>
      </w:r>
    </w:p>
    <w:p w14:paraId="30552861" w14:textId="77777777" w:rsidR="00643E4C" w:rsidRDefault="00643E4C" w:rsidP="00643E4C">
      <w:pPr>
        <w:rPr>
          <w:lang w:eastAsia="en-US"/>
        </w:rPr>
      </w:pPr>
    </w:p>
    <w:p w14:paraId="4DFAD8B8" w14:textId="77777777" w:rsidR="00643E4C" w:rsidRPr="007A6F1B" w:rsidRDefault="00643E4C" w:rsidP="00643E4C">
      <w:pPr>
        <w:rPr>
          <w:sz w:val="28"/>
          <w:szCs w:val="28"/>
        </w:rPr>
      </w:pPr>
      <w:r w:rsidRPr="007A6F1B">
        <w:rPr>
          <w:b/>
          <w:sz w:val="28"/>
          <w:szCs w:val="28"/>
        </w:rPr>
        <w:t xml:space="preserve">Q4 Incubation Mechanism Report </w:t>
      </w:r>
    </w:p>
    <w:p w14:paraId="2B58EFA0" w14:textId="77777777" w:rsidR="00643E4C" w:rsidRDefault="00643E4C" w:rsidP="00643E4C">
      <w:pPr>
        <w:rPr>
          <w:lang w:eastAsia="en-US"/>
        </w:rPr>
      </w:pPr>
      <w:r>
        <w:rPr>
          <w:lang w:eastAsia="en-US"/>
        </w:rPr>
        <w:t>Q4 hosts the incubation management part of the incubation mechanism as referred in [TP.inno]</w:t>
      </w:r>
    </w:p>
    <w:p w14:paraId="0DED8C5E" w14:textId="77777777" w:rsidR="00643E4C" w:rsidRPr="00F43D7D" w:rsidRDefault="00643E4C" w:rsidP="00643E4C">
      <w:r w:rsidRPr="007A6F1B">
        <w:rPr>
          <w:b/>
        </w:rPr>
        <w:t>Q4 Rapporteur(s) in charge of incubation management in this SG17 meeting</w:t>
      </w:r>
    </w:p>
    <w:p w14:paraId="6D2EB150" w14:textId="77777777" w:rsidR="00643E4C" w:rsidRDefault="00643E4C" w:rsidP="00643E4C">
      <w:pPr>
        <w:rPr>
          <w:lang w:eastAsia="en-US"/>
        </w:rPr>
      </w:pPr>
      <w:r>
        <w:rPr>
          <w:lang w:eastAsia="en-US"/>
        </w:rPr>
        <w:t>Q4 Rapporteur(s) in charge of incubation management in this SG17 meeting is (are):</w:t>
      </w:r>
    </w:p>
    <w:p w14:paraId="335528A0" w14:textId="77777777" w:rsidR="00643E4C" w:rsidRPr="003E4710" w:rsidRDefault="00643E4C" w:rsidP="00643E4C">
      <w:pPr>
        <w:rPr>
          <w:i/>
          <w:lang w:eastAsia="en-US"/>
        </w:rPr>
      </w:pPr>
      <w:r w:rsidRPr="003E4710">
        <w:rPr>
          <w:i/>
          <w:lang w:eastAsia="en-US"/>
        </w:rPr>
        <w:t>Firstname Name, Affiliation, Country</w:t>
      </w:r>
    </w:p>
    <w:p w14:paraId="65043E97" w14:textId="77777777" w:rsidR="00643E4C" w:rsidRPr="00F43D7D" w:rsidRDefault="00643E4C" w:rsidP="00643E4C">
      <w:r w:rsidRPr="007A6F1B">
        <w:rPr>
          <w:b/>
        </w:rPr>
        <w:t>Status of the Incubation Queue</w:t>
      </w:r>
    </w:p>
    <w:p w14:paraId="6EE21718" w14:textId="77777777" w:rsidR="00643E4C" w:rsidRDefault="00643E4C" w:rsidP="00643E4C">
      <w:pPr>
        <w:rPr>
          <w:lang w:eastAsia="en-US"/>
        </w:rPr>
      </w:pPr>
      <w:r>
        <w:rPr>
          <w:lang w:eastAsia="en-US"/>
        </w:rPr>
        <w:t>The incubation queue contains 8 work items under development as of 19</w:t>
      </w:r>
      <w:r w:rsidRPr="002748C6">
        <w:rPr>
          <w:vertAlign w:val="superscript"/>
          <w:lang w:eastAsia="en-US"/>
        </w:rPr>
        <w:t>th</w:t>
      </w:r>
      <w:r>
        <w:rPr>
          <w:lang w:eastAsia="en-US"/>
        </w:rPr>
        <w:t xml:space="preserve"> of July 2019</w:t>
      </w:r>
    </w:p>
    <w:p w14:paraId="729CF7AA" w14:textId="77777777" w:rsidR="00643E4C" w:rsidRDefault="00643E4C" w:rsidP="00643E4C">
      <w:pPr>
        <w:rPr>
          <w:lang w:eastAsia="en-US"/>
        </w:rPr>
      </w:pPr>
    </w:p>
    <w:tbl>
      <w:tblPr>
        <w:tblW w:w="0" w:type="auto"/>
        <w:tblLook w:val="04A0" w:firstRow="1" w:lastRow="0" w:firstColumn="1" w:lastColumn="0" w:noHBand="0" w:noVBand="1"/>
      </w:tblPr>
      <w:tblGrid>
        <w:gridCol w:w="883"/>
        <w:gridCol w:w="1840"/>
        <w:gridCol w:w="6916"/>
      </w:tblGrid>
      <w:tr w:rsidR="00643E4C" w:rsidRPr="00D35EB5" w14:paraId="291830EA" w14:textId="77777777" w:rsidTr="007F3E31">
        <w:tc>
          <w:tcPr>
            <w:tcW w:w="846" w:type="dxa"/>
            <w:shd w:val="clear" w:color="auto" w:fill="BFBFBF" w:themeFill="background1" w:themeFillShade="BF"/>
          </w:tcPr>
          <w:p w14:paraId="0AD63005" w14:textId="77777777" w:rsidR="00643E4C" w:rsidRPr="00D35EB5" w:rsidRDefault="00643E4C" w:rsidP="007F3E31">
            <w:pPr>
              <w:rPr>
                <w:sz w:val="20"/>
                <w:szCs w:val="20"/>
                <w:lang w:eastAsia="en-US"/>
              </w:rPr>
            </w:pPr>
            <w:r w:rsidRPr="00D35EB5">
              <w:rPr>
                <w:sz w:val="20"/>
                <w:szCs w:val="20"/>
                <w:lang w:eastAsia="en-US"/>
              </w:rPr>
              <w:t>TD</w:t>
            </w:r>
          </w:p>
        </w:tc>
        <w:tc>
          <w:tcPr>
            <w:tcW w:w="1843" w:type="dxa"/>
            <w:shd w:val="clear" w:color="auto" w:fill="BFBFBF" w:themeFill="background1" w:themeFillShade="BF"/>
          </w:tcPr>
          <w:p w14:paraId="55FCDBA6" w14:textId="77777777" w:rsidR="00643E4C" w:rsidRPr="00D35EB5" w:rsidRDefault="00643E4C" w:rsidP="007F3E31">
            <w:pPr>
              <w:rPr>
                <w:sz w:val="20"/>
                <w:szCs w:val="20"/>
                <w:lang w:eastAsia="en-US"/>
              </w:rPr>
            </w:pPr>
            <w:r w:rsidRPr="00D35EB5">
              <w:rPr>
                <w:sz w:val="20"/>
                <w:szCs w:val="20"/>
                <w:lang w:eastAsia="en-US"/>
              </w:rPr>
              <w:t>Work Item</w:t>
            </w:r>
          </w:p>
        </w:tc>
        <w:tc>
          <w:tcPr>
            <w:tcW w:w="6940" w:type="dxa"/>
            <w:shd w:val="clear" w:color="auto" w:fill="BFBFBF" w:themeFill="background1" w:themeFillShade="BF"/>
          </w:tcPr>
          <w:p w14:paraId="6083531C" w14:textId="77777777" w:rsidR="00643E4C" w:rsidRPr="00D35EB5" w:rsidRDefault="00643E4C" w:rsidP="007F3E31">
            <w:pPr>
              <w:rPr>
                <w:sz w:val="20"/>
                <w:szCs w:val="20"/>
                <w:lang w:eastAsia="en-US"/>
              </w:rPr>
            </w:pPr>
            <w:r w:rsidRPr="00D35EB5">
              <w:rPr>
                <w:sz w:val="20"/>
                <w:szCs w:val="20"/>
                <w:lang w:eastAsia="en-US"/>
              </w:rPr>
              <w:t>Title</w:t>
            </w:r>
          </w:p>
        </w:tc>
      </w:tr>
      <w:tr w:rsidR="00643E4C" w:rsidRPr="00D35EB5" w14:paraId="59E49AD0" w14:textId="77777777" w:rsidTr="007F3E31">
        <w:tc>
          <w:tcPr>
            <w:tcW w:w="846" w:type="dxa"/>
          </w:tcPr>
          <w:p w14:paraId="20194F63" w14:textId="77777777" w:rsidR="00643E4C" w:rsidRPr="00D35EB5" w:rsidRDefault="00CB65FB" w:rsidP="007F3E31">
            <w:pPr>
              <w:rPr>
                <w:sz w:val="20"/>
                <w:szCs w:val="20"/>
                <w:lang w:eastAsia="en-US"/>
              </w:rPr>
            </w:pPr>
            <w:hyperlink r:id="rId56" w:history="1">
              <w:r w:rsidR="00643E4C" w:rsidRPr="001E40C7">
                <w:rPr>
                  <w:rStyle w:val="Hyperlink"/>
                  <w:rFonts w:ascii="Times New Roman" w:hAnsi="Times New Roman"/>
                  <w:sz w:val="20"/>
                  <w:szCs w:val="20"/>
                  <w:lang w:eastAsia="en-US"/>
                </w:rPr>
                <w:t>TD1981</w:t>
              </w:r>
            </w:hyperlink>
          </w:p>
        </w:tc>
        <w:tc>
          <w:tcPr>
            <w:tcW w:w="1843" w:type="dxa"/>
          </w:tcPr>
          <w:p w14:paraId="06073C4B" w14:textId="77777777" w:rsidR="00643E4C" w:rsidRPr="00D35EB5" w:rsidRDefault="00643E4C" w:rsidP="007F3E31">
            <w:pPr>
              <w:rPr>
                <w:sz w:val="20"/>
                <w:szCs w:val="20"/>
                <w:lang w:eastAsia="en-US"/>
              </w:rPr>
            </w:pPr>
            <w:r>
              <w:rPr>
                <w:sz w:val="20"/>
                <w:szCs w:val="20"/>
                <w:lang w:eastAsia="en-US"/>
              </w:rPr>
              <w:t>TP.inno</w:t>
            </w:r>
          </w:p>
        </w:tc>
        <w:tc>
          <w:tcPr>
            <w:tcW w:w="6940" w:type="dxa"/>
          </w:tcPr>
          <w:p w14:paraId="5EA0CCFB" w14:textId="77777777" w:rsidR="00643E4C" w:rsidRPr="00D35EB5" w:rsidRDefault="00643E4C" w:rsidP="007F3E31">
            <w:pPr>
              <w:rPr>
                <w:sz w:val="20"/>
                <w:szCs w:val="20"/>
                <w:lang w:eastAsia="en-US"/>
              </w:rPr>
            </w:pPr>
            <w:r>
              <w:rPr>
                <w:sz w:val="20"/>
                <w:szCs w:val="20"/>
                <w:lang w:eastAsia="en-US"/>
              </w:rPr>
              <w:t>Description of the incubation mechanism and ways to improve it</w:t>
            </w:r>
          </w:p>
        </w:tc>
      </w:tr>
      <w:tr w:rsidR="00643E4C" w:rsidRPr="00D35EB5" w14:paraId="202F3EF9" w14:textId="77777777" w:rsidTr="007F3E31">
        <w:tc>
          <w:tcPr>
            <w:tcW w:w="846" w:type="dxa"/>
          </w:tcPr>
          <w:p w14:paraId="32141167" w14:textId="77777777" w:rsidR="00643E4C" w:rsidRPr="00D35EB5" w:rsidRDefault="00CB65FB" w:rsidP="007F3E31">
            <w:pPr>
              <w:rPr>
                <w:sz w:val="20"/>
                <w:szCs w:val="20"/>
                <w:lang w:eastAsia="en-US"/>
              </w:rPr>
            </w:pPr>
            <w:hyperlink r:id="rId57" w:history="1">
              <w:r w:rsidR="00643E4C" w:rsidRPr="001E40C7">
                <w:rPr>
                  <w:rStyle w:val="Hyperlink"/>
                  <w:rFonts w:ascii="Times New Roman" w:hAnsi="Times New Roman"/>
                  <w:sz w:val="20"/>
                  <w:szCs w:val="20"/>
                  <w:lang w:eastAsia="en-US"/>
                </w:rPr>
                <w:t>TD1982</w:t>
              </w:r>
            </w:hyperlink>
          </w:p>
        </w:tc>
        <w:tc>
          <w:tcPr>
            <w:tcW w:w="1843" w:type="dxa"/>
          </w:tcPr>
          <w:p w14:paraId="46EC6F37" w14:textId="77777777" w:rsidR="00643E4C" w:rsidRPr="00D35EB5" w:rsidRDefault="00643E4C" w:rsidP="007F3E31">
            <w:pPr>
              <w:rPr>
                <w:sz w:val="20"/>
                <w:szCs w:val="20"/>
                <w:lang w:eastAsia="en-US"/>
              </w:rPr>
            </w:pPr>
            <w:r>
              <w:rPr>
                <w:sz w:val="20"/>
                <w:szCs w:val="20"/>
                <w:lang w:eastAsia="en-US"/>
              </w:rPr>
              <w:t>TP.sgstruct</w:t>
            </w:r>
          </w:p>
        </w:tc>
        <w:tc>
          <w:tcPr>
            <w:tcW w:w="6940" w:type="dxa"/>
          </w:tcPr>
          <w:p w14:paraId="77735FCD" w14:textId="77777777" w:rsidR="00643E4C" w:rsidRPr="00D35EB5" w:rsidRDefault="00643E4C" w:rsidP="007F3E31">
            <w:pPr>
              <w:rPr>
                <w:sz w:val="20"/>
                <w:szCs w:val="20"/>
                <w:lang w:eastAsia="en-US"/>
              </w:rPr>
            </w:pPr>
            <w:r>
              <w:rPr>
                <w:sz w:val="20"/>
                <w:szCs w:val="20"/>
                <w:lang w:eastAsia="en-US"/>
              </w:rPr>
              <w:t>Strategic approaches to the transformation of security studies</w:t>
            </w:r>
          </w:p>
        </w:tc>
      </w:tr>
      <w:tr w:rsidR="00643E4C" w:rsidRPr="00D35EB5" w14:paraId="12F7F661" w14:textId="77777777" w:rsidTr="007F3E31">
        <w:tc>
          <w:tcPr>
            <w:tcW w:w="846" w:type="dxa"/>
          </w:tcPr>
          <w:p w14:paraId="4F8FA7E7" w14:textId="77777777" w:rsidR="00643E4C" w:rsidRPr="00D35EB5" w:rsidRDefault="00CB65FB" w:rsidP="007F3E31">
            <w:pPr>
              <w:rPr>
                <w:sz w:val="20"/>
                <w:szCs w:val="20"/>
                <w:lang w:eastAsia="en-US"/>
              </w:rPr>
            </w:pPr>
            <w:hyperlink r:id="rId58" w:history="1">
              <w:r w:rsidR="00643E4C" w:rsidRPr="001E40C7">
                <w:rPr>
                  <w:rStyle w:val="Hyperlink"/>
                  <w:rFonts w:ascii="Times New Roman" w:hAnsi="Times New Roman"/>
                  <w:sz w:val="20"/>
                  <w:szCs w:val="20"/>
                  <w:lang w:eastAsia="en-US"/>
                </w:rPr>
                <w:t>TD1950</w:t>
              </w:r>
            </w:hyperlink>
          </w:p>
        </w:tc>
        <w:tc>
          <w:tcPr>
            <w:tcW w:w="1843" w:type="dxa"/>
          </w:tcPr>
          <w:p w14:paraId="552933C4" w14:textId="77777777" w:rsidR="00643E4C" w:rsidRPr="00D35EB5" w:rsidRDefault="00643E4C" w:rsidP="007F3E31">
            <w:pPr>
              <w:rPr>
                <w:sz w:val="20"/>
                <w:szCs w:val="20"/>
                <w:lang w:eastAsia="en-US"/>
              </w:rPr>
            </w:pPr>
            <w:r>
              <w:rPr>
                <w:sz w:val="20"/>
                <w:szCs w:val="20"/>
                <w:lang w:eastAsia="en-US"/>
              </w:rPr>
              <w:t>TR.sec-qkd</w:t>
            </w:r>
          </w:p>
        </w:tc>
        <w:tc>
          <w:tcPr>
            <w:tcW w:w="6940" w:type="dxa"/>
          </w:tcPr>
          <w:p w14:paraId="28B3C0CB" w14:textId="77777777" w:rsidR="00643E4C" w:rsidRPr="00D35EB5" w:rsidRDefault="00643E4C" w:rsidP="007F3E31">
            <w:pPr>
              <w:rPr>
                <w:sz w:val="20"/>
                <w:szCs w:val="20"/>
                <w:lang w:eastAsia="en-US"/>
              </w:rPr>
            </w:pPr>
            <w:r>
              <w:rPr>
                <w:sz w:val="20"/>
                <w:szCs w:val="20"/>
                <w:lang w:eastAsia="en-US"/>
              </w:rPr>
              <w:t>Technical report on security framework for quantum key distribution in telecom network</w:t>
            </w:r>
          </w:p>
        </w:tc>
      </w:tr>
      <w:tr w:rsidR="00643E4C" w:rsidRPr="00D35EB5" w14:paraId="33457054" w14:textId="77777777" w:rsidTr="007F3E31">
        <w:tc>
          <w:tcPr>
            <w:tcW w:w="846" w:type="dxa"/>
          </w:tcPr>
          <w:p w14:paraId="4DB3976B" w14:textId="77777777" w:rsidR="00643E4C" w:rsidRPr="00D35EB5" w:rsidRDefault="00CB65FB" w:rsidP="007F3E31">
            <w:pPr>
              <w:rPr>
                <w:sz w:val="20"/>
                <w:szCs w:val="20"/>
                <w:lang w:eastAsia="en-US"/>
              </w:rPr>
            </w:pPr>
            <w:hyperlink r:id="rId59" w:history="1">
              <w:r w:rsidR="00643E4C" w:rsidRPr="00E41EA8">
                <w:rPr>
                  <w:rStyle w:val="Hyperlink"/>
                  <w:rFonts w:ascii="Times New Roman" w:hAnsi="Times New Roman"/>
                  <w:sz w:val="20"/>
                  <w:szCs w:val="20"/>
                  <w:lang w:eastAsia="en-US"/>
                </w:rPr>
                <w:t>TD2250</w:t>
              </w:r>
            </w:hyperlink>
          </w:p>
        </w:tc>
        <w:tc>
          <w:tcPr>
            <w:tcW w:w="1843" w:type="dxa"/>
          </w:tcPr>
          <w:p w14:paraId="7DC4B5D7" w14:textId="77777777" w:rsidR="00643E4C" w:rsidRPr="00D35EB5" w:rsidRDefault="00643E4C" w:rsidP="007F3E31">
            <w:pPr>
              <w:rPr>
                <w:sz w:val="20"/>
                <w:szCs w:val="20"/>
                <w:lang w:eastAsia="en-US"/>
              </w:rPr>
            </w:pPr>
            <w:r>
              <w:rPr>
                <w:sz w:val="20"/>
                <w:szCs w:val="20"/>
                <w:lang w:eastAsia="en-US"/>
              </w:rPr>
              <w:t>X.cg-QKDN</w:t>
            </w:r>
          </w:p>
        </w:tc>
        <w:tc>
          <w:tcPr>
            <w:tcW w:w="6940" w:type="dxa"/>
          </w:tcPr>
          <w:p w14:paraId="7E80EE5D" w14:textId="77777777" w:rsidR="00643E4C" w:rsidRPr="00D35EB5" w:rsidRDefault="00643E4C" w:rsidP="007F3E31">
            <w:pPr>
              <w:rPr>
                <w:sz w:val="20"/>
                <w:szCs w:val="20"/>
                <w:lang w:eastAsia="en-US"/>
              </w:rPr>
            </w:pPr>
            <w:r>
              <w:rPr>
                <w:sz w:val="20"/>
                <w:szCs w:val="20"/>
                <w:lang w:eastAsia="en-US"/>
              </w:rPr>
              <w:t>Use of cryptographic functions on a key generated in Quantum Key Distribution networks</w:t>
            </w:r>
          </w:p>
        </w:tc>
      </w:tr>
      <w:tr w:rsidR="00643E4C" w:rsidRPr="00D35EB5" w14:paraId="7425C65F" w14:textId="77777777" w:rsidTr="007F3E31">
        <w:tc>
          <w:tcPr>
            <w:tcW w:w="846" w:type="dxa"/>
          </w:tcPr>
          <w:p w14:paraId="09F31AD0" w14:textId="77777777" w:rsidR="00643E4C" w:rsidRPr="00D35EB5" w:rsidRDefault="00CB65FB" w:rsidP="007F3E31">
            <w:pPr>
              <w:rPr>
                <w:sz w:val="20"/>
                <w:szCs w:val="20"/>
                <w:lang w:eastAsia="en-US"/>
              </w:rPr>
            </w:pPr>
            <w:hyperlink r:id="rId60" w:history="1">
              <w:r w:rsidR="00643E4C" w:rsidRPr="00E41EA8">
                <w:rPr>
                  <w:rStyle w:val="Hyperlink"/>
                  <w:rFonts w:ascii="Times New Roman" w:hAnsi="Times New Roman"/>
                  <w:sz w:val="20"/>
                  <w:szCs w:val="20"/>
                  <w:lang w:eastAsia="en-US"/>
                </w:rPr>
                <w:t>TD2228</w:t>
              </w:r>
            </w:hyperlink>
          </w:p>
        </w:tc>
        <w:tc>
          <w:tcPr>
            <w:tcW w:w="1843" w:type="dxa"/>
          </w:tcPr>
          <w:p w14:paraId="4E585E4D" w14:textId="77777777" w:rsidR="00643E4C" w:rsidRPr="00D35EB5" w:rsidRDefault="00643E4C" w:rsidP="007F3E31">
            <w:pPr>
              <w:rPr>
                <w:sz w:val="20"/>
                <w:szCs w:val="20"/>
                <w:lang w:eastAsia="en-US"/>
              </w:rPr>
            </w:pPr>
            <w:r>
              <w:rPr>
                <w:sz w:val="20"/>
                <w:szCs w:val="20"/>
                <w:lang w:eastAsia="en-US"/>
              </w:rPr>
              <w:t>X.qrng-a</w:t>
            </w:r>
          </w:p>
        </w:tc>
        <w:tc>
          <w:tcPr>
            <w:tcW w:w="6940" w:type="dxa"/>
          </w:tcPr>
          <w:p w14:paraId="2F26876A" w14:textId="77777777" w:rsidR="00643E4C" w:rsidRPr="00D35EB5" w:rsidRDefault="00643E4C" w:rsidP="007F3E31">
            <w:pPr>
              <w:rPr>
                <w:sz w:val="20"/>
                <w:szCs w:val="20"/>
                <w:lang w:eastAsia="en-US"/>
              </w:rPr>
            </w:pPr>
            <w:r>
              <w:rPr>
                <w:sz w:val="20"/>
                <w:szCs w:val="20"/>
                <w:lang w:eastAsia="en-US"/>
              </w:rPr>
              <w:t>Quantum noise random number generator architecture</w:t>
            </w:r>
          </w:p>
        </w:tc>
      </w:tr>
      <w:tr w:rsidR="00643E4C" w:rsidRPr="00D35EB5" w14:paraId="2E1C5774" w14:textId="77777777" w:rsidTr="007F3E31">
        <w:tc>
          <w:tcPr>
            <w:tcW w:w="846" w:type="dxa"/>
          </w:tcPr>
          <w:p w14:paraId="683814AF" w14:textId="77777777" w:rsidR="00643E4C" w:rsidRPr="00D35EB5" w:rsidRDefault="00CB65FB" w:rsidP="007F3E31">
            <w:pPr>
              <w:rPr>
                <w:sz w:val="20"/>
                <w:szCs w:val="20"/>
                <w:lang w:eastAsia="en-US"/>
              </w:rPr>
            </w:pPr>
            <w:hyperlink r:id="rId61" w:history="1">
              <w:r w:rsidR="00643E4C" w:rsidRPr="00E41EA8">
                <w:rPr>
                  <w:rStyle w:val="Hyperlink"/>
                  <w:rFonts w:ascii="Times New Roman" w:hAnsi="Times New Roman"/>
                  <w:sz w:val="20"/>
                  <w:szCs w:val="20"/>
                  <w:lang w:eastAsia="en-US"/>
                </w:rPr>
                <w:t>TD1880</w:t>
              </w:r>
            </w:hyperlink>
          </w:p>
        </w:tc>
        <w:tc>
          <w:tcPr>
            <w:tcW w:w="1843" w:type="dxa"/>
          </w:tcPr>
          <w:p w14:paraId="4A7E6640" w14:textId="77777777" w:rsidR="00643E4C" w:rsidRPr="00D35EB5" w:rsidRDefault="00643E4C" w:rsidP="007F3E31">
            <w:pPr>
              <w:rPr>
                <w:sz w:val="20"/>
                <w:szCs w:val="20"/>
                <w:lang w:eastAsia="en-US"/>
              </w:rPr>
            </w:pPr>
            <w:r>
              <w:rPr>
                <w:sz w:val="20"/>
                <w:szCs w:val="20"/>
                <w:lang w:eastAsia="en-US"/>
              </w:rPr>
              <w:t>X.rdmase</w:t>
            </w:r>
          </w:p>
        </w:tc>
        <w:tc>
          <w:tcPr>
            <w:tcW w:w="6940" w:type="dxa"/>
          </w:tcPr>
          <w:p w14:paraId="6E257592" w14:textId="77777777" w:rsidR="00643E4C" w:rsidRPr="00D35EB5" w:rsidRDefault="00643E4C" w:rsidP="007F3E31">
            <w:pPr>
              <w:rPr>
                <w:sz w:val="20"/>
                <w:szCs w:val="20"/>
                <w:lang w:eastAsia="en-US"/>
              </w:rPr>
            </w:pPr>
            <w:r>
              <w:rPr>
                <w:sz w:val="20"/>
                <w:szCs w:val="20"/>
                <w:lang w:eastAsia="en-US"/>
              </w:rPr>
              <w:t>Requirements and Guidelines for Dynamic Malware Analysis in a Sandbox Environment</w:t>
            </w:r>
          </w:p>
        </w:tc>
      </w:tr>
      <w:tr w:rsidR="00643E4C" w:rsidRPr="00D35EB5" w14:paraId="309AA075" w14:textId="77777777" w:rsidTr="007F3E31">
        <w:tc>
          <w:tcPr>
            <w:tcW w:w="846" w:type="dxa"/>
          </w:tcPr>
          <w:p w14:paraId="1053C8E5" w14:textId="77777777" w:rsidR="00643E4C" w:rsidRPr="00D35EB5" w:rsidRDefault="00CB65FB" w:rsidP="007F3E31">
            <w:pPr>
              <w:rPr>
                <w:sz w:val="20"/>
                <w:szCs w:val="20"/>
                <w:lang w:eastAsia="en-US"/>
              </w:rPr>
            </w:pPr>
            <w:hyperlink r:id="rId62" w:history="1">
              <w:r w:rsidR="00643E4C" w:rsidRPr="00E41EA8">
                <w:rPr>
                  <w:rStyle w:val="Hyperlink"/>
                  <w:rFonts w:ascii="Times New Roman" w:hAnsi="Times New Roman"/>
                  <w:sz w:val="20"/>
                  <w:szCs w:val="20"/>
                  <w:lang w:eastAsia="en-US"/>
                </w:rPr>
                <w:t>TD2248</w:t>
              </w:r>
            </w:hyperlink>
          </w:p>
        </w:tc>
        <w:tc>
          <w:tcPr>
            <w:tcW w:w="1843" w:type="dxa"/>
          </w:tcPr>
          <w:p w14:paraId="794EC52A" w14:textId="77777777" w:rsidR="00643E4C" w:rsidRPr="00D35EB5" w:rsidRDefault="00643E4C" w:rsidP="007F3E31">
            <w:pPr>
              <w:rPr>
                <w:sz w:val="20"/>
                <w:szCs w:val="20"/>
                <w:lang w:eastAsia="en-US"/>
              </w:rPr>
            </w:pPr>
            <w:r>
              <w:rPr>
                <w:sz w:val="20"/>
                <w:szCs w:val="20"/>
                <w:lang w:eastAsia="en-US"/>
              </w:rPr>
              <w:t>X.sec-QKDN-km</w:t>
            </w:r>
          </w:p>
        </w:tc>
        <w:tc>
          <w:tcPr>
            <w:tcW w:w="6940" w:type="dxa"/>
          </w:tcPr>
          <w:p w14:paraId="5DEEE380" w14:textId="77777777" w:rsidR="00643E4C" w:rsidRPr="00D35EB5" w:rsidRDefault="00643E4C" w:rsidP="007F3E31">
            <w:pPr>
              <w:rPr>
                <w:sz w:val="20"/>
                <w:szCs w:val="20"/>
                <w:lang w:eastAsia="en-US"/>
              </w:rPr>
            </w:pPr>
            <w:r>
              <w:rPr>
                <w:sz w:val="20"/>
                <w:szCs w:val="20"/>
                <w:lang w:eastAsia="en-US"/>
              </w:rPr>
              <w:t>Security requirements for quantum key distribution – key management</w:t>
            </w:r>
          </w:p>
        </w:tc>
      </w:tr>
      <w:tr w:rsidR="00643E4C" w:rsidRPr="00D35EB5" w14:paraId="27C61ED3" w14:textId="77777777" w:rsidTr="007F3E31">
        <w:tc>
          <w:tcPr>
            <w:tcW w:w="846" w:type="dxa"/>
          </w:tcPr>
          <w:p w14:paraId="370A851E" w14:textId="77777777" w:rsidR="00643E4C" w:rsidRPr="00D35EB5" w:rsidRDefault="00CB65FB" w:rsidP="007F3E31">
            <w:pPr>
              <w:rPr>
                <w:sz w:val="20"/>
                <w:szCs w:val="20"/>
                <w:lang w:eastAsia="en-US"/>
              </w:rPr>
            </w:pPr>
            <w:hyperlink r:id="rId63" w:history="1">
              <w:r w:rsidR="00643E4C" w:rsidRPr="00E41EA8">
                <w:rPr>
                  <w:rStyle w:val="Hyperlink"/>
                  <w:rFonts w:ascii="Times New Roman" w:hAnsi="Times New Roman"/>
                  <w:sz w:val="20"/>
                  <w:szCs w:val="20"/>
                  <w:lang w:eastAsia="en-US"/>
                </w:rPr>
                <w:t>TD2249</w:t>
              </w:r>
            </w:hyperlink>
          </w:p>
        </w:tc>
        <w:tc>
          <w:tcPr>
            <w:tcW w:w="1843" w:type="dxa"/>
          </w:tcPr>
          <w:p w14:paraId="29A196DB" w14:textId="77777777" w:rsidR="00643E4C" w:rsidRDefault="00643E4C" w:rsidP="007F3E31">
            <w:pPr>
              <w:rPr>
                <w:sz w:val="20"/>
                <w:szCs w:val="20"/>
                <w:lang w:eastAsia="en-US"/>
              </w:rPr>
            </w:pPr>
            <w:r>
              <w:rPr>
                <w:sz w:val="20"/>
                <w:szCs w:val="20"/>
                <w:lang w:eastAsia="en-US"/>
              </w:rPr>
              <w:t>X.sec-QKDN-ov</w:t>
            </w:r>
          </w:p>
        </w:tc>
        <w:tc>
          <w:tcPr>
            <w:tcW w:w="6940" w:type="dxa"/>
          </w:tcPr>
          <w:p w14:paraId="372529EC" w14:textId="77777777" w:rsidR="00643E4C" w:rsidRPr="00D35EB5" w:rsidRDefault="00643E4C" w:rsidP="007F3E31">
            <w:pPr>
              <w:rPr>
                <w:sz w:val="20"/>
                <w:szCs w:val="20"/>
                <w:lang w:eastAsia="en-US"/>
              </w:rPr>
            </w:pPr>
            <w:r>
              <w:rPr>
                <w:sz w:val="20"/>
                <w:szCs w:val="20"/>
                <w:lang w:eastAsia="en-US"/>
              </w:rPr>
              <w:t>Security requirements for quantum key distribution networks - overview</w:t>
            </w:r>
          </w:p>
        </w:tc>
      </w:tr>
    </w:tbl>
    <w:p w14:paraId="76994131" w14:textId="77777777" w:rsidR="00643E4C" w:rsidRDefault="00643E4C" w:rsidP="00643E4C">
      <w:pPr>
        <w:rPr>
          <w:lang w:eastAsia="en-US"/>
        </w:rPr>
      </w:pPr>
    </w:p>
    <w:p w14:paraId="7066EC02" w14:textId="77777777" w:rsidR="00643E4C" w:rsidRPr="00F43D7D" w:rsidRDefault="00643E4C" w:rsidP="00643E4C">
      <w:r w:rsidRPr="007A6F1B">
        <w:rPr>
          <w:b/>
        </w:rPr>
        <w:t>Consensus on Work Items to be reallocated to their final questions</w:t>
      </w:r>
    </w:p>
    <w:p w14:paraId="377908A1" w14:textId="77777777" w:rsidR="00643E4C" w:rsidRDefault="00643E4C" w:rsidP="00643E4C">
      <w:pPr>
        <w:rPr>
          <w:lang w:eastAsia="en-US"/>
        </w:rPr>
      </w:pPr>
      <w:r>
        <w:rPr>
          <w:lang w:eastAsia="en-US"/>
        </w:rPr>
        <w:t>Q4 had meeting agreement to present the following work items to be proposed for reallocation to their final question at Working Party closing plenary and SG17 closing plenary</w:t>
      </w:r>
    </w:p>
    <w:p w14:paraId="394CE4BA" w14:textId="77777777" w:rsidR="00643E4C" w:rsidRDefault="00643E4C" w:rsidP="00643E4C">
      <w:pPr>
        <w:rPr>
          <w:lang w:eastAsia="en-US"/>
        </w:rPr>
      </w:pPr>
    </w:p>
    <w:tbl>
      <w:tblPr>
        <w:tblW w:w="0" w:type="auto"/>
        <w:tblLook w:val="04A0" w:firstRow="1" w:lastRow="0" w:firstColumn="1" w:lastColumn="0" w:noHBand="0" w:noVBand="1"/>
      </w:tblPr>
      <w:tblGrid>
        <w:gridCol w:w="1555"/>
        <w:gridCol w:w="4864"/>
        <w:gridCol w:w="3210"/>
      </w:tblGrid>
      <w:tr w:rsidR="00643E4C" w:rsidRPr="001E40C7" w14:paraId="7FC3CD15" w14:textId="77777777" w:rsidTr="007F3E31">
        <w:tc>
          <w:tcPr>
            <w:tcW w:w="1555" w:type="dxa"/>
            <w:shd w:val="clear" w:color="auto" w:fill="BFBFBF" w:themeFill="background1" w:themeFillShade="BF"/>
          </w:tcPr>
          <w:p w14:paraId="55EF7E0C" w14:textId="77777777" w:rsidR="00643E4C" w:rsidRPr="001E40C7" w:rsidRDefault="00643E4C" w:rsidP="007F3E31">
            <w:pPr>
              <w:rPr>
                <w:sz w:val="20"/>
                <w:szCs w:val="20"/>
                <w:lang w:eastAsia="en-US"/>
              </w:rPr>
            </w:pPr>
            <w:r w:rsidRPr="001E40C7">
              <w:rPr>
                <w:sz w:val="20"/>
                <w:szCs w:val="20"/>
                <w:lang w:eastAsia="en-US"/>
              </w:rPr>
              <w:t>Work Item</w:t>
            </w:r>
          </w:p>
        </w:tc>
        <w:tc>
          <w:tcPr>
            <w:tcW w:w="4864" w:type="dxa"/>
            <w:shd w:val="clear" w:color="auto" w:fill="BFBFBF" w:themeFill="background1" w:themeFillShade="BF"/>
          </w:tcPr>
          <w:p w14:paraId="5FC38154" w14:textId="77777777" w:rsidR="00643E4C" w:rsidRPr="001E40C7" w:rsidRDefault="00643E4C" w:rsidP="007F3E31">
            <w:pPr>
              <w:rPr>
                <w:sz w:val="20"/>
                <w:szCs w:val="20"/>
                <w:lang w:eastAsia="en-US"/>
              </w:rPr>
            </w:pPr>
            <w:r>
              <w:rPr>
                <w:sz w:val="20"/>
                <w:szCs w:val="20"/>
                <w:lang w:eastAsia="en-US"/>
              </w:rPr>
              <w:t>Title</w:t>
            </w:r>
          </w:p>
        </w:tc>
        <w:tc>
          <w:tcPr>
            <w:tcW w:w="3210" w:type="dxa"/>
            <w:shd w:val="clear" w:color="auto" w:fill="BFBFBF" w:themeFill="background1" w:themeFillShade="BF"/>
          </w:tcPr>
          <w:p w14:paraId="6A454DBA" w14:textId="77777777" w:rsidR="00643E4C" w:rsidRPr="001E40C7" w:rsidRDefault="00643E4C" w:rsidP="007F3E31">
            <w:pPr>
              <w:rPr>
                <w:sz w:val="20"/>
                <w:szCs w:val="20"/>
                <w:lang w:eastAsia="en-US"/>
              </w:rPr>
            </w:pPr>
            <w:r>
              <w:rPr>
                <w:sz w:val="20"/>
                <w:szCs w:val="20"/>
                <w:lang w:eastAsia="en-US"/>
              </w:rPr>
              <w:t>To be Moved to Question</w:t>
            </w:r>
          </w:p>
        </w:tc>
      </w:tr>
      <w:tr w:rsidR="00643E4C" w:rsidRPr="001E40C7" w14:paraId="19B98891" w14:textId="77777777" w:rsidTr="007F3E31">
        <w:tc>
          <w:tcPr>
            <w:tcW w:w="1555" w:type="dxa"/>
          </w:tcPr>
          <w:p w14:paraId="159F89C7" w14:textId="77777777" w:rsidR="00643E4C" w:rsidRPr="001E40C7" w:rsidRDefault="00643E4C" w:rsidP="007F3E31">
            <w:pPr>
              <w:rPr>
                <w:sz w:val="20"/>
                <w:szCs w:val="20"/>
                <w:lang w:eastAsia="en-US"/>
              </w:rPr>
            </w:pPr>
          </w:p>
        </w:tc>
        <w:tc>
          <w:tcPr>
            <w:tcW w:w="4864" w:type="dxa"/>
          </w:tcPr>
          <w:p w14:paraId="2475678B" w14:textId="77777777" w:rsidR="00643E4C" w:rsidRPr="001E40C7" w:rsidRDefault="00643E4C" w:rsidP="007F3E31">
            <w:pPr>
              <w:rPr>
                <w:sz w:val="20"/>
                <w:szCs w:val="20"/>
                <w:lang w:eastAsia="en-US"/>
              </w:rPr>
            </w:pPr>
          </w:p>
        </w:tc>
        <w:tc>
          <w:tcPr>
            <w:tcW w:w="3210" w:type="dxa"/>
          </w:tcPr>
          <w:p w14:paraId="47120794" w14:textId="77777777" w:rsidR="00643E4C" w:rsidRPr="001E40C7" w:rsidRDefault="00643E4C" w:rsidP="007F3E31">
            <w:pPr>
              <w:rPr>
                <w:sz w:val="20"/>
                <w:szCs w:val="20"/>
                <w:lang w:eastAsia="en-US"/>
              </w:rPr>
            </w:pPr>
          </w:p>
        </w:tc>
      </w:tr>
      <w:tr w:rsidR="00643E4C" w:rsidRPr="001E40C7" w14:paraId="7B8380AA" w14:textId="77777777" w:rsidTr="007F3E31">
        <w:tc>
          <w:tcPr>
            <w:tcW w:w="1555" w:type="dxa"/>
          </w:tcPr>
          <w:p w14:paraId="7DB8E74F" w14:textId="77777777" w:rsidR="00643E4C" w:rsidRPr="001E40C7" w:rsidRDefault="00643E4C" w:rsidP="007F3E31">
            <w:pPr>
              <w:rPr>
                <w:sz w:val="20"/>
                <w:szCs w:val="20"/>
                <w:lang w:eastAsia="en-US"/>
              </w:rPr>
            </w:pPr>
          </w:p>
        </w:tc>
        <w:tc>
          <w:tcPr>
            <w:tcW w:w="4864" w:type="dxa"/>
          </w:tcPr>
          <w:p w14:paraId="398EAA3A" w14:textId="77777777" w:rsidR="00643E4C" w:rsidRPr="001E40C7" w:rsidRDefault="00643E4C" w:rsidP="007F3E31">
            <w:pPr>
              <w:rPr>
                <w:sz w:val="20"/>
                <w:szCs w:val="20"/>
                <w:lang w:eastAsia="en-US"/>
              </w:rPr>
            </w:pPr>
          </w:p>
        </w:tc>
        <w:tc>
          <w:tcPr>
            <w:tcW w:w="3210" w:type="dxa"/>
          </w:tcPr>
          <w:p w14:paraId="31253588" w14:textId="77777777" w:rsidR="00643E4C" w:rsidRPr="001E40C7" w:rsidRDefault="00643E4C" w:rsidP="007F3E31">
            <w:pPr>
              <w:rPr>
                <w:sz w:val="20"/>
                <w:szCs w:val="20"/>
                <w:lang w:eastAsia="en-US"/>
              </w:rPr>
            </w:pPr>
          </w:p>
        </w:tc>
      </w:tr>
    </w:tbl>
    <w:p w14:paraId="7EEBE6ED" w14:textId="77777777" w:rsidR="00643E4C" w:rsidRDefault="00643E4C" w:rsidP="00643E4C">
      <w:pPr>
        <w:rPr>
          <w:lang w:eastAsia="en-US"/>
        </w:rPr>
      </w:pPr>
    </w:p>
    <w:p w14:paraId="3B0704F7" w14:textId="77777777" w:rsidR="00643E4C" w:rsidRPr="00F43D7D" w:rsidRDefault="00643E4C" w:rsidP="00643E4C">
      <w:r w:rsidRPr="007A6F1B">
        <w:rPr>
          <w:b/>
        </w:rPr>
        <w:t>Assessment of the Incubation Queue</w:t>
      </w:r>
    </w:p>
    <w:p w14:paraId="17563CBE" w14:textId="77777777" w:rsidR="00643E4C" w:rsidRPr="002748C6" w:rsidRDefault="00643E4C" w:rsidP="00643E4C">
      <w:pPr>
        <w:rPr>
          <w:i/>
          <w:lang w:eastAsia="en-US"/>
        </w:rPr>
      </w:pPr>
      <w:r w:rsidRPr="002748C6">
        <w:rPr>
          <w:i/>
          <w:lang w:eastAsia="en-US"/>
        </w:rPr>
        <w:t>The Q4 Rapporteur have the opportunity to write any assessment of the incubation queue here for example:</w:t>
      </w:r>
    </w:p>
    <w:p w14:paraId="626503A9" w14:textId="77777777" w:rsidR="00643E4C" w:rsidRPr="002748C6" w:rsidRDefault="00643E4C" w:rsidP="00643E4C">
      <w:pPr>
        <w:pStyle w:val="ListParagraph"/>
        <w:numPr>
          <w:ilvl w:val="0"/>
          <w:numId w:val="17"/>
        </w:numPr>
        <w:rPr>
          <w:i/>
          <w:lang w:eastAsia="en-US"/>
        </w:rPr>
      </w:pPr>
      <w:r w:rsidRPr="002748C6">
        <w:rPr>
          <w:i/>
          <w:lang w:eastAsia="en-US"/>
        </w:rPr>
        <w:t>Is the queue manageable, or too big, etc.</w:t>
      </w:r>
    </w:p>
    <w:p w14:paraId="584A64E7" w14:textId="77777777" w:rsidR="00643E4C" w:rsidRPr="002748C6" w:rsidRDefault="00643E4C" w:rsidP="00643E4C">
      <w:pPr>
        <w:pStyle w:val="ListParagraph"/>
        <w:numPr>
          <w:ilvl w:val="0"/>
          <w:numId w:val="17"/>
        </w:numPr>
        <w:rPr>
          <w:i/>
          <w:lang w:eastAsia="en-US"/>
        </w:rPr>
      </w:pPr>
      <w:r w:rsidRPr="002748C6">
        <w:rPr>
          <w:i/>
          <w:lang w:eastAsia="en-US"/>
        </w:rPr>
        <w:lastRenderedPageBreak/>
        <w:t>Is there a need for specific experts in the rapporteurship of Q4 to manage new work items on topic X</w:t>
      </w:r>
    </w:p>
    <w:p w14:paraId="390DCB15" w14:textId="77777777" w:rsidR="00643E4C" w:rsidRPr="002748C6" w:rsidRDefault="00643E4C" w:rsidP="00643E4C">
      <w:pPr>
        <w:pStyle w:val="ListParagraph"/>
        <w:numPr>
          <w:ilvl w:val="0"/>
          <w:numId w:val="17"/>
        </w:numPr>
        <w:rPr>
          <w:i/>
          <w:lang w:eastAsia="en-US"/>
        </w:rPr>
      </w:pPr>
      <w:r w:rsidRPr="002748C6">
        <w:rPr>
          <w:i/>
          <w:lang w:eastAsia="en-US"/>
        </w:rPr>
        <w:t>Is there an interesting trend developing in the queue where the Q4 Rapporteur want to suggest a potential new question or other structure or coordination or anything relevant</w:t>
      </w:r>
    </w:p>
    <w:p w14:paraId="6134C450" w14:textId="77777777" w:rsidR="00643E4C" w:rsidRDefault="00643E4C" w:rsidP="00643E4C"/>
    <w:p w14:paraId="405C092E" w14:textId="77777777" w:rsidR="00643E4C" w:rsidRDefault="00643E4C" w:rsidP="00643E4C">
      <w:pPr>
        <w:jc w:val="center"/>
      </w:pPr>
      <w:r>
        <w:t>_______________________</w:t>
      </w:r>
    </w:p>
    <w:p w14:paraId="25D8F491" w14:textId="77777777" w:rsidR="00643E4C" w:rsidRDefault="00643E4C" w:rsidP="00643E4C"/>
    <w:p w14:paraId="0F2B23C3" w14:textId="77777777" w:rsidR="00643E4C" w:rsidRDefault="00643E4C" w:rsidP="0089088E"/>
    <w:p w14:paraId="0507B574" w14:textId="77777777" w:rsidR="00794F4F" w:rsidRDefault="00394DBF" w:rsidP="001200A6">
      <w:pPr>
        <w:jc w:val="center"/>
      </w:pPr>
      <w:r>
        <w:t>_______________________</w:t>
      </w:r>
    </w:p>
    <w:sectPr w:rsidR="00794F4F" w:rsidSect="009E3D12">
      <w:headerReference w:type="default" r:id="rId64"/>
      <w:pgSz w:w="11907" w:h="16840" w:code="9"/>
      <w:pgMar w:top="1417" w:right="1134" w:bottom="1417" w:left="1134" w:header="720" w:footer="720" w:gutter="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4" w:author="Arnaud Taddei" w:date="2019-07-16T13:41:00Z" w:initials="AT">
    <w:p w14:paraId="38C5E562" w14:textId="77777777" w:rsidR="007F3E31" w:rsidRDefault="007F3E31" w:rsidP="00643E4C">
      <w:pPr>
        <w:pStyle w:val="CommentText"/>
      </w:pPr>
      <w:r>
        <w:rPr>
          <w:rStyle w:val="CommentReference"/>
        </w:rPr>
        <w:annotationRef/>
      </w:r>
      <w:r>
        <w:t>Where are the types defined?</w:t>
      </w:r>
    </w:p>
  </w:comment>
  <w:comment w:id="57" w:author="Arnaud Taddei" w:date="2019-09-03T04:53:00Z" w:initials="AT">
    <w:p w14:paraId="48F3D759" w14:textId="330729B9" w:rsidR="00027C77" w:rsidRDefault="00027C77">
      <w:pPr>
        <w:pStyle w:val="CommentText"/>
      </w:pPr>
      <w:r>
        <w:rPr>
          <w:rStyle w:val="CommentReference"/>
        </w:rPr>
        <w:annotationRef/>
      </w:r>
      <w:r>
        <w:t>Identify the ITU documents discussing the various types and the approval rules</w:t>
      </w:r>
    </w:p>
  </w:comment>
  <w:comment w:id="59" w:author="Arnaud Taddei" w:date="2019-07-16T13:42:00Z" w:initials="AT">
    <w:p w14:paraId="1AFDA4DD" w14:textId="77777777" w:rsidR="007F3E31" w:rsidRDefault="007F3E31" w:rsidP="00643E4C">
      <w:pPr>
        <w:pStyle w:val="CommentText"/>
      </w:pPr>
      <w:r>
        <w:rPr>
          <w:rStyle w:val="CommentReference"/>
        </w:rPr>
        <w:annotationRef/>
      </w:r>
      <w:r>
        <w:t>Is program the right word?</w:t>
      </w:r>
    </w:p>
  </w:comment>
  <w:comment w:id="120" w:author="Arnaud Taddei" w:date="2019-07-16T17:03:00Z" w:initials="AT">
    <w:p w14:paraId="0FAA77F9" w14:textId="77777777" w:rsidR="007F3E31" w:rsidRDefault="007F3E31" w:rsidP="00643E4C">
      <w:pPr>
        <w:pStyle w:val="CommentText"/>
      </w:pPr>
      <w:r>
        <w:rPr>
          <w:rStyle w:val="CommentReference"/>
        </w:rPr>
        <w:annotationRef/>
      </w:r>
      <w:r>
        <w:t>Should we have a specific mark for incubated work items like ** to distinguish from TAP ones?</w:t>
      </w:r>
    </w:p>
  </w:comment>
  <w:comment w:id="161" w:author="Arnaud Taddei" w:date="2019-07-16T18:08:00Z" w:initials="AT">
    <w:p w14:paraId="19C93C17" w14:textId="77777777" w:rsidR="007F3E31" w:rsidRDefault="007F3E31" w:rsidP="00643E4C">
      <w:pPr>
        <w:pStyle w:val="CommentText"/>
      </w:pPr>
      <w:r>
        <w:rPr>
          <w:rStyle w:val="CommentReference"/>
        </w:rPr>
        <w:annotationRef/>
      </w:r>
      <w:r>
        <w:t xml:space="preserve">Striclty speaking this is incorrect as it should liaise with SG17 and with special sessions </w:t>
      </w:r>
    </w:p>
  </w:comment>
  <w:comment w:id="162" w:author="Arnaud Taddei" w:date="2019-07-16T18:08:00Z" w:initials="AT">
    <w:p w14:paraId="5812ED69" w14:textId="77777777" w:rsidR="007F3E31" w:rsidRDefault="007F3E31" w:rsidP="00643E4C">
      <w:pPr>
        <w:pStyle w:val="CommentText"/>
      </w:pPr>
      <w:r>
        <w:rPr>
          <w:rStyle w:val="CommentReference"/>
        </w:rPr>
        <w:annotationRef/>
      </w:r>
      <w:r>
        <w:t>In fact it assumes the existence of this document without referring to it because this document didn’t exist at this time. OR do we include all the specialties of the incubation in the question text?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8C5E562" w15:done="0"/>
  <w15:commentEx w15:paraId="48F3D759" w15:done="0"/>
  <w15:commentEx w15:paraId="1AFDA4DD" w15:done="0"/>
  <w15:commentEx w15:paraId="0FAA77F9" w15:done="0"/>
  <w15:commentEx w15:paraId="19C93C17" w15:done="0"/>
  <w15:commentEx w15:paraId="5812ED6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C5E562" w16cid:durableId="20D8529B"/>
  <w16cid:commentId w16cid:paraId="48F3D759" w16cid:durableId="2118704A"/>
  <w16cid:commentId w16cid:paraId="1AFDA4DD" w16cid:durableId="20D852B2"/>
  <w16cid:commentId w16cid:paraId="0FAA77F9" w16cid:durableId="20D881E1"/>
  <w16cid:commentId w16cid:paraId="19C93C17" w16cid:durableId="20D8912F"/>
  <w16cid:commentId w16cid:paraId="5812ED69" w16cid:durableId="20D89103"/>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2A08F6" w14:textId="77777777" w:rsidR="006C4772" w:rsidRDefault="006C4772" w:rsidP="00C42125">
      <w:pPr>
        <w:spacing w:before="0"/>
      </w:pPr>
      <w:r>
        <w:separator/>
      </w:r>
    </w:p>
  </w:endnote>
  <w:endnote w:type="continuationSeparator" w:id="0">
    <w:p w14:paraId="7501C331" w14:textId="77777777" w:rsidR="006C4772" w:rsidRDefault="006C4772" w:rsidP="00C42125">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
    <w:altName w:val="Yu Gothic UI"/>
    <w:charset w:val="80"/>
    <w:family w:val="auto"/>
    <w:pitch w:val="variable"/>
    <w:sig w:usb0="00000000"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E83E47D" w14:textId="77777777" w:rsidR="006C4772" w:rsidRDefault="006C4772" w:rsidP="00C42125">
      <w:pPr>
        <w:spacing w:before="0"/>
      </w:pPr>
      <w:r>
        <w:separator/>
      </w:r>
    </w:p>
  </w:footnote>
  <w:footnote w:type="continuationSeparator" w:id="0">
    <w:p w14:paraId="12F7B74F" w14:textId="77777777" w:rsidR="006C4772" w:rsidRDefault="006C4772" w:rsidP="00C42125">
      <w:pPr>
        <w:spacing w:befor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16C86C" w14:textId="24B3EFEA" w:rsidR="007F3E31" w:rsidRPr="009E3D12" w:rsidRDefault="009E3D12" w:rsidP="009E3D12">
    <w:pPr>
      <w:pStyle w:val="Header"/>
      <w:rPr>
        <w:sz w:val="18"/>
      </w:rPr>
    </w:pPr>
    <w:r w:rsidRPr="009E3D12">
      <w:rPr>
        <w:sz w:val="18"/>
      </w:rPr>
      <w:t xml:space="preserve">- </w:t>
    </w:r>
    <w:r w:rsidRPr="009E3D12">
      <w:rPr>
        <w:sz w:val="18"/>
      </w:rPr>
      <w:fldChar w:fldCharType="begin"/>
    </w:r>
    <w:r w:rsidRPr="009E3D12">
      <w:rPr>
        <w:sz w:val="18"/>
      </w:rPr>
      <w:instrText xml:space="preserve"> PAGE  \* MERGEFORMAT </w:instrText>
    </w:r>
    <w:r w:rsidRPr="009E3D12">
      <w:rPr>
        <w:sz w:val="18"/>
      </w:rPr>
      <w:fldChar w:fldCharType="separate"/>
    </w:r>
    <w:r w:rsidR="00CB65FB">
      <w:rPr>
        <w:noProof/>
        <w:sz w:val="18"/>
      </w:rPr>
      <w:t>2</w:t>
    </w:r>
    <w:r w:rsidRPr="009E3D12">
      <w:rPr>
        <w:sz w:val="18"/>
      </w:rPr>
      <w:fldChar w:fldCharType="end"/>
    </w:r>
    <w:r w:rsidRPr="009E3D12">
      <w:rPr>
        <w:sz w:val="18"/>
      </w:rPr>
      <w:t xml:space="preserve"> -</w:t>
    </w:r>
  </w:p>
  <w:p w14:paraId="2607A978" w14:textId="3EC3C77E" w:rsidR="009E3D12" w:rsidRPr="009E3D12" w:rsidRDefault="009E3D12" w:rsidP="009E3D12">
    <w:pPr>
      <w:pStyle w:val="Header"/>
      <w:spacing w:after="240"/>
      <w:rPr>
        <w:sz w:val="18"/>
      </w:rPr>
    </w:pPr>
    <w:r w:rsidRPr="009E3D12">
      <w:rPr>
        <w:sz w:val="18"/>
      </w:rPr>
      <w:fldChar w:fldCharType="begin"/>
    </w:r>
    <w:r w:rsidRPr="009E3D12">
      <w:rPr>
        <w:sz w:val="18"/>
      </w:rPr>
      <w:instrText xml:space="preserve"> STYLEREF  Docnumber  </w:instrText>
    </w:r>
    <w:r>
      <w:rPr>
        <w:sz w:val="18"/>
      </w:rPr>
      <w:fldChar w:fldCharType="separate"/>
    </w:r>
    <w:r w:rsidR="00CB65FB">
      <w:rPr>
        <w:noProof/>
        <w:sz w:val="18"/>
      </w:rPr>
      <w:t>SG17-TD2484</w:t>
    </w:r>
    <w:r w:rsidRPr="009E3D12">
      <w:rPr>
        <w:sz w:val="18"/>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C6DEC96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176014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066CA4D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960247D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F7E330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5F0431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CF81E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864D3F2"/>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8526ED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588F8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0000696"/>
    <w:multiLevelType w:val="hybridMultilevel"/>
    <w:tmpl w:val="9A484A42"/>
    <w:lvl w:ilvl="0" w:tplc="77825620">
      <w:start w:val="2"/>
      <w:numFmt w:val="bullet"/>
      <w:lvlText w:val="-"/>
      <w:lvlJc w:val="left"/>
      <w:pPr>
        <w:ind w:left="720" w:hanging="360"/>
      </w:pPr>
      <w:rPr>
        <w:rFonts w:ascii="Times New Roman" w:eastAsiaTheme="minorEastAsia"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0BA4A8D"/>
    <w:multiLevelType w:val="hybridMultilevel"/>
    <w:tmpl w:val="E0FCB7C0"/>
    <w:lvl w:ilvl="0" w:tplc="61C67D64">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2" w15:restartNumberingAfterBreak="0">
    <w:nsid w:val="29E15AB6"/>
    <w:multiLevelType w:val="multilevel"/>
    <w:tmpl w:val="93B40050"/>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2145524"/>
    <w:multiLevelType w:val="hybridMultilevel"/>
    <w:tmpl w:val="34C24882"/>
    <w:lvl w:ilvl="0" w:tplc="B7EA19E0">
      <w:start w:val="28"/>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33B3288B"/>
    <w:multiLevelType w:val="hybridMultilevel"/>
    <w:tmpl w:val="3424B8F0"/>
    <w:lvl w:ilvl="0" w:tplc="4E50C73E">
      <w:start w:val="2020"/>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15:restartNumberingAfterBreak="0">
    <w:nsid w:val="383226D4"/>
    <w:multiLevelType w:val="multilevel"/>
    <w:tmpl w:val="889AE4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4A1E2059"/>
    <w:multiLevelType w:val="hybridMultilevel"/>
    <w:tmpl w:val="7076B8B6"/>
    <w:lvl w:ilvl="0" w:tplc="7924D07A">
      <w:numFmt w:val="bullet"/>
      <w:lvlText w:val="-"/>
      <w:lvlJc w:val="left"/>
      <w:pPr>
        <w:ind w:left="720" w:hanging="360"/>
      </w:pPr>
      <w:rPr>
        <w:rFonts w:ascii="Times New Roman" w:eastAsiaTheme="minorEastAsia" w:hAnsi="Times New Roman" w:cs="Times New Roman"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4EA67A69"/>
    <w:multiLevelType w:val="hybridMultilevel"/>
    <w:tmpl w:val="11843618"/>
    <w:lvl w:ilvl="0" w:tplc="325ED196">
      <w:numFmt w:val="bullet"/>
      <w:lvlText w:val="-"/>
      <w:lvlJc w:val="left"/>
      <w:pPr>
        <w:ind w:left="720" w:hanging="360"/>
      </w:pPr>
      <w:rPr>
        <w:rFonts w:ascii="Times New Roman" w:eastAsiaTheme="minorEastAsia" w:hAnsi="Times New Roman" w:cs="Times New Roman"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4"/>
  </w:num>
  <w:num w:numId="13">
    <w:abstractNumId w:val="15"/>
  </w:num>
  <w:num w:numId="14">
    <w:abstractNumId w:val="13"/>
  </w:num>
  <w:num w:numId="15">
    <w:abstractNumId w:val="15"/>
    <w:lvlOverride w:ilvl="0">
      <w:startOverride w:val="4"/>
    </w:lvlOverride>
    <w:lvlOverride w:ilvl="1">
      <w:startOverride w:val="4"/>
    </w:lvlOverride>
  </w:num>
  <w:num w:numId="16">
    <w:abstractNumId w:val="17"/>
  </w:num>
  <w:num w:numId="17">
    <w:abstractNumId w:val="16"/>
  </w:num>
  <w:num w:numId="18">
    <w:abstractNumId w:val="11"/>
  </w:num>
  <w:num w:numId="19">
    <w:abstractNumId w:val="1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naud Taddei">
    <w15:presenceInfo w15:providerId="AD" w15:userId="S::arnaud_taddei@symantec.com::bc6c696c-2b1b-4ec3-b656-7507607533c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5"/>
  <w:attachedTemplate r:id="rId1"/>
  <w:stylePaneFormatFilter w:val="1721" w:allStyles="1" w:customStyles="0" w:latentStyles="0" w:stylesInUse="0" w:headingStyles="1" w:numberingStyles="0" w:tableStyles="0" w:directFormattingOnRuns="1" w:directFormattingOnParagraphs="1" w:directFormattingOnNumbering="1" w:directFormattingOnTables="0" w:clearFormatting="1" w:top3HeadingStyles="0" w:visibleStyles="0" w:alternateStyleNames="0"/>
  <w:stylePaneSortMethod w:val="0000"/>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6899"/>
    <w:rsid w:val="00014F69"/>
    <w:rsid w:val="000171DB"/>
    <w:rsid w:val="00023D9A"/>
    <w:rsid w:val="00027C77"/>
    <w:rsid w:val="0003582E"/>
    <w:rsid w:val="00043D75"/>
    <w:rsid w:val="00057000"/>
    <w:rsid w:val="000640E0"/>
    <w:rsid w:val="00086D80"/>
    <w:rsid w:val="000966A8"/>
    <w:rsid w:val="000A0A5C"/>
    <w:rsid w:val="000A5CA2"/>
    <w:rsid w:val="000E3C61"/>
    <w:rsid w:val="000E3E55"/>
    <w:rsid w:val="000E6083"/>
    <w:rsid w:val="000E6125"/>
    <w:rsid w:val="00100BAF"/>
    <w:rsid w:val="00113DBE"/>
    <w:rsid w:val="001200A6"/>
    <w:rsid w:val="001251DA"/>
    <w:rsid w:val="00125432"/>
    <w:rsid w:val="00136DDD"/>
    <w:rsid w:val="00137F40"/>
    <w:rsid w:val="00144BDF"/>
    <w:rsid w:val="00155DDC"/>
    <w:rsid w:val="001871EC"/>
    <w:rsid w:val="001A20C3"/>
    <w:rsid w:val="001A670F"/>
    <w:rsid w:val="001B6A45"/>
    <w:rsid w:val="001C1003"/>
    <w:rsid w:val="001C62B8"/>
    <w:rsid w:val="001D22D8"/>
    <w:rsid w:val="001D4296"/>
    <w:rsid w:val="001E7B0E"/>
    <w:rsid w:val="001F141D"/>
    <w:rsid w:val="00200A06"/>
    <w:rsid w:val="00200A98"/>
    <w:rsid w:val="00201AFA"/>
    <w:rsid w:val="002229F1"/>
    <w:rsid w:val="00233F75"/>
    <w:rsid w:val="00253DBE"/>
    <w:rsid w:val="00253DC6"/>
    <w:rsid w:val="0025489C"/>
    <w:rsid w:val="002622FA"/>
    <w:rsid w:val="00263518"/>
    <w:rsid w:val="002759E7"/>
    <w:rsid w:val="00277326"/>
    <w:rsid w:val="002A11C4"/>
    <w:rsid w:val="002A399B"/>
    <w:rsid w:val="002C26C0"/>
    <w:rsid w:val="002C2BC5"/>
    <w:rsid w:val="002E0407"/>
    <w:rsid w:val="002E79CB"/>
    <w:rsid w:val="002F0471"/>
    <w:rsid w:val="002F1714"/>
    <w:rsid w:val="002F7F55"/>
    <w:rsid w:val="0030745F"/>
    <w:rsid w:val="00314630"/>
    <w:rsid w:val="0032090A"/>
    <w:rsid w:val="00321CDE"/>
    <w:rsid w:val="00330A4B"/>
    <w:rsid w:val="00333E15"/>
    <w:rsid w:val="003571BC"/>
    <w:rsid w:val="0036090C"/>
    <w:rsid w:val="00364979"/>
    <w:rsid w:val="00385B9C"/>
    <w:rsid w:val="00385FB5"/>
    <w:rsid w:val="0038715D"/>
    <w:rsid w:val="00392E84"/>
    <w:rsid w:val="00394DBF"/>
    <w:rsid w:val="003957A6"/>
    <w:rsid w:val="003A43EF"/>
    <w:rsid w:val="003B60A2"/>
    <w:rsid w:val="003C7445"/>
    <w:rsid w:val="003E39A2"/>
    <w:rsid w:val="003E57AB"/>
    <w:rsid w:val="003F2BED"/>
    <w:rsid w:val="00400B49"/>
    <w:rsid w:val="00443878"/>
    <w:rsid w:val="004539A8"/>
    <w:rsid w:val="004712CA"/>
    <w:rsid w:val="0047422E"/>
    <w:rsid w:val="0049674B"/>
    <w:rsid w:val="004C0673"/>
    <w:rsid w:val="004C4E4E"/>
    <w:rsid w:val="004F3816"/>
    <w:rsid w:val="004F500A"/>
    <w:rsid w:val="005126A0"/>
    <w:rsid w:val="00543D41"/>
    <w:rsid w:val="00545472"/>
    <w:rsid w:val="005571A4"/>
    <w:rsid w:val="00566EDA"/>
    <w:rsid w:val="0057081A"/>
    <w:rsid w:val="00572654"/>
    <w:rsid w:val="005976A1"/>
    <w:rsid w:val="005A34E7"/>
    <w:rsid w:val="005B5629"/>
    <w:rsid w:val="005C0300"/>
    <w:rsid w:val="005C27A2"/>
    <w:rsid w:val="005D4FEB"/>
    <w:rsid w:val="005D65ED"/>
    <w:rsid w:val="005E0E6C"/>
    <w:rsid w:val="005F4B6A"/>
    <w:rsid w:val="006010F3"/>
    <w:rsid w:val="00615A0A"/>
    <w:rsid w:val="006333D4"/>
    <w:rsid w:val="006369B2"/>
    <w:rsid w:val="0063718D"/>
    <w:rsid w:val="00643E4C"/>
    <w:rsid w:val="00647525"/>
    <w:rsid w:val="00647A71"/>
    <w:rsid w:val="006530A8"/>
    <w:rsid w:val="006570B0"/>
    <w:rsid w:val="0066022F"/>
    <w:rsid w:val="006823F3"/>
    <w:rsid w:val="0069210B"/>
    <w:rsid w:val="00695DD7"/>
    <w:rsid w:val="006A4055"/>
    <w:rsid w:val="006A7C27"/>
    <w:rsid w:val="006B2FE4"/>
    <w:rsid w:val="006B37B0"/>
    <w:rsid w:val="006C4772"/>
    <w:rsid w:val="006C5641"/>
    <w:rsid w:val="006D1089"/>
    <w:rsid w:val="006D1B86"/>
    <w:rsid w:val="006D7355"/>
    <w:rsid w:val="006F7DEE"/>
    <w:rsid w:val="00715CA6"/>
    <w:rsid w:val="00731135"/>
    <w:rsid w:val="007324AF"/>
    <w:rsid w:val="007409B4"/>
    <w:rsid w:val="00741974"/>
    <w:rsid w:val="0075525E"/>
    <w:rsid w:val="00756D3D"/>
    <w:rsid w:val="007806C2"/>
    <w:rsid w:val="00781FEE"/>
    <w:rsid w:val="007903F8"/>
    <w:rsid w:val="00794F4F"/>
    <w:rsid w:val="007974BE"/>
    <w:rsid w:val="007A0916"/>
    <w:rsid w:val="007A0DFD"/>
    <w:rsid w:val="007C7122"/>
    <w:rsid w:val="007D3F11"/>
    <w:rsid w:val="007E2C69"/>
    <w:rsid w:val="007E53E4"/>
    <w:rsid w:val="007E656A"/>
    <w:rsid w:val="007F3CAA"/>
    <w:rsid w:val="007F3E31"/>
    <w:rsid w:val="007F664D"/>
    <w:rsid w:val="0081738B"/>
    <w:rsid w:val="00837203"/>
    <w:rsid w:val="00842137"/>
    <w:rsid w:val="00853F5F"/>
    <w:rsid w:val="00856C7A"/>
    <w:rsid w:val="008623ED"/>
    <w:rsid w:val="00875AA6"/>
    <w:rsid w:val="00880944"/>
    <w:rsid w:val="0089088E"/>
    <w:rsid w:val="00892297"/>
    <w:rsid w:val="008964D6"/>
    <w:rsid w:val="008B5123"/>
    <w:rsid w:val="008E0172"/>
    <w:rsid w:val="00936852"/>
    <w:rsid w:val="0094045D"/>
    <w:rsid w:val="009406B5"/>
    <w:rsid w:val="00946166"/>
    <w:rsid w:val="00983164"/>
    <w:rsid w:val="009972EF"/>
    <w:rsid w:val="009B5035"/>
    <w:rsid w:val="009C3160"/>
    <w:rsid w:val="009C58B4"/>
    <w:rsid w:val="009D644B"/>
    <w:rsid w:val="009E3D12"/>
    <w:rsid w:val="009E766E"/>
    <w:rsid w:val="009F1960"/>
    <w:rsid w:val="009F4B1A"/>
    <w:rsid w:val="009F715E"/>
    <w:rsid w:val="00A10DBB"/>
    <w:rsid w:val="00A11720"/>
    <w:rsid w:val="00A21247"/>
    <w:rsid w:val="00A31D47"/>
    <w:rsid w:val="00A4013E"/>
    <w:rsid w:val="00A4045F"/>
    <w:rsid w:val="00A427CD"/>
    <w:rsid w:val="00A45FEE"/>
    <w:rsid w:val="00A4600B"/>
    <w:rsid w:val="00A50506"/>
    <w:rsid w:val="00A51EF0"/>
    <w:rsid w:val="00A67A81"/>
    <w:rsid w:val="00A730A6"/>
    <w:rsid w:val="00A96899"/>
    <w:rsid w:val="00A971A0"/>
    <w:rsid w:val="00AA1186"/>
    <w:rsid w:val="00AA1F22"/>
    <w:rsid w:val="00B05821"/>
    <w:rsid w:val="00B100D6"/>
    <w:rsid w:val="00B164C9"/>
    <w:rsid w:val="00B26C28"/>
    <w:rsid w:val="00B4174C"/>
    <w:rsid w:val="00B453F5"/>
    <w:rsid w:val="00B61624"/>
    <w:rsid w:val="00B66481"/>
    <w:rsid w:val="00B7189C"/>
    <w:rsid w:val="00B718A5"/>
    <w:rsid w:val="00BA788A"/>
    <w:rsid w:val="00BB4983"/>
    <w:rsid w:val="00BB7597"/>
    <w:rsid w:val="00BC62E2"/>
    <w:rsid w:val="00C42125"/>
    <w:rsid w:val="00C62814"/>
    <w:rsid w:val="00C67B25"/>
    <w:rsid w:val="00C748F7"/>
    <w:rsid w:val="00C74937"/>
    <w:rsid w:val="00CB2599"/>
    <w:rsid w:val="00CB65FB"/>
    <w:rsid w:val="00CC386F"/>
    <w:rsid w:val="00CD2139"/>
    <w:rsid w:val="00CE5986"/>
    <w:rsid w:val="00D26477"/>
    <w:rsid w:val="00D647EF"/>
    <w:rsid w:val="00D73137"/>
    <w:rsid w:val="00D977A2"/>
    <w:rsid w:val="00DA1D47"/>
    <w:rsid w:val="00DB0706"/>
    <w:rsid w:val="00DD50DE"/>
    <w:rsid w:val="00DE3062"/>
    <w:rsid w:val="00E0581D"/>
    <w:rsid w:val="00E1590B"/>
    <w:rsid w:val="00E204DD"/>
    <w:rsid w:val="00E228B7"/>
    <w:rsid w:val="00E353EC"/>
    <w:rsid w:val="00E51F61"/>
    <w:rsid w:val="00E53C24"/>
    <w:rsid w:val="00E56E77"/>
    <w:rsid w:val="00EA0BE7"/>
    <w:rsid w:val="00EB444D"/>
    <w:rsid w:val="00EE1A06"/>
    <w:rsid w:val="00EE5C0D"/>
    <w:rsid w:val="00EF4792"/>
    <w:rsid w:val="00F02294"/>
    <w:rsid w:val="00F30DE7"/>
    <w:rsid w:val="00F35F57"/>
    <w:rsid w:val="00F50467"/>
    <w:rsid w:val="00F562A0"/>
    <w:rsid w:val="00F57FA4"/>
    <w:rsid w:val="00FA02CB"/>
    <w:rsid w:val="00FA2177"/>
    <w:rsid w:val="00FB0783"/>
    <w:rsid w:val="00FB7A8B"/>
    <w:rsid w:val="00FC2485"/>
    <w:rsid w:val="00FD439E"/>
    <w:rsid w:val="00FD76CB"/>
    <w:rsid w:val="00FE152B"/>
    <w:rsid w:val="00FE239E"/>
    <w:rsid w:val="00FF1151"/>
    <w:rsid w:val="00FF4546"/>
    <w:rsid w:val="00FF5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4CAF2B"/>
  <w15:chartTrackingRefBased/>
  <w15:docId w15:val="{771BBDFE-E432-4368-8E63-B6D99736F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lsdException w:name="heading 2" w:semiHidden="1" w:uiPriority="0" w:unhideWhenUsed="1"/>
    <w:lsdException w:name="heading 3" w:semiHidden="1" w:uiPriority="0" w:unhideWhenUsed="1"/>
    <w:lsdException w:name="heading 4" w:semiHidden="1" w:uiPriority="0" w:unhideWhenUsed="1" w:qFormat="1"/>
    <w:lsdException w:name="heading 5" w:semiHidden="1" w:uiPriority="0" w:unhideWhenUsed="1" w:qFormat="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D65ED"/>
    <w:pPr>
      <w:spacing w:before="120" w:after="0" w:line="240" w:lineRule="auto"/>
    </w:pPr>
    <w:rPr>
      <w:rFonts w:ascii="Times New Roman" w:hAnsi="Times New Roman" w:cs="Times New Roman"/>
      <w:sz w:val="24"/>
      <w:szCs w:val="24"/>
      <w:lang w:val="en-GB" w:eastAsia="ja-JP"/>
    </w:rPr>
  </w:style>
  <w:style w:type="paragraph" w:styleId="Heading1">
    <w:name w:val="heading 1"/>
    <w:basedOn w:val="Normal"/>
    <w:next w:val="Normal"/>
    <w:link w:val="Heading1Char"/>
    <w:rsid w:val="005D65ED"/>
    <w:pPr>
      <w:keepNext/>
      <w:keepLines/>
      <w:tabs>
        <w:tab w:val="left" w:pos="794"/>
        <w:tab w:val="left" w:pos="1191"/>
        <w:tab w:val="left" w:pos="1588"/>
        <w:tab w:val="left" w:pos="1985"/>
      </w:tabs>
      <w:overflowPunct w:val="0"/>
      <w:autoSpaceDE w:val="0"/>
      <w:autoSpaceDN w:val="0"/>
      <w:adjustRightInd w:val="0"/>
      <w:spacing w:before="360"/>
      <w:ind w:left="794" w:hanging="794"/>
      <w:textAlignment w:val="baseline"/>
      <w:outlineLvl w:val="0"/>
    </w:pPr>
    <w:rPr>
      <w:rFonts w:eastAsia="Times New Roman"/>
      <w:b/>
      <w:szCs w:val="20"/>
      <w:lang w:eastAsia="en-US"/>
    </w:rPr>
  </w:style>
  <w:style w:type="paragraph" w:styleId="Heading2">
    <w:name w:val="heading 2"/>
    <w:basedOn w:val="Heading1"/>
    <w:next w:val="Normal"/>
    <w:link w:val="Heading2Char"/>
    <w:rsid w:val="005D65ED"/>
    <w:pPr>
      <w:spacing w:before="240"/>
      <w:outlineLvl w:val="1"/>
    </w:pPr>
  </w:style>
  <w:style w:type="paragraph" w:styleId="Heading3">
    <w:name w:val="heading 3"/>
    <w:basedOn w:val="Heading1"/>
    <w:next w:val="Normal"/>
    <w:link w:val="Heading3Char"/>
    <w:rsid w:val="005D65ED"/>
    <w:pPr>
      <w:spacing w:before="160"/>
      <w:outlineLvl w:val="2"/>
    </w:pPr>
  </w:style>
  <w:style w:type="paragraph" w:styleId="Heading4">
    <w:name w:val="heading 4"/>
    <w:basedOn w:val="Heading3"/>
    <w:next w:val="Normal"/>
    <w:link w:val="Heading4Char"/>
    <w:qFormat/>
    <w:rsid w:val="005D65ED"/>
    <w:pPr>
      <w:tabs>
        <w:tab w:val="clear" w:pos="794"/>
        <w:tab w:val="left" w:pos="1021"/>
      </w:tabs>
      <w:ind w:left="1021" w:hanging="1021"/>
      <w:outlineLvl w:val="3"/>
    </w:pPr>
  </w:style>
  <w:style w:type="paragraph" w:styleId="Heading5">
    <w:name w:val="heading 5"/>
    <w:basedOn w:val="Heading4"/>
    <w:next w:val="Normal"/>
    <w:link w:val="Heading5Char"/>
    <w:qFormat/>
    <w:rsid w:val="005D65ED"/>
    <w:pPr>
      <w:outlineLvl w:val="4"/>
    </w:pPr>
  </w:style>
  <w:style w:type="paragraph" w:styleId="Heading6">
    <w:name w:val="heading 6"/>
    <w:basedOn w:val="Heading4"/>
    <w:next w:val="Normal"/>
    <w:link w:val="Heading6Char"/>
    <w:rsid w:val="005D65ED"/>
    <w:pPr>
      <w:tabs>
        <w:tab w:val="clear" w:pos="1021"/>
        <w:tab w:val="clear" w:pos="1191"/>
      </w:tabs>
      <w:ind w:left="1588" w:hanging="1588"/>
      <w:outlineLvl w:val="5"/>
    </w:pPr>
  </w:style>
  <w:style w:type="paragraph" w:styleId="Heading7">
    <w:name w:val="heading 7"/>
    <w:basedOn w:val="Heading6"/>
    <w:next w:val="Normal"/>
    <w:link w:val="Heading7Char"/>
    <w:rsid w:val="005D65ED"/>
    <w:pPr>
      <w:outlineLvl w:val="6"/>
    </w:pPr>
  </w:style>
  <w:style w:type="paragraph" w:styleId="Heading8">
    <w:name w:val="heading 8"/>
    <w:basedOn w:val="Heading6"/>
    <w:next w:val="Normal"/>
    <w:link w:val="Heading8Char"/>
    <w:rsid w:val="005D65ED"/>
    <w:pPr>
      <w:outlineLvl w:val="7"/>
    </w:pPr>
  </w:style>
  <w:style w:type="paragraph" w:styleId="Heading9">
    <w:name w:val="heading 9"/>
    <w:basedOn w:val="Heading6"/>
    <w:next w:val="Normal"/>
    <w:link w:val="Heading9Char"/>
    <w:rsid w:val="005D65ED"/>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D65ED"/>
    <w:rPr>
      <w:rFonts w:ascii="Times New Roman" w:eastAsia="Times New Roman" w:hAnsi="Times New Roman" w:cs="Times New Roman"/>
      <w:b/>
      <w:sz w:val="24"/>
      <w:szCs w:val="20"/>
      <w:lang w:val="en-GB" w:eastAsia="en-US"/>
    </w:rPr>
  </w:style>
  <w:style w:type="character" w:customStyle="1" w:styleId="Heading2Char">
    <w:name w:val="Heading 2 Char"/>
    <w:basedOn w:val="DefaultParagraphFont"/>
    <w:link w:val="Heading2"/>
    <w:rsid w:val="005D65ED"/>
    <w:rPr>
      <w:rFonts w:ascii="Times New Roman" w:eastAsia="Times New Roman" w:hAnsi="Times New Roman" w:cs="Times New Roman"/>
      <w:b/>
      <w:sz w:val="24"/>
      <w:szCs w:val="20"/>
      <w:lang w:val="en-GB" w:eastAsia="en-US"/>
    </w:rPr>
  </w:style>
  <w:style w:type="character" w:customStyle="1" w:styleId="Heading3Char">
    <w:name w:val="Heading 3 Char"/>
    <w:basedOn w:val="DefaultParagraphFont"/>
    <w:link w:val="Heading3"/>
    <w:rsid w:val="005D65ED"/>
    <w:rPr>
      <w:rFonts w:ascii="Times New Roman" w:eastAsia="Times New Roman" w:hAnsi="Times New Roman" w:cs="Times New Roman"/>
      <w:b/>
      <w:sz w:val="24"/>
      <w:szCs w:val="20"/>
      <w:lang w:val="en-GB" w:eastAsia="en-US"/>
    </w:rPr>
  </w:style>
  <w:style w:type="character" w:customStyle="1" w:styleId="Heading4Char">
    <w:name w:val="Heading 4 Char"/>
    <w:basedOn w:val="DefaultParagraphFont"/>
    <w:link w:val="Heading4"/>
    <w:rsid w:val="005D65ED"/>
    <w:rPr>
      <w:rFonts w:ascii="Times New Roman" w:eastAsia="Times New Roman" w:hAnsi="Times New Roman" w:cs="Times New Roman"/>
      <w:b/>
      <w:sz w:val="24"/>
      <w:szCs w:val="20"/>
      <w:lang w:val="en-GB" w:eastAsia="en-US"/>
    </w:rPr>
  </w:style>
  <w:style w:type="character" w:customStyle="1" w:styleId="Heading5Char">
    <w:name w:val="Heading 5 Char"/>
    <w:basedOn w:val="DefaultParagraphFont"/>
    <w:link w:val="Heading5"/>
    <w:rsid w:val="005D65ED"/>
    <w:rPr>
      <w:rFonts w:ascii="Times New Roman" w:eastAsia="Times New Roman" w:hAnsi="Times New Roman" w:cs="Times New Roman"/>
      <w:b/>
      <w:sz w:val="24"/>
      <w:szCs w:val="20"/>
      <w:lang w:val="en-GB" w:eastAsia="en-US"/>
    </w:rPr>
  </w:style>
  <w:style w:type="character" w:customStyle="1" w:styleId="Heading6Char">
    <w:name w:val="Heading 6 Char"/>
    <w:basedOn w:val="DefaultParagraphFont"/>
    <w:link w:val="Heading6"/>
    <w:rsid w:val="005D65ED"/>
    <w:rPr>
      <w:rFonts w:ascii="Times New Roman" w:eastAsia="Times New Roman" w:hAnsi="Times New Roman" w:cs="Times New Roman"/>
      <w:b/>
      <w:sz w:val="24"/>
      <w:szCs w:val="20"/>
      <w:lang w:val="en-GB" w:eastAsia="en-US"/>
    </w:rPr>
  </w:style>
  <w:style w:type="character" w:customStyle="1" w:styleId="Heading7Char">
    <w:name w:val="Heading 7 Char"/>
    <w:basedOn w:val="DefaultParagraphFont"/>
    <w:link w:val="Heading7"/>
    <w:rsid w:val="005D65ED"/>
    <w:rPr>
      <w:rFonts w:ascii="Times New Roman" w:eastAsia="Times New Roman" w:hAnsi="Times New Roman" w:cs="Times New Roman"/>
      <w:b/>
      <w:sz w:val="24"/>
      <w:szCs w:val="20"/>
      <w:lang w:val="en-GB" w:eastAsia="en-US"/>
    </w:rPr>
  </w:style>
  <w:style w:type="character" w:customStyle="1" w:styleId="Heading8Char">
    <w:name w:val="Heading 8 Char"/>
    <w:basedOn w:val="DefaultParagraphFont"/>
    <w:link w:val="Heading8"/>
    <w:rsid w:val="005D65ED"/>
    <w:rPr>
      <w:rFonts w:ascii="Times New Roman" w:eastAsia="Times New Roman" w:hAnsi="Times New Roman" w:cs="Times New Roman"/>
      <w:b/>
      <w:sz w:val="24"/>
      <w:szCs w:val="20"/>
      <w:lang w:val="en-GB" w:eastAsia="en-US"/>
    </w:rPr>
  </w:style>
  <w:style w:type="character" w:customStyle="1" w:styleId="Heading9Char">
    <w:name w:val="Heading 9 Char"/>
    <w:basedOn w:val="DefaultParagraphFont"/>
    <w:link w:val="Heading9"/>
    <w:rsid w:val="005D65ED"/>
    <w:rPr>
      <w:rFonts w:ascii="Times New Roman" w:eastAsia="Times New Roman" w:hAnsi="Times New Roman" w:cs="Times New Roman"/>
      <w:b/>
      <w:sz w:val="24"/>
      <w:szCs w:val="20"/>
      <w:lang w:val="en-GB" w:eastAsia="en-US"/>
    </w:rPr>
  </w:style>
  <w:style w:type="character" w:styleId="PlaceholderText">
    <w:name w:val="Placeholder Text"/>
    <w:basedOn w:val="DefaultParagraphFont"/>
    <w:uiPriority w:val="99"/>
    <w:semiHidden/>
    <w:rsid w:val="005D65ED"/>
    <w:rPr>
      <w:rFonts w:ascii="Times New Roman" w:hAnsi="Times New Roman"/>
      <w:color w:val="808080"/>
    </w:rPr>
  </w:style>
  <w:style w:type="paragraph" w:customStyle="1" w:styleId="Docnumber">
    <w:name w:val="Docnumber"/>
    <w:basedOn w:val="Normal"/>
    <w:link w:val="DocnumberChar"/>
    <w:qFormat/>
    <w:rsid w:val="005D65ED"/>
    <w:pPr>
      <w:tabs>
        <w:tab w:val="left" w:pos="794"/>
        <w:tab w:val="left" w:pos="1191"/>
        <w:tab w:val="left" w:pos="1588"/>
        <w:tab w:val="left" w:pos="1985"/>
      </w:tabs>
      <w:overflowPunct w:val="0"/>
      <w:autoSpaceDE w:val="0"/>
      <w:autoSpaceDN w:val="0"/>
      <w:adjustRightInd w:val="0"/>
      <w:jc w:val="right"/>
      <w:textAlignment w:val="baseline"/>
    </w:pPr>
    <w:rPr>
      <w:rFonts w:eastAsia="SimSun"/>
      <w:b/>
      <w:sz w:val="32"/>
      <w:szCs w:val="20"/>
      <w:lang w:eastAsia="en-US"/>
    </w:rPr>
  </w:style>
  <w:style w:type="character" w:customStyle="1" w:styleId="DocnumberChar">
    <w:name w:val="Docnumber Char"/>
    <w:link w:val="Docnumber"/>
    <w:rsid w:val="005D65ED"/>
    <w:rPr>
      <w:rFonts w:ascii="Times New Roman" w:eastAsia="SimSun" w:hAnsi="Times New Roman" w:cs="Times New Roman"/>
      <w:b/>
      <w:sz w:val="32"/>
      <w:szCs w:val="20"/>
      <w:lang w:val="en-GB" w:eastAsia="en-US"/>
    </w:rPr>
  </w:style>
  <w:style w:type="paragraph" w:customStyle="1" w:styleId="AnnexNotitle">
    <w:name w:val="Annex_No &amp; title"/>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480"/>
      <w:jc w:val="center"/>
      <w:textAlignment w:val="baseline"/>
      <w:outlineLvl w:val="0"/>
    </w:pPr>
    <w:rPr>
      <w:rFonts w:eastAsia="Times New Roman"/>
      <w:b/>
      <w:sz w:val="28"/>
      <w:szCs w:val="20"/>
      <w:lang w:eastAsia="en-US"/>
    </w:rPr>
  </w:style>
  <w:style w:type="paragraph" w:customStyle="1" w:styleId="AppendixNotitle">
    <w:name w:val="Appendix_No &amp; title"/>
    <w:basedOn w:val="AnnexNotitle"/>
    <w:next w:val="Normal"/>
    <w:rsid w:val="005D65ED"/>
  </w:style>
  <w:style w:type="paragraph" w:customStyle="1" w:styleId="CorrectionSeparatorBegin">
    <w:name w:val="Correction Separator Begin"/>
    <w:basedOn w:val="Normal"/>
    <w:rsid w:val="005D65ED"/>
    <w:pPr>
      <w:keepNext/>
      <w:pBdr>
        <w:bottom w:val="single" w:sz="12" w:space="1" w:color="auto"/>
      </w:pBdr>
      <w:spacing w:before="240" w:after="240"/>
      <w:ind w:left="1440" w:right="1440"/>
      <w:jc w:val="center"/>
    </w:pPr>
    <w:rPr>
      <w:rFonts w:eastAsia="Times New Roman"/>
      <w:b/>
      <w:i/>
      <w:sz w:val="20"/>
      <w:szCs w:val="20"/>
      <w:lang w:val="en-US" w:eastAsia="en-US"/>
    </w:rPr>
  </w:style>
  <w:style w:type="paragraph" w:customStyle="1" w:styleId="CorrectionSeparatorEnd">
    <w:name w:val="Correction Separator End"/>
    <w:basedOn w:val="Normal"/>
    <w:rsid w:val="005D65ED"/>
    <w:pPr>
      <w:pBdr>
        <w:top w:val="single" w:sz="12" w:space="1" w:color="auto"/>
      </w:pBdr>
      <w:spacing w:before="240" w:after="240"/>
      <w:ind w:left="1440" w:right="1440"/>
      <w:jc w:val="center"/>
    </w:pPr>
    <w:rPr>
      <w:rFonts w:eastAsia="Times New Roman"/>
      <w:b/>
      <w:i/>
      <w:sz w:val="20"/>
      <w:szCs w:val="20"/>
      <w:lang w:val="en-US" w:eastAsia="en-US"/>
    </w:rPr>
  </w:style>
  <w:style w:type="paragraph" w:customStyle="1" w:styleId="Figure">
    <w:name w:val="Figure"/>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rFonts w:eastAsia="Times New Roman"/>
      <w:szCs w:val="20"/>
      <w:lang w:eastAsia="en-US"/>
    </w:rPr>
  </w:style>
  <w:style w:type="paragraph" w:customStyle="1" w:styleId="FigureNotitle">
    <w:name w:val="Figure_No &amp; title"/>
    <w:basedOn w:val="Normal"/>
    <w:next w:val="Normal"/>
    <w:qFormat/>
    <w:rsid w:val="005D65ED"/>
    <w:pPr>
      <w:keepLines/>
      <w:tabs>
        <w:tab w:val="left" w:pos="794"/>
        <w:tab w:val="left" w:pos="1191"/>
        <w:tab w:val="left" w:pos="1588"/>
        <w:tab w:val="left" w:pos="1985"/>
      </w:tabs>
      <w:overflowPunct w:val="0"/>
      <w:autoSpaceDE w:val="0"/>
      <w:autoSpaceDN w:val="0"/>
      <w:adjustRightInd w:val="0"/>
      <w:spacing w:before="240" w:after="120"/>
      <w:jc w:val="center"/>
      <w:textAlignment w:val="baseline"/>
    </w:pPr>
    <w:rPr>
      <w:b/>
      <w:szCs w:val="20"/>
    </w:rPr>
  </w:style>
  <w:style w:type="paragraph" w:customStyle="1" w:styleId="Formal">
    <w:name w:val="Formal"/>
    <w:basedOn w:val="Normal"/>
    <w:rsid w:val="005D65ED"/>
    <w:pPr>
      <w:tabs>
        <w:tab w:val="left" w:pos="567"/>
        <w:tab w:val="left" w:pos="1134"/>
        <w:tab w:val="left" w:pos="1701"/>
        <w:tab w:val="left" w:pos="2268"/>
        <w:tab w:val="left" w:pos="2835"/>
        <w:tab w:val="left" w:pos="3402"/>
        <w:tab w:val="left" w:pos="3969"/>
        <w:tab w:val="left" w:pos="4536"/>
        <w:tab w:val="left" w:pos="5103"/>
        <w:tab w:val="left" w:pos="5670"/>
      </w:tabs>
      <w:spacing w:before="0"/>
    </w:pPr>
    <w:rPr>
      <w:rFonts w:ascii="Courier New" w:eastAsia="SimSun" w:hAnsi="Courier New"/>
      <w:noProof/>
      <w:sz w:val="20"/>
      <w:szCs w:val="20"/>
      <w:lang w:val="en-US" w:eastAsia="en-US"/>
    </w:rPr>
  </w:style>
  <w:style w:type="paragraph" w:customStyle="1" w:styleId="Headingb">
    <w:name w:val="Heading_b"/>
    <w:basedOn w:val="Normal"/>
    <w:next w:val="Normal"/>
    <w:qFormat/>
    <w:rsid w:val="005D65ED"/>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b/>
      <w:szCs w:val="20"/>
      <w:lang w:eastAsia="en-US"/>
    </w:rPr>
  </w:style>
  <w:style w:type="paragraph" w:customStyle="1" w:styleId="Headingi">
    <w:name w:val="Heading_i"/>
    <w:basedOn w:val="Normal"/>
    <w:next w:val="Normal"/>
    <w:rsid w:val="005D65ED"/>
    <w:pPr>
      <w:keepNext/>
      <w:tabs>
        <w:tab w:val="left" w:pos="794"/>
        <w:tab w:val="left" w:pos="1191"/>
        <w:tab w:val="left" w:pos="1588"/>
        <w:tab w:val="left" w:pos="1985"/>
      </w:tabs>
      <w:overflowPunct w:val="0"/>
      <w:autoSpaceDE w:val="0"/>
      <w:autoSpaceDN w:val="0"/>
      <w:adjustRightInd w:val="0"/>
      <w:spacing w:before="160"/>
      <w:textAlignment w:val="baseline"/>
    </w:pPr>
    <w:rPr>
      <w:rFonts w:eastAsia="Times New Roman"/>
      <w:i/>
      <w:szCs w:val="20"/>
      <w:lang w:eastAsia="en-US"/>
    </w:rPr>
  </w:style>
  <w:style w:type="paragraph" w:customStyle="1" w:styleId="Headingib">
    <w:name w:val="Heading_ib"/>
    <w:basedOn w:val="Headingi"/>
    <w:next w:val="Normal"/>
    <w:qFormat/>
    <w:rsid w:val="005D65ED"/>
    <w:rPr>
      <w:rFonts w:eastAsiaTheme="minorEastAsia"/>
      <w:b/>
      <w:bCs/>
      <w:lang w:eastAsia="ja-JP"/>
    </w:rPr>
  </w:style>
  <w:style w:type="paragraph" w:customStyle="1" w:styleId="Normalbeforetable">
    <w:name w:val="Normal before table"/>
    <w:basedOn w:val="Normal"/>
    <w:rsid w:val="005D65ED"/>
    <w:pPr>
      <w:keepNext/>
      <w:spacing w:after="120"/>
    </w:pPr>
    <w:rPr>
      <w:rFonts w:eastAsia="????"/>
      <w:lang w:eastAsia="en-US"/>
    </w:rPr>
  </w:style>
  <w:style w:type="paragraph" w:customStyle="1" w:styleId="RecNo">
    <w:name w:val="Rec_No"/>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0"/>
      <w:textAlignment w:val="baseline"/>
    </w:pPr>
    <w:rPr>
      <w:b/>
      <w:sz w:val="28"/>
      <w:szCs w:val="20"/>
    </w:rPr>
  </w:style>
  <w:style w:type="paragraph" w:customStyle="1" w:styleId="Rectitle">
    <w:name w:val="Rec_title"/>
    <w:basedOn w:val="Normal"/>
    <w:next w:val="Normal"/>
    <w:rsid w:val="005D65ED"/>
    <w:pPr>
      <w:keepNext/>
      <w:keepLines/>
      <w:tabs>
        <w:tab w:val="left" w:pos="794"/>
        <w:tab w:val="left" w:pos="1191"/>
        <w:tab w:val="left" w:pos="1588"/>
        <w:tab w:val="left" w:pos="1985"/>
      </w:tabs>
      <w:overflowPunct w:val="0"/>
      <w:autoSpaceDE w:val="0"/>
      <w:autoSpaceDN w:val="0"/>
      <w:adjustRightInd w:val="0"/>
      <w:spacing w:before="360"/>
      <w:jc w:val="center"/>
      <w:textAlignment w:val="baseline"/>
    </w:pPr>
    <w:rPr>
      <w:b/>
      <w:sz w:val="28"/>
      <w:szCs w:val="20"/>
    </w:rPr>
  </w:style>
  <w:style w:type="paragraph" w:customStyle="1" w:styleId="Reftext">
    <w:name w:val="Ref_text"/>
    <w:basedOn w:val="Normal"/>
    <w:rsid w:val="005D65ED"/>
    <w:pPr>
      <w:overflowPunct w:val="0"/>
      <w:autoSpaceDE w:val="0"/>
      <w:autoSpaceDN w:val="0"/>
      <w:adjustRightInd w:val="0"/>
      <w:ind w:left="2268" w:hanging="2268"/>
      <w:textAlignment w:val="baseline"/>
    </w:pPr>
    <w:rPr>
      <w:rFonts w:eastAsia="Times New Roman"/>
      <w:szCs w:val="20"/>
      <w:lang w:eastAsia="en-US"/>
    </w:rPr>
  </w:style>
  <w:style w:type="paragraph" w:customStyle="1" w:styleId="Tablehead">
    <w:name w:val="Table_head"/>
    <w:basedOn w:val="Normal"/>
    <w:next w:val="Normal"/>
    <w:rsid w:val="005D65ED"/>
    <w:pPr>
      <w:keepNext/>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80" w:after="80"/>
      <w:jc w:val="center"/>
      <w:textAlignment w:val="baseline"/>
    </w:pPr>
    <w:rPr>
      <w:rFonts w:eastAsia="Times New Roman"/>
      <w:b/>
      <w:sz w:val="22"/>
      <w:szCs w:val="20"/>
      <w:lang w:eastAsia="en-US"/>
    </w:rPr>
  </w:style>
  <w:style w:type="paragraph" w:customStyle="1" w:styleId="Tablelegend">
    <w:name w:val="Table_legend"/>
    <w:basedOn w:val="Normal"/>
    <w:rsid w:val="005D65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after="40"/>
      <w:textAlignment w:val="baseline"/>
    </w:pPr>
    <w:rPr>
      <w:rFonts w:eastAsia="Times New Roman"/>
      <w:sz w:val="22"/>
      <w:szCs w:val="20"/>
      <w:lang w:eastAsia="en-US"/>
    </w:rPr>
  </w:style>
  <w:style w:type="paragraph" w:customStyle="1" w:styleId="TableNotitle">
    <w:name w:val="Table_No &amp; title"/>
    <w:basedOn w:val="Normal"/>
    <w:next w:val="Normal"/>
    <w:qFormat/>
    <w:rsid w:val="005D65ED"/>
    <w:pPr>
      <w:keepNext/>
      <w:keepLines/>
      <w:tabs>
        <w:tab w:val="left" w:pos="794"/>
        <w:tab w:val="left" w:pos="1191"/>
        <w:tab w:val="left" w:pos="1588"/>
        <w:tab w:val="left" w:pos="1985"/>
      </w:tabs>
      <w:overflowPunct w:val="0"/>
      <w:autoSpaceDE w:val="0"/>
      <w:autoSpaceDN w:val="0"/>
      <w:adjustRightInd w:val="0"/>
      <w:spacing w:before="360" w:after="120"/>
      <w:jc w:val="center"/>
      <w:textAlignment w:val="baseline"/>
    </w:pPr>
    <w:rPr>
      <w:b/>
      <w:szCs w:val="20"/>
    </w:rPr>
  </w:style>
  <w:style w:type="paragraph" w:customStyle="1" w:styleId="Tabletext">
    <w:name w:val="Table_text"/>
    <w:basedOn w:val="Normal"/>
    <w:rsid w:val="005D65ED"/>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overflowPunct w:val="0"/>
      <w:autoSpaceDE w:val="0"/>
      <w:autoSpaceDN w:val="0"/>
      <w:adjustRightInd w:val="0"/>
      <w:spacing w:before="40" w:after="40"/>
      <w:textAlignment w:val="baseline"/>
    </w:pPr>
    <w:rPr>
      <w:rFonts w:eastAsia="Times New Roman"/>
      <w:sz w:val="22"/>
      <w:szCs w:val="20"/>
      <w:lang w:eastAsia="en-US"/>
    </w:rPr>
  </w:style>
  <w:style w:type="paragraph" w:styleId="TableofFigures">
    <w:name w:val="table of figures"/>
    <w:basedOn w:val="Normal"/>
    <w:next w:val="Normal"/>
    <w:uiPriority w:val="99"/>
    <w:rsid w:val="005D65ED"/>
    <w:pPr>
      <w:tabs>
        <w:tab w:val="right" w:leader="dot" w:pos="9639"/>
      </w:tabs>
    </w:pPr>
    <w:rPr>
      <w:rFonts w:eastAsia="MS Mincho"/>
    </w:rPr>
  </w:style>
  <w:style w:type="paragraph" w:styleId="TOC1">
    <w:name w:val="toc 1"/>
    <w:basedOn w:val="Normal"/>
    <w:uiPriority w:val="39"/>
    <w:rsid w:val="005D65ED"/>
    <w:pPr>
      <w:keepLines/>
      <w:tabs>
        <w:tab w:val="left" w:pos="964"/>
        <w:tab w:val="left" w:leader="dot" w:pos="9356"/>
        <w:tab w:val="right" w:pos="9639"/>
      </w:tabs>
      <w:overflowPunct w:val="0"/>
      <w:autoSpaceDE w:val="0"/>
      <w:autoSpaceDN w:val="0"/>
      <w:adjustRightInd w:val="0"/>
      <w:spacing w:before="240"/>
      <w:ind w:left="680" w:right="851" w:hanging="680"/>
      <w:textAlignment w:val="baseline"/>
    </w:pPr>
    <w:rPr>
      <w:rFonts w:eastAsia="Batang"/>
      <w:noProof/>
      <w:szCs w:val="20"/>
      <w:lang w:eastAsia="en-US"/>
    </w:rPr>
  </w:style>
  <w:style w:type="paragraph" w:styleId="TOC2">
    <w:name w:val="toc 2"/>
    <w:basedOn w:val="TOC1"/>
    <w:uiPriority w:val="39"/>
    <w:rsid w:val="005D65ED"/>
    <w:pPr>
      <w:tabs>
        <w:tab w:val="clear" w:pos="964"/>
      </w:tabs>
      <w:spacing w:before="80"/>
      <w:ind w:left="1531" w:hanging="851"/>
    </w:pPr>
  </w:style>
  <w:style w:type="paragraph" w:styleId="TOC3">
    <w:name w:val="toc 3"/>
    <w:basedOn w:val="TOC2"/>
    <w:uiPriority w:val="39"/>
    <w:rsid w:val="005D65ED"/>
    <w:pPr>
      <w:ind w:left="2269"/>
    </w:pPr>
  </w:style>
  <w:style w:type="character" w:styleId="Hyperlink">
    <w:name w:val="Hyperlink"/>
    <w:aliases w:val="超级链接,Style 58,하이퍼링크2,超?级链,超????"/>
    <w:basedOn w:val="DefaultParagraphFont"/>
    <w:uiPriority w:val="99"/>
    <w:rsid w:val="005D65ED"/>
    <w:rPr>
      <w:rFonts w:asciiTheme="majorBidi" w:hAnsiTheme="majorBidi"/>
      <w:color w:val="0000FF"/>
      <w:u w:val="single"/>
    </w:rPr>
  </w:style>
  <w:style w:type="paragraph" w:styleId="Caption">
    <w:name w:val="caption"/>
    <w:basedOn w:val="Normal"/>
    <w:next w:val="Normal"/>
    <w:uiPriority w:val="35"/>
    <w:unhideWhenUsed/>
    <w:rsid w:val="005D65ED"/>
    <w:pPr>
      <w:spacing w:before="0" w:after="200"/>
    </w:pPr>
    <w:rPr>
      <w:i/>
      <w:iCs/>
      <w:color w:val="44546A" w:themeColor="text2"/>
      <w:sz w:val="18"/>
      <w:szCs w:val="18"/>
    </w:rPr>
  </w:style>
  <w:style w:type="paragraph" w:styleId="Header">
    <w:name w:val="header"/>
    <w:basedOn w:val="Normal"/>
    <w:link w:val="HeaderChar"/>
    <w:unhideWhenUsed/>
    <w:rsid w:val="005D65ED"/>
    <w:pPr>
      <w:tabs>
        <w:tab w:val="center" w:pos="4680"/>
        <w:tab w:val="right" w:pos="9360"/>
      </w:tabs>
      <w:spacing w:before="0"/>
      <w:jc w:val="center"/>
    </w:pPr>
    <w:rPr>
      <w:sz w:val="20"/>
      <w:szCs w:val="20"/>
    </w:rPr>
  </w:style>
  <w:style w:type="character" w:customStyle="1" w:styleId="HeaderChar">
    <w:name w:val="Header Char"/>
    <w:basedOn w:val="DefaultParagraphFont"/>
    <w:link w:val="Header"/>
    <w:rsid w:val="005D65ED"/>
    <w:rPr>
      <w:rFonts w:ascii="Times New Roman" w:hAnsi="Times New Roman" w:cs="Times New Roman"/>
      <w:sz w:val="20"/>
      <w:szCs w:val="20"/>
      <w:lang w:val="en-GB" w:eastAsia="ja-JP"/>
    </w:rPr>
  </w:style>
  <w:style w:type="paragraph" w:styleId="Footer">
    <w:name w:val="footer"/>
    <w:basedOn w:val="Normal"/>
    <w:link w:val="FooterChar"/>
    <w:uiPriority w:val="99"/>
    <w:unhideWhenUsed/>
    <w:rsid w:val="005D65ED"/>
    <w:pPr>
      <w:tabs>
        <w:tab w:val="center" w:pos="4680"/>
        <w:tab w:val="right" w:pos="9360"/>
      </w:tabs>
      <w:spacing w:before="0"/>
    </w:pPr>
    <w:rPr>
      <w:sz w:val="20"/>
    </w:rPr>
  </w:style>
  <w:style w:type="character" w:customStyle="1" w:styleId="FooterChar">
    <w:name w:val="Footer Char"/>
    <w:basedOn w:val="DefaultParagraphFont"/>
    <w:link w:val="Footer"/>
    <w:uiPriority w:val="99"/>
    <w:rsid w:val="005D65ED"/>
    <w:rPr>
      <w:rFonts w:ascii="Times New Roman" w:hAnsi="Times New Roman" w:cs="Times New Roman"/>
      <w:sz w:val="20"/>
      <w:szCs w:val="24"/>
      <w:lang w:val="en-GB" w:eastAsia="ja-JP"/>
    </w:rPr>
  </w:style>
  <w:style w:type="character" w:styleId="Emphasis">
    <w:name w:val="Emphasis"/>
    <w:basedOn w:val="DefaultParagraphFont"/>
    <w:uiPriority w:val="20"/>
    <w:rsid w:val="005D65ED"/>
    <w:rPr>
      <w:i/>
      <w:iCs/>
    </w:rPr>
  </w:style>
  <w:style w:type="paragraph" w:styleId="Quote">
    <w:name w:val="Quote"/>
    <w:basedOn w:val="Normal"/>
    <w:next w:val="Normal"/>
    <w:link w:val="QuoteChar"/>
    <w:uiPriority w:val="29"/>
    <w:rsid w:val="005D65ED"/>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5D65ED"/>
    <w:rPr>
      <w:rFonts w:ascii="Times New Roman" w:hAnsi="Times New Roman" w:cs="Times New Roman"/>
      <w:i/>
      <w:iCs/>
      <w:color w:val="404040" w:themeColor="text1" w:themeTint="BF"/>
      <w:sz w:val="24"/>
      <w:szCs w:val="24"/>
      <w:lang w:val="en-GB" w:eastAsia="ja-JP"/>
    </w:rPr>
  </w:style>
  <w:style w:type="paragraph" w:styleId="BalloonText">
    <w:name w:val="Balloon Text"/>
    <w:basedOn w:val="Normal"/>
    <w:link w:val="BalloonTextChar"/>
    <w:uiPriority w:val="99"/>
    <w:semiHidden/>
    <w:unhideWhenUsed/>
    <w:rsid w:val="006A7C27"/>
    <w:pPr>
      <w:spacing w:before="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A7C27"/>
    <w:rPr>
      <w:rFonts w:ascii="Segoe UI" w:hAnsi="Segoe UI" w:cs="Segoe UI"/>
      <w:sz w:val="18"/>
      <w:szCs w:val="18"/>
      <w:lang w:val="en-GB" w:eastAsia="ja-JP"/>
    </w:rPr>
  </w:style>
  <w:style w:type="paragraph" w:customStyle="1" w:styleId="enumlev1">
    <w:name w:val="enumlev1"/>
    <w:basedOn w:val="Normal"/>
    <w:rsid w:val="005D65ED"/>
    <w:pPr>
      <w:tabs>
        <w:tab w:val="left" w:pos="794"/>
        <w:tab w:val="left" w:pos="1191"/>
        <w:tab w:val="left" w:pos="1588"/>
        <w:tab w:val="left" w:pos="1985"/>
      </w:tabs>
      <w:overflowPunct w:val="0"/>
      <w:autoSpaceDE w:val="0"/>
      <w:autoSpaceDN w:val="0"/>
      <w:adjustRightInd w:val="0"/>
      <w:spacing w:before="80"/>
      <w:ind w:left="794" w:hanging="794"/>
      <w:textAlignment w:val="baseline"/>
    </w:pPr>
    <w:rPr>
      <w:rFonts w:eastAsia="Times New Roman"/>
      <w:szCs w:val="20"/>
      <w:lang w:eastAsia="en-US"/>
    </w:rPr>
  </w:style>
  <w:style w:type="paragraph" w:customStyle="1" w:styleId="enumlev2">
    <w:name w:val="enumlev2"/>
    <w:basedOn w:val="enumlev1"/>
    <w:rsid w:val="005D65ED"/>
    <w:pPr>
      <w:ind w:left="1191" w:hanging="397"/>
    </w:pPr>
  </w:style>
  <w:style w:type="paragraph" w:customStyle="1" w:styleId="enumlev3">
    <w:name w:val="enumlev3"/>
    <w:basedOn w:val="enumlev2"/>
    <w:rsid w:val="005D65ED"/>
    <w:pPr>
      <w:ind w:left="1588"/>
    </w:pPr>
  </w:style>
  <w:style w:type="paragraph" w:styleId="Subtitle">
    <w:name w:val="Subtitle"/>
    <w:basedOn w:val="Normal"/>
    <w:next w:val="Normal"/>
    <w:link w:val="SubtitleChar"/>
    <w:uiPriority w:val="11"/>
    <w:rsid w:val="00643E4C"/>
    <w:pPr>
      <w:numPr>
        <w:ilvl w:val="1"/>
      </w:numPr>
      <w:spacing w:after="160"/>
    </w:pPr>
    <w:rPr>
      <w:rFonts w:asciiTheme="minorHAnsi"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43E4C"/>
    <w:rPr>
      <w:color w:val="5A5A5A" w:themeColor="text1" w:themeTint="A5"/>
      <w:spacing w:val="15"/>
      <w:lang w:val="en-GB" w:eastAsia="ja-JP"/>
    </w:rPr>
  </w:style>
  <w:style w:type="character" w:styleId="Strong">
    <w:name w:val="Strong"/>
    <w:basedOn w:val="DefaultParagraphFont"/>
    <w:uiPriority w:val="22"/>
    <w:rsid w:val="00643E4C"/>
    <w:rPr>
      <w:b/>
      <w:bCs/>
    </w:rPr>
  </w:style>
  <w:style w:type="paragraph" w:styleId="ListParagraph">
    <w:name w:val="List Paragraph"/>
    <w:basedOn w:val="Normal"/>
    <w:uiPriority w:val="34"/>
    <w:qFormat/>
    <w:rsid w:val="00643E4C"/>
    <w:pPr>
      <w:ind w:left="720"/>
      <w:contextualSpacing/>
    </w:pPr>
  </w:style>
  <w:style w:type="table" w:styleId="TableGrid">
    <w:name w:val="Table Grid"/>
    <w:basedOn w:val="TableNormal"/>
    <w:uiPriority w:val="39"/>
    <w:rsid w:val="00643E4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643E4C"/>
    <w:pPr>
      <w:spacing w:before="0"/>
    </w:pPr>
    <w:rPr>
      <w:rFonts w:asciiTheme="minorHAnsi" w:hAnsiTheme="minorHAnsi" w:cstheme="minorHAnsi"/>
      <w:sz w:val="22"/>
      <w:szCs w:val="22"/>
    </w:rPr>
  </w:style>
  <w:style w:type="paragraph" w:styleId="TOC5">
    <w:name w:val="toc 5"/>
    <w:basedOn w:val="Normal"/>
    <w:next w:val="Normal"/>
    <w:autoRedefine/>
    <w:uiPriority w:val="39"/>
    <w:unhideWhenUsed/>
    <w:rsid w:val="00643E4C"/>
    <w:pPr>
      <w:spacing w:before="0"/>
    </w:pPr>
    <w:rPr>
      <w:rFonts w:asciiTheme="minorHAnsi" w:hAnsiTheme="minorHAnsi" w:cstheme="minorHAnsi"/>
      <w:sz w:val="22"/>
      <w:szCs w:val="22"/>
    </w:rPr>
  </w:style>
  <w:style w:type="paragraph" w:styleId="TOC6">
    <w:name w:val="toc 6"/>
    <w:basedOn w:val="Normal"/>
    <w:next w:val="Normal"/>
    <w:autoRedefine/>
    <w:uiPriority w:val="39"/>
    <w:unhideWhenUsed/>
    <w:rsid w:val="00643E4C"/>
    <w:pPr>
      <w:spacing w:before="0"/>
    </w:pPr>
    <w:rPr>
      <w:rFonts w:asciiTheme="minorHAnsi" w:hAnsiTheme="minorHAnsi" w:cstheme="minorHAnsi"/>
      <w:sz w:val="22"/>
      <w:szCs w:val="22"/>
    </w:rPr>
  </w:style>
  <w:style w:type="paragraph" w:styleId="TOC7">
    <w:name w:val="toc 7"/>
    <w:basedOn w:val="Normal"/>
    <w:next w:val="Normal"/>
    <w:autoRedefine/>
    <w:uiPriority w:val="39"/>
    <w:unhideWhenUsed/>
    <w:rsid w:val="00643E4C"/>
    <w:pPr>
      <w:spacing w:before="0"/>
    </w:pPr>
    <w:rPr>
      <w:rFonts w:asciiTheme="minorHAnsi" w:hAnsiTheme="minorHAnsi" w:cstheme="minorHAnsi"/>
      <w:sz w:val="22"/>
      <w:szCs w:val="22"/>
    </w:rPr>
  </w:style>
  <w:style w:type="paragraph" w:styleId="TOC8">
    <w:name w:val="toc 8"/>
    <w:basedOn w:val="Normal"/>
    <w:next w:val="Normal"/>
    <w:autoRedefine/>
    <w:uiPriority w:val="39"/>
    <w:unhideWhenUsed/>
    <w:rsid w:val="00643E4C"/>
    <w:pPr>
      <w:spacing w:before="0"/>
    </w:pPr>
    <w:rPr>
      <w:rFonts w:asciiTheme="minorHAnsi" w:hAnsiTheme="minorHAnsi" w:cstheme="minorHAnsi"/>
      <w:sz w:val="22"/>
      <w:szCs w:val="22"/>
    </w:rPr>
  </w:style>
  <w:style w:type="paragraph" w:styleId="TOC9">
    <w:name w:val="toc 9"/>
    <w:basedOn w:val="Normal"/>
    <w:next w:val="Normal"/>
    <w:autoRedefine/>
    <w:uiPriority w:val="39"/>
    <w:unhideWhenUsed/>
    <w:rsid w:val="00643E4C"/>
    <w:pPr>
      <w:spacing w:before="0"/>
    </w:pPr>
    <w:rPr>
      <w:rFonts w:asciiTheme="minorHAnsi" w:hAnsiTheme="minorHAnsi" w:cstheme="minorHAnsi"/>
      <w:sz w:val="22"/>
      <w:szCs w:val="22"/>
    </w:rPr>
  </w:style>
  <w:style w:type="character" w:styleId="CommentReference">
    <w:name w:val="annotation reference"/>
    <w:basedOn w:val="DefaultParagraphFont"/>
    <w:uiPriority w:val="99"/>
    <w:semiHidden/>
    <w:unhideWhenUsed/>
    <w:rsid w:val="00643E4C"/>
    <w:rPr>
      <w:sz w:val="16"/>
      <w:szCs w:val="16"/>
    </w:rPr>
  </w:style>
  <w:style w:type="paragraph" w:styleId="CommentText">
    <w:name w:val="annotation text"/>
    <w:basedOn w:val="Normal"/>
    <w:link w:val="CommentTextChar"/>
    <w:uiPriority w:val="99"/>
    <w:semiHidden/>
    <w:unhideWhenUsed/>
    <w:rsid w:val="00643E4C"/>
    <w:rPr>
      <w:sz w:val="20"/>
      <w:szCs w:val="20"/>
    </w:rPr>
  </w:style>
  <w:style w:type="character" w:customStyle="1" w:styleId="CommentTextChar">
    <w:name w:val="Comment Text Char"/>
    <w:basedOn w:val="DefaultParagraphFont"/>
    <w:link w:val="CommentText"/>
    <w:uiPriority w:val="99"/>
    <w:semiHidden/>
    <w:rsid w:val="00643E4C"/>
    <w:rPr>
      <w:rFonts w:ascii="Times New Roman" w:hAnsi="Times New Roman" w:cs="Times New Roman"/>
      <w:sz w:val="20"/>
      <w:szCs w:val="20"/>
      <w:lang w:val="en-GB" w:eastAsia="ja-JP"/>
    </w:rPr>
  </w:style>
  <w:style w:type="character" w:customStyle="1" w:styleId="CommentSubjectChar">
    <w:name w:val="Comment Subject Char"/>
    <w:basedOn w:val="CommentTextChar"/>
    <w:link w:val="CommentSubject"/>
    <w:uiPriority w:val="99"/>
    <w:semiHidden/>
    <w:rsid w:val="00643E4C"/>
    <w:rPr>
      <w:rFonts w:ascii="Times New Roman" w:hAnsi="Times New Roman" w:cs="Times New Roman"/>
      <w:b/>
      <w:bCs/>
      <w:sz w:val="20"/>
      <w:szCs w:val="20"/>
      <w:lang w:val="en-GB" w:eastAsia="ja-JP"/>
    </w:rPr>
  </w:style>
  <w:style w:type="paragraph" w:styleId="CommentSubject">
    <w:name w:val="annotation subject"/>
    <w:basedOn w:val="CommentText"/>
    <w:next w:val="CommentText"/>
    <w:link w:val="CommentSubjectChar"/>
    <w:uiPriority w:val="99"/>
    <w:semiHidden/>
    <w:unhideWhenUsed/>
    <w:rsid w:val="00643E4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itu.int/md/meetingdoc.asp?lang=en&amp;parent=T17-SG17-180829-TD-PLEN-1566" TargetMode="External"/><Relationship Id="rId21" Type="http://schemas.openxmlformats.org/officeDocument/2006/relationships/hyperlink" Target="https://www.itu.int/md/meetingdoc.asp?lang=en&amp;parent=T17-SG17-190122-TD-PLEN-1816" TargetMode="External"/><Relationship Id="rId42" Type="http://schemas.openxmlformats.org/officeDocument/2006/relationships/hyperlink" Target="https://www.itu.int/md/meetingdoc.asp?lang=en&amp;parent=T17-SG17-180320-TD-PLEN-1063" TargetMode="External"/><Relationship Id="rId47" Type="http://schemas.openxmlformats.org/officeDocument/2006/relationships/hyperlink" Target="https://www.itu.int/md/meetingdoc.asp?lang=en&amp;parent=T17-SG17-170829-TD-PLEN-0669" TargetMode="External"/><Relationship Id="rId63" Type="http://schemas.openxmlformats.org/officeDocument/2006/relationships/hyperlink" Target="https://www.itu.int/md/T17-SG17-190827-TD-PLEN-2249" TargetMode="External"/><Relationship Id="rId68" Type="http://schemas.openxmlformats.org/officeDocument/2006/relationships/theme" Target="theme/theme1.xml"/><Relationship Id="rId7" Type="http://schemas.openxmlformats.org/officeDocument/2006/relationships/webSettings" Target="webSettings.xml"/><Relationship Id="rId2" Type="http://schemas.openxmlformats.org/officeDocument/2006/relationships/customXml" Target="../customXml/item2.xml"/><Relationship Id="rId16" Type="http://schemas.openxmlformats.org/officeDocument/2006/relationships/hyperlink" Target="https://www.itu.int/md/meetingdoc.asp?lang=en&amp;parent=T17-SG17-190122-TD-PLEN-1829" TargetMode="External"/><Relationship Id="rId29" Type="http://schemas.openxmlformats.org/officeDocument/2006/relationships/hyperlink" Target="https://www.itu.int/md/meetingdoc.asp?lang=en&amp;parent=T17-SG17-180829-TD-PLEN-1540" TargetMode="External"/><Relationship Id="rId11" Type="http://schemas.openxmlformats.org/officeDocument/2006/relationships/hyperlink" Target="mailto:jhk@etri.re.kr" TargetMode="External"/><Relationship Id="rId24" Type="http://schemas.openxmlformats.org/officeDocument/2006/relationships/hyperlink" Target="https://www.itu.int/md/meetingdoc.asp?lang=en&amp;parent=T17-SG17-180829-TD-PLEN-1622" TargetMode="External"/><Relationship Id="rId32" Type="http://schemas.openxmlformats.org/officeDocument/2006/relationships/hyperlink" Target="https://www.itu.int/md/meetingdoc.asp?lang=en&amp;parent=T17-SG17-180829-TD-PLEN-1417" TargetMode="External"/><Relationship Id="rId37" Type="http://schemas.openxmlformats.org/officeDocument/2006/relationships/hyperlink" Target="https://www.itu.int/md/meetingdoc.asp?lang=en&amp;parent=T17-SG17-180829-TD-PLEN-1268" TargetMode="External"/><Relationship Id="rId40" Type="http://schemas.openxmlformats.org/officeDocument/2006/relationships/hyperlink" Target="https://www.itu.int/md/meetingdoc.asp?lang=en&amp;parent=T17-SG17-180320-TD-PLEN-1123" TargetMode="External"/><Relationship Id="rId45" Type="http://schemas.openxmlformats.org/officeDocument/2006/relationships/hyperlink" Target="https://www.itu.int/md/meetingdoc.asp?lang=en&amp;parent=T17-SG17-180320-TD-PLEN-0841" TargetMode="External"/><Relationship Id="rId53" Type="http://schemas.openxmlformats.org/officeDocument/2006/relationships/hyperlink" Target="https://www.itu.int/md/meetingdoc.asp?lang=en&amp;parent=T17-SG17-C-0218" TargetMode="External"/><Relationship Id="rId58" Type="http://schemas.openxmlformats.org/officeDocument/2006/relationships/hyperlink" Target="https://www.itu.int/md/T17-SG17-190122-TD-PLEN-1950" TargetMode="External"/><Relationship Id="rId66" Type="http://schemas.microsoft.com/office/2011/relationships/people" Target="people.xml"/><Relationship Id="rId5" Type="http://schemas.openxmlformats.org/officeDocument/2006/relationships/styles" Target="styles.xml"/><Relationship Id="rId61" Type="http://schemas.openxmlformats.org/officeDocument/2006/relationships/hyperlink" Target="https://www.itu.int/md/T17-SG17-190122-TD-PLEN-1880" TargetMode="External"/><Relationship Id="rId19" Type="http://schemas.openxmlformats.org/officeDocument/2006/relationships/hyperlink" Target="https://www.itu.int/md/meetingdoc.asp?lang=en&amp;parent=T17-SG17-190122-TD-PLEN-1826" TargetMode="External"/><Relationship Id="rId14" Type="http://schemas.microsoft.com/office/2011/relationships/commentsExtended" Target="commentsExtended.xml"/><Relationship Id="rId22" Type="http://schemas.openxmlformats.org/officeDocument/2006/relationships/hyperlink" Target="https://www.itu.int/md/meetingdoc.asp?lang=en&amp;parent=T17-SG17-190122-TD-PLEN-1716" TargetMode="External"/><Relationship Id="rId27" Type="http://schemas.openxmlformats.org/officeDocument/2006/relationships/hyperlink" Target="https://www.itu.int/md/meetingdoc.asp?lang=en&amp;parent=T17-SG17-180829-TD-PLEN-1544" TargetMode="External"/><Relationship Id="rId30" Type="http://schemas.openxmlformats.org/officeDocument/2006/relationships/hyperlink" Target="https://www.itu.int/md/meetingdoc.asp?lang=en&amp;parent=T17-SG17-180829-TD-PLEN-1433" TargetMode="External"/><Relationship Id="rId35" Type="http://schemas.openxmlformats.org/officeDocument/2006/relationships/hyperlink" Target="https://www.itu.int/md/meetingdoc.asp?lang=en&amp;parent=T17-SG17-180829-TD-PLEN-1270" TargetMode="External"/><Relationship Id="rId43" Type="http://schemas.openxmlformats.org/officeDocument/2006/relationships/hyperlink" Target="https://www.itu.int/md/meetingdoc.asp?lang=en&amp;parent=T17-SG17-180320-TD-PLEN-0895" TargetMode="External"/><Relationship Id="rId48" Type="http://schemas.openxmlformats.org/officeDocument/2006/relationships/hyperlink" Target="https://www.itu.int/md/meetingdoc.asp?lang=en&amp;parent=T17-SG17-C-0456" TargetMode="External"/><Relationship Id="rId56" Type="http://schemas.openxmlformats.org/officeDocument/2006/relationships/hyperlink" Target="https://www.itu.int/md/T17-SG17-190122-TD-PLEN-1981" TargetMode="External"/><Relationship Id="rId64" Type="http://schemas.openxmlformats.org/officeDocument/2006/relationships/header" Target="header1.xml"/><Relationship Id="rId69" Type="http://schemas.microsoft.com/office/2016/09/relationships/commentsIds" Target="commentsIds.xml"/><Relationship Id="rId8" Type="http://schemas.openxmlformats.org/officeDocument/2006/relationships/footnotes" Target="footnotes.xml"/><Relationship Id="rId51" Type="http://schemas.openxmlformats.org/officeDocument/2006/relationships/hyperlink" Target="https://www.itu.int/md/meetingdoc.asp?lang=en&amp;parent=T17-SG17-C-0293" TargetMode="External"/><Relationship Id="rId3" Type="http://schemas.openxmlformats.org/officeDocument/2006/relationships/customXml" Target="../customXml/item3.xml"/><Relationship Id="rId12" Type="http://schemas.openxmlformats.org/officeDocument/2006/relationships/image" Target="media/image2.png"/><Relationship Id="rId17" Type="http://schemas.openxmlformats.org/officeDocument/2006/relationships/hyperlink" Target="https://www.itu.int/md/meetingdoc.asp?lang=en&amp;parent=T17-SG17-190122-TD-PLEN-1828" TargetMode="External"/><Relationship Id="rId25" Type="http://schemas.openxmlformats.org/officeDocument/2006/relationships/hyperlink" Target="https://www.itu.int/md/meetingdoc.asp?lang=en&amp;parent=T17-SG17-180829-TD-PLEN-1617" TargetMode="External"/><Relationship Id="rId33" Type="http://schemas.openxmlformats.org/officeDocument/2006/relationships/hyperlink" Target="https://www.itu.int/md/meetingdoc.asp?lang=en&amp;parent=T17-SG17-180829-TD-PLEN-1415" TargetMode="External"/><Relationship Id="rId38" Type="http://schemas.openxmlformats.org/officeDocument/2006/relationships/hyperlink" Target="https://www.itu.int/md/meetingdoc.asp?lang=en&amp;parent=T17-SG17-180829-TD-PLEN-1267" TargetMode="External"/><Relationship Id="rId46" Type="http://schemas.openxmlformats.org/officeDocument/2006/relationships/hyperlink" Target="https://www.itu.int/md/meetingdoc.asp?lang=en&amp;parent=T17-SG17-170829-TD-PLEN-0782" TargetMode="External"/><Relationship Id="rId59" Type="http://schemas.openxmlformats.org/officeDocument/2006/relationships/hyperlink" Target="https://www.itu.int/md/T17-SG17-190827-TD-PLEN-2250" TargetMode="External"/><Relationship Id="rId67" Type="http://schemas.openxmlformats.org/officeDocument/2006/relationships/glossaryDocument" Target="glossary/document.xml"/><Relationship Id="rId20" Type="http://schemas.openxmlformats.org/officeDocument/2006/relationships/hyperlink" Target="https://www.itu.int/md/meetingdoc.asp?lang=en&amp;parent=T17-SG17-190122-TD-PLEN-1817" TargetMode="External"/><Relationship Id="rId41" Type="http://schemas.openxmlformats.org/officeDocument/2006/relationships/hyperlink" Target="https://www.itu.int/md/meetingdoc.asp?lang=en&amp;parent=T17-SG17-180320-TD-PLEN-1121" TargetMode="External"/><Relationship Id="rId54" Type="http://schemas.openxmlformats.org/officeDocument/2006/relationships/hyperlink" Target="https://www.itu.int/md/meetingdoc.asp?lang=en&amp;parent=T17-SG17-C-0194" TargetMode="External"/><Relationship Id="rId62" Type="http://schemas.openxmlformats.org/officeDocument/2006/relationships/hyperlink" Target="https://www.itu.int/md/T17-SG17-190827-TD-PLEN-2248" TargetMode="Externa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itu.int/md/meetingdoc.asp?lang=en&amp;parent=T17-SG17-190122-TD-PLEN-1830" TargetMode="External"/><Relationship Id="rId23" Type="http://schemas.openxmlformats.org/officeDocument/2006/relationships/hyperlink" Target="https://www.itu.int/md/meetingdoc.asp?lang=en&amp;parent=T17-SG17-180829-TD-PLEN-1623" TargetMode="External"/><Relationship Id="rId28" Type="http://schemas.openxmlformats.org/officeDocument/2006/relationships/hyperlink" Target="https://www.itu.int/md/meetingdoc.asp?lang=en&amp;parent=T17-SG17-180829-TD-PLEN-1542" TargetMode="External"/><Relationship Id="rId36" Type="http://schemas.openxmlformats.org/officeDocument/2006/relationships/hyperlink" Target="https://www.itu.int/md/meetingdoc.asp?lang=en&amp;parent=T17-SG17-180829-TD-PLEN-1269" TargetMode="External"/><Relationship Id="rId49" Type="http://schemas.openxmlformats.org/officeDocument/2006/relationships/hyperlink" Target="https://www.itu.int/md/meetingdoc.asp?lang=en&amp;parent=T17-SG17-C-0437" TargetMode="External"/><Relationship Id="rId57" Type="http://schemas.openxmlformats.org/officeDocument/2006/relationships/hyperlink" Target="https://www.itu.int/md/T17-SG17-190122-TD-PLEN-1982" TargetMode="External"/><Relationship Id="rId10" Type="http://schemas.openxmlformats.org/officeDocument/2006/relationships/image" Target="media/image1.gif"/><Relationship Id="rId31" Type="http://schemas.openxmlformats.org/officeDocument/2006/relationships/hyperlink" Target="https://www.itu.int/md/meetingdoc.asp?lang=en&amp;parent=T17-SG17-180829-TD-PLEN-1432" TargetMode="External"/><Relationship Id="rId44" Type="http://schemas.openxmlformats.org/officeDocument/2006/relationships/hyperlink" Target="https://www.itu.int/md/meetingdoc.asp?lang=en&amp;parent=T17-SG17-180320-TD-PLEN-0842" TargetMode="External"/><Relationship Id="rId52" Type="http://schemas.openxmlformats.org/officeDocument/2006/relationships/hyperlink" Target="https://www.itu.int/md/meetingdoc.asp?lang=en&amp;parent=T17-SG17-C-0238" TargetMode="External"/><Relationship Id="rId60" Type="http://schemas.openxmlformats.org/officeDocument/2006/relationships/hyperlink" Target="https://www.itu.int/md/T17-SG17-190827-TD-PLEN-2228" TargetMode="External"/><Relationship Id="rId65"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3" Type="http://schemas.openxmlformats.org/officeDocument/2006/relationships/comments" Target="comments.xml"/><Relationship Id="rId18" Type="http://schemas.openxmlformats.org/officeDocument/2006/relationships/hyperlink" Target="https://www.itu.int/md/meetingdoc.asp?lang=en&amp;parent=T17-SG17-190122-TD-PLEN-1827" TargetMode="External"/><Relationship Id="rId39" Type="http://schemas.openxmlformats.org/officeDocument/2006/relationships/hyperlink" Target="https://www.itu.int/md/meetingdoc.asp?lang=en&amp;parent=T17-SG17-180320-TD-PLEN-1144" TargetMode="External"/><Relationship Id="rId34" Type="http://schemas.openxmlformats.org/officeDocument/2006/relationships/hyperlink" Target="https://www.itu.int/md/meetingdoc.asp?lang=en&amp;parent=T17-SG17-180829-TD-PLEN-1300" TargetMode="External"/><Relationship Id="rId50" Type="http://schemas.openxmlformats.org/officeDocument/2006/relationships/hyperlink" Target="https://www.itu.int/md/meetingdoc.asp?lang=en&amp;parent=T17-SG17-C-0298" TargetMode="External"/><Relationship Id="rId55" Type="http://schemas.openxmlformats.org/officeDocument/2006/relationships/hyperlink" Target="https://www.itu.int/md/meetingdoc.asp?lang=en&amp;parent=T17-SG17-C-0193"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usr\campos\_acloud\Dropbox\Work\T17-Templates\StudyGroup_Document-v20170405.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259800AD439456F86001229E9F6B8CD"/>
        <w:category>
          <w:name w:val="General"/>
          <w:gallery w:val="placeholder"/>
        </w:category>
        <w:types>
          <w:type w:val="bbPlcHdr"/>
        </w:types>
        <w:behaviors>
          <w:behavior w:val="content"/>
        </w:behaviors>
        <w:guid w:val="{04CF0DCB-494C-42D1-836F-773D20172C47}"/>
      </w:docPartPr>
      <w:docPartBody>
        <w:p w:rsidR="001A09B2" w:rsidRDefault="00FE399B">
          <w:pPr>
            <w:pStyle w:val="C259800AD439456F86001229E9F6B8CD"/>
          </w:pPr>
          <w:r w:rsidRPr="00136DDD">
            <w:rPr>
              <w:rStyle w:val="PlaceholderText"/>
            </w:rPr>
            <w:t>Insert keywords separated by semicolon (;)</w:t>
          </w:r>
        </w:p>
      </w:docPartBody>
    </w:docPart>
    <w:docPart>
      <w:docPartPr>
        <w:name w:val="492BE26494BC4227B909FEB578E10484"/>
        <w:category>
          <w:name w:val="General"/>
          <w:gallery w:val="placeholder"/>
        </w:category>
        <w:types>
          <w:type w:val="bbPlcHdr"/>
        </w:types>
        <w:behaviors>
          <w:behavior w:val="content"/>
        </w:behaviors>
        <w:guid w:val="{902D594D-3570-4461-A16E-8834FE2D6B47}"/>
      </w:docPartPr>
      <w:docPartBody>
        <w:p w:rsidR="001A09B2" w:rsidRDefault="00FE399B">
          <w:pPr>
            <w:pStyle w:val="492BE26494BC4227B909FEB578E10484"/>
          </w:pPr>
          <w:r w:rsidRPr="00136DDD">
            <w:rPr>
              <w:rStyle w:val="PlaceholderText"/>
            </w:rPr>
            <w:t>Insert an abstract under 200 words that describes the content of the document, including a clear description of any proposals it may contain.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
    <w:altName w:val="Yu Gothic UI"/>
    <w:charset w:val="80"/>
    <w:family w:val="auto"/>
    <w:pitch w:val="variable"/>
    <w:sig w:usb0="00000000"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revisionView w:comments="0" w:formatting="0" w:inkAnnotations="0"/>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9B"/>
    <w:rsid w:val="001A09B2"/>
    <w:rsid w:val="00FE399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rFonts w:ascii="Times New Roman" w:hAnsi="Times New Roman"/>
      <w:color w:val="808080"/>
    </w:rPr>
  </w:style>
  <w:style w:type="paragraph" w:customStyle="1" w:styleId="6BCFF663A1A4478B85DABE16B089F8C2">
    <w:name w:val="6BCFF663A1A4478B85DABE16B089F8C2"/>
  </w:style>
  <w:style w:type="paragraph" w:customStyle="1" w:styleId="F904D09AA5EE4A4489EE8DDBCD385FC6">
    <w:name w:val="F904D09AA5EE4A4489EE8DDBCD385FC6"/>
  </w:style>
  <w:style w:type="paragraph" w:customStyle="1" w:styleId="6D0FDD57E00E4FF994426B513F9C0CB9">
    <w:name w:val="6D0FDD57E00E4FF994426B513F9C0CB9"/>
  </w:style>
  <w:style w:type="paragraph" w:customStyle="1" w:styleId="9AB9E910FA0242D182C7C7D98CE5BDFA">
    <w:name w:val="9AB9E910FA0242D182C7C7D98CE5BDFA"/>
  </w:style>
  <w:style w:type="paragraph" w:customStyle="1" w:styleId="1778BD6C5D084ED7B76BC2C96783115B">
    <w:name w:val="1778BD6C5D084ED7B76BC2C96783115B"/>
  </w:style>
  <w:style w:type="paragraph" w:customStyle="1" w:styleId="2B4D4A15154A4F56A35A8A063E907690">
    <w:name w:val="2B4D4A15154A4F56A35A8A063E907690"/>
  </w:style>
  <w:style w:type="paragraph" w:customStyle="1" w:styleId="A91B5E6354D743CBB3191FC91212D428">
    <w:name w:val="A91B5E6354D743CBB3191FC91212D428"/>
  </w:style>
  <w:style w:type="paragraph" w:customStyle="1" w:styleId="437903216CDF42D8AFCFCB5DAA1ABCBD">
    <w:name w:val="437903216CDF42D8AFCFCB5DAA1ABCBD"/>
  </w:style>
  <w:style w:type="paragraph" w:customStyle="1" w:styleId="C259800AD439456F86001229E9F6B8CD">
    <w:name w:val="C259800AD439456F86001229E9F6B8CD"/>
  </w:style>
  <w:style w:type="paragraph" w:customStyle="1" w:styleId="492BE26494BC4227B909FEB578E10484">
    <w:name w:val="492BE26494BC4227B909FEB578E1048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When xmlns="3f6fad35-1f81-480e-a4e5-6e5474dcfb96" xsi:nil="true"/>
    <Meeting xmlns="3f6fad35-1f81-480e-a4e5-6e5474dcfb96" xsi:nil="true"/>
    <IsReservedDoc xmlns="3f6fad35-1f81-480e-a4e5-6e5474dcfb96">false</IsReservedDoc>
    <SgText xmlns="3f6fad35-1f81-480e-a4e5-6e5474dcfb96">SG17</SgText>
    <IsRevision xmlns="3f6fad35-1f81-480e-a4e5-6e5474dcfb96">false</IsRevision>
    <Purpose1 xmlns="3f6fad35-1f81-480e-a4e5-6e5474dcfb96" xsi:nil="true"/>
    <Abstract xmlns="3f6fad35-1f81-480e-a4e5-6e5474dcfb96">This document contains the revision of the first baseline text proposal for TP.inno “Description of the incubation mechanism and ways to improve it” as an instrument for SG17 to allow innovation to be developed in a more agile way.</Abstract>
    <SourceRGM xmlns="3f6fad35-1f81-480e-a4e5-6e5474dcfb96" xsi:nil="true"/>
    <DocStatus xmlns="3f6fad35-1f81-480e-a4e5-6e5474dcfb96">pending</DocStatus>
    <IsAttachment xmlns="3f6fad35-1f81-480e-a4e5-6e5474dcfb96">false</IsAttachment>
    <StudyGroup xmlns="3f6fad35-1f81-480e-a4e5-6e5474dcfb96" xsi:nil="true"/>
    <DocType xmlns="3f6fad35-1f81-480e-a4e5-6e5474dcfb96">TD</DocType>
    <QuestionText xmlns="3f6fad35-1f81-480e-a4e5-6e5474dcfb96">Q4/17</QuestionText>
    <DocTypeText xmlns="3f6fad35-1f81-480e-a4e5-6e5474dcfb96">CONTRIBUTION</DocTypeText>
    <CategoryDescription xmlns="http://schemas.microsoft.com/sharepoint.v3" xsi:nil="true"/>
    <ShortName xmlns="3f6fad35-1f81-480e-a4e5-6e5474dcfb96"/>
    <Place xmlns="3f6fad35-1f81-480e-a4e5-6e5474dcfb96">Geneva, 27 August- 5 September 2019</Place>
    <IsTooLateSubmitted xmlns="3f6fad35-1f81-480e-a4e5-6e5474dcfb96">false</IsTooLateSubmitted>
    <Observations xmlns="3f6fad35-1f81-480e-a4e5-6e5474dcfb96" xsi:nil="true"/>
    <DocumentSource xmlns="3f6fad35-1f81-480e-a4e5-6e5474dcfb96">Rapporteur Q4/17</DocumentSource>
    <IsUpdated xmlns="3f6fad35-1f81-480e-a4e5-6e5474dcfb96">false</IsUpdated>
    <DocStatusText xmlns="3f6fad35-1f81-480e-a4e5-6e5474dcfb96" xsi:nil="true"/>
  </documentManagement>
</p:properties>
</file>

<file path=customXml/item3.xml><?xml version="1.0" encoding="utf-8"?>
<ct:contentTypeSchema xmlns:ct="http://schemas.microsoft.com/office/2006/metadata/contentType" xmlns:ma="http://schemas.microsoft.com/office/2006/metadata/properties/metaAttributes" ct:_="" ma:_="" ma:contentTypeName="sgmtgdoc" ma:contentTypeID="0x01010072A901B997EC694AA911983CD90730E7007F0A6DBBFCF81C42B058037CF5C154B4" ma:contentTypeVersion="0" ma:contentTypeDescription="" ma:contentTypeScope="" ma:versionID="b38c0ae08faba23d7c6abeffb8399391">
  <xsd:schema xmlns:xsd="http://www.w3.org/2001/XMLSchema" xmlns:xs="http://www.w3.org/2001/XMLSchema" xmlns:p="http://schemas.microsoft.com/office/2006/metadata/properties" xmlns:ns2="3f6fad35-1f81-480e-a4e5-6e5474dcfb96" xmlns:ns4="http://schemas.microsoft.com/sharepoint.v3" targetNamespace="http://schemas.microsoft.com/office/2006/metadata/properties" ma:root="true" ma:fieldsID="5d3a130ecb8803d657ebbd11a257378a" ns2:_="" ns4:_="">
    <xsd:import namespace="3f6fad35-1f81-480e-a4e5-6e5474dcfb96"/>
    <xsd:import namespace="http://schemas.microsoft.com/sharepoint.v3"/>
    <xsd:element name="properties">
      <xsd:complexType>
        <xsd:sequence>
          <xsd:element name="documentManagement">
            <xsd:complexType>
              <xsd:all>
                <xsd:element ref="ns2:ShortName" minOccurs="0"/>
                <xsd:element ref="ns2:DocType" minOccurs="0"/>
                <xsd:element ref="ns2:Purpose1" minOccurs="0"/>
                <xsd:element ref="ns2:SourceRGM" minOccurs="0"/>
                <xsd:element ref="ns2:Abstract" minOccurs="0"/>
                <xsd:element ref="ns2:Observations" minOccurs="0"/>
                <xsd:element ref="ns2:DocStatus" minOccurs="0"/>
                <xsd:element ref="ns2:IsReservedDoc" minOccurs="0"/>
                <xsd:element ref="ns2:IsRevision" minOccurs="0"/>
                <xsd:element ref="ns2:IsAttachment" minOccurs="0"/>
                <xsd:element ref="ns2:IsTooLateSubmitted" minOccurs="0"/>
                <xsd:element ref="ns2:DocTypeText" minOccurs="0"/>
                <xsd:element ref="ns4:CategoryDescription" minOccurs="0"/>
                <xsd:element ref="ns2:Place" minOccurs="0"/>
                <xsd:element ref="ns2:When" minOccurs="0"/>
                <xsd:element ref="ns2:SgText" minOccurs="0"/>
                <xsd:element ref="ns2:QuestionText" minOccurs="0"/>
                <xsd:element ref="ns2:Meeting" minOccurs="0"/>
                <xsd:element ref="ns2:StudyGroup" minOccurs="0"/>
                <xsd:element ref="ns2:DocumentSource" minOccurs="0"/>
                <xsd:element ref="ns2:IsUpdated" minOccurs="0"/>
                <xsd:element ref="ns2:DocStatusTex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f6fad35-1f81-480e-a4e5-6e5474dcfb96" elementFormDefault="qualified">
    <xsd:import namespace="http://schemas.microsoft.com/office/2006/documentManagement/types"/>
    <xsd:import namespace="http://schemas.microsoft.com/office/infopath/2007/PartnerControls"/>
    <xsd:element name="ShortName" ma:index="2" nillable="true" ma:displayName="ShortName" ma:internalName="ShortName">
      <xsd:simpleType>
        <xsd:restriction base="dms:Text">
          <xsd:maxLength value="255"/>
        </xsd:restriction>
      </xsd:simpleType>
    </xsd:element>
    <xsd:element name="DocType" ma:index="3" nillable="true" ma:displayName="DocType" ma:format="Dropdown" ma:internalName="DocType">
      <xsd:simpleType>
        <xsd:restriction base="dms:Choice">
          <xsd:enumeration value="C"/>
          <xsd:enumeration value="TD"/>
          <xsd:enumeration value="DOC"/>
        </xsd:restriction>
      </xsd:simpleType>
    </xsd:element>
    <xsd:element name="Purpose1" ma:index="5" nillable="true" ma:displayName="Purpose" ma:default="Other" ma:format="Dropdown" ma:internalName="Purpose1">
      <xsd:simpleType>
        <xsd:restriction base="dms:Choice">
          <xsd:enumeration value="Admin"/>
          <xsd:enumeration value="Discussion"/>
          <xsd:enumeration value="Information"/>
          <xsd:enumeration value="Proposal"/>
          <xsd:enumeration value="Other"/>
        </xsd:restriction>
      </xsd:simpleType>
    </xsd:element>
    <xsd:element name="SourceRGM" ma:index="7" nillable="true" ma:displayName="SourceRGM" ma:description="Source of the TD/Doc" ma:internalName="SourceRGM">
      <xsd:simpleType>
        <xsd:restriction base="dms:Text">
          <xsd:maxLength value="255"/>
        </xsd:restriction>
      </xsd:simpleType>
    </xsd:element>
    <xsd:element name="Abstract" ma:index="8" nillable="true" ma:displayName="Abstract" ma:internalName="Abstract">
      <xsd:simpleType>
        <xsd:restriction base="dms:Note"/>
      </xsd:simpleType>
    </xsd:element>
    <xsd:element name="Observations" ma:index="10" nillable="true" ma:displayName="Observations" ma:description="Other remarks on the document" ma:internalName="Observations">
      <xsd:simpleType>
        <xsd:restriction base="dms:Text">
          <xsd:maxLength value="255"/>
        </xsd:restriction>
      </xsd:simpleType>
    </xsd:element>
    <xsd:element name="DocStatus" ma:index="11" nillable="true" ma:displayName="DocStatus" ma:default="pending" ma:format="Dropdown" ma:internalName="DocStatus">
      <xsd:simpleType>
        <xsd:restriction base="dms:Choice">
          <xsd:enumeration value="pending"/>
          <xsd:enumeration value="accepted"/>
          <xsd:enumeration value="rejected/withdrawn"/>
          <xsd:enumeration value="accepted (late)"/>
        </xsd:restriction>
      </xsd:simpleType>
    </xsd:element>
    <xsd:element name="IsReservedDoc" ma:index="12" nillable="true" ma:displayName="IsReservedDoc" ma:default="0" ma:internalName="IsReservedDoc">
      <xsd:simpleType>
        <xsd:restriction base="dms:Boolean"/>
      </xsd:simpleType>
    </xsd:element>
    <xsd:element name="IsRevision" ma:index="13" nillable="true" ma:displayName="IsRevision" ma:default="0" ma:description="Yes if document is a revision" ma:internalName="IsRevision">
      <xsd:simpleType>
        <xsd:restriction base="dms:Boolean"/>
      </xsd:simpleType>
    </xsd:element>
    <xsd:element name="IsAttachment" ma:index="14" nillable="true" ma:displayName="IsAttachment" ma:default="0" ma:internalName="IsAttachment">
      <xsd:simpleType>
        <xsd:restriction base="dms:Boolean"/>
      </xsd:simpleType>
    </xsd:element>
    <xsd:element name="IsTooLateSubmitted" ma:index="15" nillable="true" ma:displayName="IsTooLateSubmitted" ma:default="0" ma:description="Check if the document is submitted after the deadline" ma:internalName="IsTooLateSubmitted">
      <xsd:simpleType>
        <xsd:restriction base="dms:Boolean"/>
      </xsd:simpleType>
    </xsd:element>
    <xsd:element name="DocTypeText" ma:index="16" nillable="true" ma:displayName="DocTypeText" ma:internalName="DocTypeText">
      <xsd:simpleType>
        <xsd:restriction base="dms:Text">
          <xsd:maxLength value="25"/>
        </xsd:restriction>
      </xsd:simpleType>
    </xsd:element>
    <xsd:element name="Place" ma:index="18" nillable="true" ma:displayName="Place" ma:internalName="Place">
      <xsd:simpleType>
        <xsd:restriction base="dms:Text">
          <xsd:maxLength value="255"/>
        </xsd:restriction>
      </xsd:simpleType>
    </xsd:element>
    <xsd:element name="When" ma:index="19" nillable="true" ma:displayName="When" ma:internalName="When">
      <xsd:simpleType>
        <xsd:restriction base="dms:Text">
          <xsd:maxLength value="255"/>
        </xsd:restriction>
      </xsd:simpleType>
    </xsd:element>
    <xsd:element name="SgText" ma:index="20" nillable="true" ma:displayName="SgText" ma:internalName="SgText">
      <xsd:simpleType>
        <xsd:restriction base="dms:Text">
          <xsd:maxLength value="255"/>
        </xsd:restriction>
      </xsd:simpleType>
    </xsd:element>
    <xsd:element name="QuestionText" ma:index="21" nillable="true" ma:displayName="QuestionText" ma:internalName="QuestionText">
      <xsd:simpleType>
        <xsd:restriction base="dms:Text">
          <xsd:maxLength value="255"/>
        </xsd:restriction>
      </xsd:simpleType>
    </xsd:element>
    <xsd:element name="Meeting" ma:index="22" nillable="true" ma:displayName="Meeting" ma:internalName="Meeting" ma:readOnly="false" ma:showField="Title">
      <xsd:simpleType>
        <xsd:restriction base="dms:Lookup"/>
      </xsd:simpleType>
    </xsd:element>
    <xsd:element name="StudyGroup" ma:index="23" nillable="true" ma:displayName="StudyGroup" ma:internalName="StudyGroup" ma:readOnly="false" ma:showField="Title">
      <xsd:simpleType>
        <xsd:restriction base="dms:Lookup"/>
      </xsd:simpleType>
    </xsd:element>
    <xsd:element name="DocumentSource" ma:index="24" nillable="true" ma:displayName="DocumentSource" ma:internalName="DocumentSource">
      <xsd:simpleType>
        <xsd:restriction base="dms:Text">
          <xsd:maxLength value="255"/>
        </xsd:restriction>
      </xsd:simpleType>
    </xsd:element>
    <xsd:element name="IsUpdated" ma:index="25" nillable="true" ma:displayName="IsUpdated" ma:default="0" ma:internalName="IsUpdated">
      <xsd:simpleType>
        <xsd:restriction base="dms:Boolean"/>
      </xsd:simpleType>
    </xsd:element>
    <xsd:element name="DocStatusText" ma:index="36" nillable="true" ma:displayName="DocStatusText" ma:internalName="DocStatusText">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CategoryDescription" ma:index="17" nillable="true" ma:displayName="Description" ma:internalName="CategoryDescription">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7" ma:displayName="Content Type"/>
        <xsd:element ref="dc:title" minOccurs="0" maxOccurs="1" ma:index="1" ma:displayName="Title"/>
        <xsd:element ref="dc:subject" minOccurs="0" maxOccurs="1"/>
        <xsd:element ref="dc:description" minOccurs="0" maxOccurs="1"/>
        <xsd:element name="keywords" minOccurs="0" maxOccurs="1" type="xsd:string" ma:index="9" ma:displayName="Keywords"/>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3751D69-C054-4D4D-81C3-C6AE3340C6F4}">
  <ds:schemaRefs>
    <ds:schemaRef ds:uri="http://schemas.microsoft.com/sharepoint/v3/contenttype/forms"/>
  </ds:schemaRefs>
</ds:datastoreItem>
</file>

<file path=customXml/itemProps2.xml><?xml version="1.0" encoding="utf-8"?>
<ds:datastoreItem xmlns:ds="http://schemas.openxmlformats.org/officeDocument/2006/customXml" ds:itemID="{EF8523CC-DEB2-463D-9A27-DF0B8D2CAEC3}">
  <ds:schemaRefs>
    <ds:schemaRef ds:uri="http://www.w3.org/XML/1998/namespace"/>
    <ds:schemaRef ds:uri="http://purl.org/dc/terms/"/>
    <ds:schemaRef ds:uri="http://schemas.microsoft.com/office/2006/documentManagement/types"/>
    <ds:schemaRef ds:uri="http://purl.org/dc/dcmitype/"/>
    <ds:schemaRef ds:uri="http://schemas.microsoft.com/sharepoint.v3"/>
    <ds:schemaRef ds:uri="http://schemas.microsoft.com/office/2006/metadata/properties"/>
    <ds:schemaRef ds:uri="http://schemas.microsoft.com/office/infopath/2007/PartnerControls"/>
    <ds:schemaRef ds:uri="3f6fad35-1f81-480e-a4e5-6e5474dcfb96"/>
    <ds:schemaRef ds:uri="http://schemas.openxmlformats.org/package/2006/metadata/core-properties"/>
    <ds:schemaRef ds:uri="http://purl.org/dc/elements/1.1/"/>
  </ds:schemaRefs>
</ds:datastoreItem>
</file>

<file path=customXml/itemProps3.xml><?xml version="1.0" encoding="utf-8"?>
<ds:datastoreItem xmlns:ds="http://schemas.openxmlformats.org/officeDocument/2006/customXml" ds:itemID="{15D33395-2A06-47C4-8E8C-930225F12A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f6fad35-1f81-480e-a4e5-6e5474dcfb96"/>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StudyGroup_Document-v20170405.dotx</Template>
  <TotalTime>1</TotalTime>
  <Pages>21</Pages>
  <Words>6943</Words>
  <Characters>34928</Characters>
  <Application>Microsoft Office Word</Application>
  <DocSecurity>0</DocSecurity>
  <Lines>970</Lines>
  <Paragraphs>686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Revision of 1st proposed baseline text for TP.inno "Description of the incubation mechanism and ways to improve it”</vt:lpstr>
      <vt:lpstr>Revision of 1st proposed baseline text for TP.inno "Description of the incubation mechanism and ways to improve it”</vt:lpstr>
    </vt:vector>
  </TitlesOfParts>
  <Manager>ITU-T</Manager>
  <Company>International Telecommunication Union (ITU)</Company>
  <LinksUpToDate>false</LinksUpToDate>
  <CharactersWithSpaces>41185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Revision of 1st proposed baseline text for TP.inno "Description of the incubation mechanism and ways to improve it”</dc:title>
  <dc:subject/>
  <dc:creator>Rapporteur Q4/17</dc:creator>
  <cp:keywords>Innovation; Incubation;</cp:keywords>
  <dc:description>SG17-TD2484  For: Geneva, 27 August- 5 September 2019_x000d_Document date: _x000d_Saved by R01 at 07:00:09 on 03/09/2019</dc:description>
  <cp:lastModifiedBy>Bilani, Joumana</cp:lastModifiedBy>
  <cp:revision>3</cp:revision>
  <cp:lastPrinted>2016-12-23T12:52:00Z</cp:lastPrinted>
  <dcterms:created xsi:type="dcterms:W3CDTF">2019-09-03T05:01:00Z</dcterms:created>
  <dcterms:modified xsi:type="dcterms:W3CDTF">2019-09-03T05:02:00Z</dcterms:modified>
  <cp:category/>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num">
    <vt:lpwstr>SG17-TD2484</vt:lpwstr>
  </property>
  <property fmtid="{D5CDD505-2E9C-101B-9397-08002B2CF9AE}" pid="3" name="Docdate">
    <vt:lpwstr/>
  </property>
  <property fmtid="{D5CDD505-2E9C-101B-9397-08002B2CF9AE}" pid="4" name="Docorlang">
    <vt:lpwstr/>
  </property>
  <property fmtid="{D5CDD505-2E9C-101B-9397-08002B2CF9AE}" pid="5" name="Docbluepink">
    <vt:lpwstr>Q4/17</vt:lpwstr>
  </property>
  <property fmtid="{D5CDD505-2E9C-101B-9397-08002B2CF9AE}" pid="6" name="Docdest">
    <vt:lpwstr>Geneva, 27 August- 5 September 2019</vt:lpwstr>
  </property>
  <property fmtid="{D5CDD505-2E9C-101B-9397-08002B2CF9AE}" pid="7" name="Docauthor">
    <vt:lpwstr>Rapporteur Q4/17</vt:lpwstr>
  </property>
</Properties>
</file>