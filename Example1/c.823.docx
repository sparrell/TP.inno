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0" w:type="dxa"/>
        <w:jc w:val="center"/>
        <w:tblLayout w:type="fixed"/>
        <w:tblCellMar>
          <w:left w:w="57" w:type="dxa"/>
          <w:right w:w="57" w:type="dxa"/>
        </w:tblCellMar>
        <w:tblLook w:val="0000" w:firstRow="0" w:lastRow="0" w:firstColumn="0" w:lastColumn="0" w:noHBand="0" w:noVBand="0"/>
      </w:tblPr>
      <w:tblGrid>
        <w:gridCol w:w="1134"/>
        <w:gridCol w:w="284"/>
        <w:gridCol w:w="3685"/>
        <w:gridCol w:w="142"/>
        <w:gridCol w:w="284"/>
        <w:gridCol w:w="4111"/>
      </w:tblGrid>
      <w:tr w:rsidR="00691C94" w:rsidRPr="0037415F" w14:paraId="0867C755" w14:textId="77777777" w:rsidTr="009B75B3">
        <w:trPr>
          <w:cantSplit/>
          <w:jc w:val="center"/>
        </w:trPr>
        <w:tc>
          <w:tcPr>
            <w:tcW w:w="1134" w:type="dxa"/>
            <w:vMerge w:val="restart"/>
            <w:vAlign w:val="center"/>
          </w:tcPr>
          <w:p w14:paraId="1F4D3F2E" w14:textId="650B48E2" w:rsidR="00691C94" w:rsidRPr="007F664D" w:rsidRDefault="00691C94" w:rsidP="00691C94">
            <w:pPr>
              <w:jc w:val="center"/>
              <w:rPr>
                <w:sz w:val="20"/>
                <w:szCs w:val="20"/>
              </w:rPr>
            </w:pPr>
            <w:r>
              <w:rPr>
                <w:noProof/>
                <w:sz w:val="20"/>
                <w:szCs w:val="20"/>
                <w:lang w:val="en-US" w:eastAsia="zh-CN"/>
              </w:rPr>
              <w:drawing>
                <wp:inline distT="0" distB="0" distL="0" distR="0" wp14:anchorId="7CF7EEEC" wp14:editId="381ADC5C">
                  <wp:extent cx="684000" cy="826005"/>
                  <wp:effectExtent l="0" t="0" r="1905" b="0"/>
                  <wp:docPr id="2" name="Picture 2" descr="ITU Logo" title="I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r\campos\TSB-Reference\Logos\ITU\sigleITU.gi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73" r="-2973" b="-12987"/>
                          <a:stretch/>
                        </pic:blipFill>
                        <pic:spPr bwMode="auto">
                          <a:xfrm>
                            <a:off x="0" y="0"/>
                            <a:ext cx="686211" cy="8286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69" w:type="dxa"/>
            <w:gridSpan w:val="2"/>
            <w:vMerge w:val="restart"/>
          </w:tcPr>
          <w:p w14:paraId="49A5F090" w14:textId="77777777" w:rsidR="00691C94" w:rsidRPr="00F70513" w:rsidRDefault="00691C94" w:rsidP="00691C94">
            <w:pPr>
              <w:rPr>
                <w:sz w:val="16"/>
                <w:szCs w:val="16"/>
              </w:rPr>
            </w:pPr>
            <w:r w:rsidRPr="00F70513">
              <w:rPr>
                <w:sz w:val="16"/>
                <w:szCs w:val="16"/>
              </w:rPr>
              <w:t>INTERNATIONAL TELECOMMUNICATION UNION</w:t>
            </w:r>
          </w:p>
          <w:p w14:paraId="7E0A9169" w14:textId="77777777" w:rsidR="00691C94" w:rsidRPr="006264C9" w:rsidRDefault="00691C94" w:rsidP="00691C94">
            <w:pPr>
              <w:rPr>
                <w:b/>
                <w:bCs/>
                <w:sz w:val="26"/>
                <w:szCs w:val="26"/>
              </w:rPr>
            </w:pPr>
            <w:r w:rsidRPr="006264C9">
              <w:rPr>
                <w:b/>
                <w:bCs/>
                <w:sz w:val="26"/>
                <w:szCs w:val="26"/>
              </w:rPr>
              <w:t>TELECOMMUNICATION</w:t>
            </w:r>
            <w:r w:rsidRPr="006264C9">
              <w:rPr>
                <w:b/>
                <w:bCs/>
                <w:sz w:val="26"/>
                <w:szCs w:val="26"/>
              </w:rPr>
              <w:br/>
              <w:t>STANDARDIZATION SECTOR</w:t>
            </w:r>
          </w:p>
          <w:p w14:paraId="4A330FB4" w14:textId="767965D2" w:rsidR="00691C94" w:rsidRPr="007F664D" w:rsidRDefault="00691C94" w:rsidP="00691C94">
            <w:pPr>
              <w:rPr>
                <w:sz w:val="20"/>
                <w:szCs w:val="20"/>
              </w:rPr>
            </w:pPr>
            <w:r w:rsidRPr="006264C9">
              <w:rPr>
                <w:sz w:val="20"/>
                <w:szCs w:val="20"/>
              </w:rPr>
              <w:t xml:space="preserve">STUDY PERIOD </w:t>
            </w:r>
            <w:r>
              <w:rPr>
                <w:sz w:val="20"/>
                <w:szCs w:val="20"/>
              </w:rPr>
              <w:t>2017-2020</w:t>
            </w:r>
          </w:p>
        </w:tc>
        <w:tc>
          <w:tcPr>
            <w:tcW w:w="4537" w:type="dxa"/>
            <w:gridSpan w:val="3"/>
            <w:vAlign w:val="center"/>
          </w:tcPr>
          <w:p w14:paraId="23EE4F5F" w14:textId="6873BD30" w:rsidR="00691C94" w:rsidRPr="00314630" w:rsidRDefault="00324BBD" w:rsidP="00A943AE">
            <w:pPr>
              <w:pStyle w:val="Docnumber"/>
            </w:pPr>
            <w:sdt>
              <w:sdtPr>
                <w:alias w:val="ShortName"/>
                <w:tag w:val="ShortName"/>
                <w:id w:val="1678923088"/>
                <w:placeholder>
                  <w:docPart w:val="2A4DACB0E532478581861EC6F291A5D7"/>
                </w:placeholder>
                <w:dataBinding w:prefixMappings="xmlns:ns0='http://schemas.microsoft.com/office/2006/metadata/properties' xmlns:ns1='http://www.w3.org/2001/XMLSchema-instance' xmlns:ns2='http://schemas.microsoft.com/office/infopath/2007/PartnerControls' xmlns:ns3='3f6fad35-1f81-480e-a4e5-6e5474dcfb96' " w:xpath="/ns0:properties[1]/documentManagement[1]/ns3:ShortName[1]" w:storeItemID="{EF8523CC-DEB2-463D-9A27-DF0B8D2CAEC3}"/>
                <w:text/>
              </w:sdtPr>
              <w:sdtEndPr/>
              <w:sdtContent>
                <w:r w:rsidR="007806B1" w:rsidRPr="00324BBD">
                  <w:rPr>
                    <w:lang w:val="en-US"/>
                  </w:rPr>
                  <w:t>SG17-C823</w:t>
                </w:r>
              </w:sdtContent>
            </w:sdt>
          </w:p>
        </w:tc>
      </w:tr>
      <w:tr w:rsidR="00691C94" w:rsidRPr="0037415F" w14:paraId="69A404E2" w14:textId="77777777" w:rsidTr="009B75B3">
        <w:trPr>
          <w:cantSplit/>
          <w:jc w:val="center"/>
        </w:trPr>
        <w:tc>
          <w:tcPr>
            <w:tcW w:w="1134" w:type="dxa"/>
            <w:vMerge/>
          </w:tcPr>
          <w:p w14:paraId="1E90CF83" w14:textId="77777777" w:rsidR="00691C94" w:rsidRPr="00072A4E" w:rsidRDefault="00691C94" w:rsidP="00691C94">
            <w:pPr>
              <w:rPr>
                <w:smallCaps/>
                <w:sz w:val="20"/>
              </w:rPr>
            </w:pPr>
          </w:p>
        </w:tc>
        <w:tc>
          <w:tcPr>
            <w:tcW w:w="3969" w:type="dxa"/>
            <w:gridSpan w:val="2"/>
            <w:vMerge/>
          </w:tcPr>
          <w:p w14:paraId="1056B6DD" w14:textId="2F81B887" w:rsidR="00691C94" w:rsidRPr="00072A4E" w:rsidRDefault="00691C94" w:rsidP="00691C94">
            <w:pPr>
              <w:rPr>
                <w:smallCaps/>
                <w:sz w:val="20"/>
              </w:rPr>
            </w:pPr>
            <w:bookmarkStart w:id="0" w:name="ddate" w:colFirst="2" w:colLast="2"/>
          </w:p>
        </w:tc>
        <w:sdt>
          <w:sdtPr>
            <w:rPr>
              <w:b/>
              <w:bCs/>
              <w:sz w:val="28"/>
              <w:szCs w:val="28"/>
            </w:rPr>
            <w:alias w:val="SgText"/>
            <w:tag w:val="SgText"/>
            <w:id w:val="1057051111"/>
            <w:placeholder>
              <w:docPart w:val="DB3A8A49EC2244EEBE447AAD03530AF9"/>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SgText[1]" w:storeItemID="{EF8523CC-DEB2-463D-9A27-DF0B8D2CAEC3}"/>
            <w:text/>
          </w:sdtPr>
          <w:sdtEndPr/>
          <w:sdtContent>
            <w:tc>
              <w:tcPr>
                <w:tcW w:w="4537" w:type="dxa"/>
                <w:gridSpan w:val="3"/>
              </w:tcPr>
              <w:p w14:paraId="69B1EB7D" w14:textId="18CD4B80" w:rsidR="00691C94" w:rsidRPr="00317CA3" w:rsidRDefault="00691C94" w:rsidP="00A943AE">
                <w:pPr>
                  <w:jc w:val="right"/>
                  <w:rPr>
                    <w:b/>
                    <w:bCs/>
                    <w:sz w:val="28"/>
                    <w:szCs w:val="28"/>
                  </w:rPr>
                </w:pPr>
                <w:r w:rsidRPr="00317CA3">
                  <w:rPr>
                    <w:b/>
                    <w:bCs/>
                    <w:sz w:val="28"/>
                    <w:szCs w:val="28"/>
                    <w:lang w:val="en-US"/>
                  </w:rPr>
                  <w:t xml:space="preserve">STUDY GROUP </w:t>
                </w:r>
                <w:r w:rsidR="00317CA3" w:rsidRPr="00317CA3">
                  <w:rPr>
                    <w:b/>
                    <w:bCs/>
                    <w:sz w:val="28"/>
                    <w:szCs w:val="28"/>
                    <w:lang w:val="en-US"/>
                  </w:rPr>
                  <w:t>1</w:t>
                </w:r>
                <w:r w:rsidR="00A943AE">
                  <w:rPr>
                    <w:b/>
                    <w:bCs/>
                    <w:sz w:val="28"/>
                    <w:szCs w:val="28"/>
                    <w:lang w:val="en-US"/>
                  </w:rPr>
                  <w:t>7</w:t>
                </w:r>
              </w:p>
            </w:tc>
          </w:sdtContent>
        </w:sdt>
      </w:tr>
      <w:tr w:rsidR="00691C94" w:rsidRPr="0037415F" w14:paraId="2A208DDE" w14:textId="77777777" w:rsidTr="009B75B3">
        <w:trPr>
          <w:cantSplit/>
          <w:jc w:val="center"/>
        </w:trPr>
        <w:tc>
          <w:tcPr>
            <w:tcW w:w="1134" w:type="dxa"/>
            <w:vMerge/>
            <w:tcBorders>
              <w:bottom w:val="single" w:sz="12" w:space="0" w:color="auto"/>
            </w:tcBorders>
          </w:tcPr>
          <w:p w14:paraId="6169B641" w14:textId="77777777" w:rsidR="00691C94" w:rsidRPr="0037415F" w:rsidRDefault="00691C94" w:rsidP="00691C94">
            <w:pPr>
              <w:rPr>
                <w:b/>
                <w:bCs/>
                <w:sz w:val="26"/>
              </w:rPr>
            </w:pPr>
          </w:p>
        </w:tc>
        <w:tc>
          <w:tcPr>
            <w:tcW w:w="3969" w:type="dxa"/>
            <w:gridSpan w:val="2"/>
            <w:vMerge/>
            <w:tcBorders>
              <w:bottom w:val="single" w:sz="12" w:space="0" w:color="auto"/>
            </w:tcBorders>
          </w:tcPr>
          <w:p w14:paraId="545C3036" w14:textId="32E39F79" w:rsidR="00691C94" w:rsidRPr="0037415F" w:rsidRDefault="00691C94" w:rsidP="00691C94">
            <w:pPr>
              <w:rPr>
                <w:b/>
                <w:bCs/>
                <w:sz w:val="26"/>
              </w:rPr>
            </w:pPr>
            <w:bookmarkStart w:id="1" w:name="dorlang" w:colFirst="2" w:colLast="2"/>
            <w:bookmarkEnd w:id="0"/>
          </w:p>
        </w:tc>
        <w:tc>
          <w:tcPr>
            <w:tcW w:w="4537" w:type="dxa"/>
            <w:gridSpan w:val="3"/>
            <w:tcBorders>
              <w:bottom w:val="single" w:sz="12" w:space="0" w:color="auto"/>
            </w:tcBorders>
            <w:vAlign w:val="center"/>
          </w:tcPr>
          <w:p w14:paraId="6FB266D9" w14:textId="470B58AE" w:rsidR="00691C94" w:rsidRPr="00333E15" w:rsidRDefault="00691C94" w:rsidP="00691C94">
            <w:pPr>
              <w:jc w:val="right"/>
              <w:rPr>
                <w:b/>
                <w:bCs/>
                <w:sz w:val="28"/>
                <w:szCs w:val="28"/>
              </w:rPr>
            </w:pPr>
            <w:r>
              <w:rPr>
                <w:b/>
                <w:bCs/>
                <w:sz w:val="28"/>
                <w:szCs w:val="28"/>
              </w:rPr>
              <w:t xml:space="preserve">Original: </w:t>
            </w:r>
            <w:r w:rsidRPr="006264C9">
              <w:rPr>
                <w:b/>
                <w:bCs/>
                <w:sz w:val="28"/>
                <w:szCs w:val="28"/>
              </w:rPr>
              <w:t>English</w:t>
            </w:r>
          </w:p>
        </w:tc>
      </w:tr>
      <w:tr w:rsidR="00691C94" w:rsidRPr="0037415F" w14:paraId="1AF38BFE" w14:textId="77777777" w:rsidTr="00D57D7F">
        <w:trPr>
          <w:cantSplit/>
          <w:jc w:val="center"/>
        </w:trPr>
        <w:tc>
          <w:tcPr>
            <w:tcW w:w="1418" w:type="dxa"/>
            <w:gridSpan w:val="2"/>
          </w:tcPr>
          <w:p w14:paraId="3DEF3B04" w14:textId="77777777" w:rsidR="00691C94" w:rsidRPr="0037415F" w:rsidRDefault="00691C94" w:rsidP="00691C94">
            <w:pPr>
              <w:rPr>
                <w:b/>
                <w:bCs/>
              </w:rPr>
            </w:pPr>
            <w:bookmarkStart w:id="2" w:name="dbluepink" w:colFirst="1" w:colLast="1"/>
            <w:bookmarkEnd w:id="1"/>
            <w:r w:rsidRPr="0037415F">
              <w:rPr>
                <w:b/>
                <w:bCs/>
              </w:rPr>
              <w:t>Question(s):</w:t>
            </w:r>
          </w:p>
        </w:tc>
        <w:sdt>
          <w:sdtPr>
            <w:alias w:val="QuestionText"/>
            <w:tag w:val="QuestionText"/>
            <w:id w:val="-58169772"/>
            <w:placeholder>
              <w:docPart w:val="DD17A97C04674568AEFD23BD9DADC0E3"/>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QuestionText[1]" w:storeItemID="{EF8523CC-DEB2-463D-9A27-DF0B8D2CAEC3}"/>
            <w:text/>
          </w:sdtPr>
          <w:sdtEndPr/>
          <w:sdtContent>
            <w:tc>
              <w:tcPr>
                <w:tcW w:w="3827" w:type="dxa"/>
                <w:gridSpan w:val="2"/>
              </w:tcPr>
              <w:p w14:paraId="1DB7D93A" w14:textId="5AF4671D" w:rsidR="00691C94" w:rsidRPr="0037415F" w:rsidRDefault="00F84D6B" w:rsidP="00691C94">
                <w:r>
                  <w:t>4/17</w:t>
                </w:r>
              </w:p>
            </w:tc>
          </w:sdtContent>
        </w:sdt>
        <w:tc>
          <w:tcPr>
            <w:tcW w:w="4395" w:type="dxa"/>
            <w:gridSpan w:val="2"/>
          </w:tcPr>
          <w:p w14:paraId="31155891" w14:textId="0DE395AC" w:rsidR="00691C94" w:rsidRPr="0037415F" w:rsidRDefault="00324BBD" w:rsidP="00691C94">
            <w:pPr>
              <w:jc w:val="right"/>
            </w:pPr>
            <w:sdt>
              <w:sdtPr>
                <w:alias w:val="Place"/>
                <w:tag w:val="Place"/>
                <w:id w:val="594904712"/>
                <w:placeholder>
                  <w:docPart w:val="63DAB183A56B4E58BF091A8A646718A3"/>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Place[1]" w:storeItemID="{EF8523CC-DEB2-463D-9A27-DF0B8D2CAEC3}"/>
                <w:text/>
              </w:sdtPr>
              <w:sdtEndPr/>
              <w:sdtContent>
                <w:r w:rsidR="00821975">
                  <w:t>Geneva</w:t>
                </w:r>
              </w:sdtContent>
            </w:sdt>
            <w:r w:rsidR="00691C94">
              <w:t xml:space="preserve">, </w:t>
            </w:r>
            <w:sdt>
              <w:sdtPr>
                <w:alias w:val="When"/>
                <w:tag w:val="When"/>
                <w:id w:val="542724177"/>
                <w:placeholder>
                  <w:docPart w:val="360C7FD5C9094F6BB312F613C9E5134A"/>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When[1]" w:storeItemID="{EF8523CC-DEB2-463D-9A27-DF0B8D2CAEC3}"/>
                <w:text/>
              </w:sdtPr>
              <w:sdtEndPr/>
              <w:sdtContent>
                <w:r w:rsidR="00821975">
                  <w:t>17-26 March 2020</w:t>
                </w:r>
              </w:sdtContent>
            </w:sdt>
          </w:p>
        </w:tc>
      </w:tr>
      <w:bookmarkEnd w:id="2"/>
      <w:tr w:rsidR="00691C94" w:rsidRPr="00A4045F" w14:paraId="345A6F48" w14:textId="77777777" w:rsidTr="00BC1FAE">
        <w:trPr>
          <w:cantSplit/>
          <w:jc w:val="center"/>
        </w:trPr>
        <w:tc>
          <w:tcPr>
            <w:tcW w:w="9640" w:type="dxa"/>
            <w:gridSpan w:val="6"/>
          </w:tcPr>
          <w:p w14:paraId="0C4E5689" w14:textId="0D25FC50" w:rsidR="00691C94" w:rsidRPr="007E656A" w:rsidRDefault="00324BBD" w:rsidP="00691C94">
            <w:pPr>
              <w:jc w:val="center"/>
              <w:rPr>
                <w:b/>
                <w:bCs/>
              </w:rPr>
            </w:pPr>
            <w:sdt>
              <w:sdtPr>
                <w:rPr>
                  <w:b/>
                  <w:bCs/>
                </w:rPr>
                <w:alias w:val="DocTypeText"/>
                <w:tag w:val="DocTypeText"/>
                <w:id w:val="-1436660787"/>
                <w:placeholder>
                  <w:docPart w:val="4AFFE34D115F4B958E08792B13DD5AEC"/>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DocTypeText[1]" w:storeItemID="{EF8523CC-DEB2-463D-9A27-DF0B8D2CAEC3}"/>
                <w:text/>
              </w:sdtPr>
              <w:sdtEndPr/>
              <w:sdtContent>
                <w:r w:rsidR="00691C94" w:rsidRPr="007E656A">
                  <w:rPr>
                    <w:b/>
                    <w:bCs/>
                  </w:rPr>
                  <w:t>CONTRIBUTION</w:t>
                </w:r>
              </w:sdtContent>
            </w:sdt>
          </w:p>
        </w:tc>
      </w:tr>
      <w:tr w:rsidR="00691C94" w:rsidRPr="0037415F" w14:paraId="36F226DD" w14:textId="77777777" w:rsidTr="00D57D7F">
        <w:trPr>
          <w:cantSplit/>
          <w:jc w:val="center"/>
        </w:trPr>
        <w:tc>
          <w:tcPr>
            <w:tcW w:w="1418" w:type="dxa"/>
            <w:gridSpan w:val="2"/>
          </w:tcPr>
          <w:p w14:paraId="0C6BE8C3" w14:textId="77777777" w:rsidR="00691C94" w:rsidRPr="0037415F" w:rsidRDefault="00691C94" w:rsidP="00691C94">
            <w:pPr>
              <w:rPr>
                <w:b/>
                <w:bCs/>
              </w:rPr>
            </w:pPr>
            <w:r>
              <w:rPr>
                <w:b/>
                <w:bCs/>
              </w:rPr>
              <w:t>Source:</w:t>
            </w:r>
          </w:p>
        </w:tc>
        <w:sdt>
          <w:sdtPr>
            <w:alias w:val="DocumentSource"/>
            <w:tag w:val="DocumentSource"/>
            <w:id w:val="-1547363769"/>
            <w:placeholder>
              <w:docPart w:val="52C66876E3D04CD2AB13E8854755DAC1"/>
            </w:placeholder>
            <w:dataBinding w:prefixMappings="xmlns:ns0='http://schemas.microsoft.com/office/2006/metadata/properties' xmlns:ns1='http://www.w3.org/2001/XMLSchema-instance' xmlns:ns2='http://schemas.microsoft.com/office/infopath/2007/PartnerControls' xmlns:ns3='3f6fad35-1f81-480e-a4e5-6e5474dcfb96' xmlns:ns4='http://schemas.microsoft.com/sharepoint.v3' " w:xpath="/ns0:properties[1]/documentManagement[1]/ns3:DocumentSource[1]" w:storeItemID="{EF8523CC-DEB2-463D-9A27-DF0B8D2CAEC3}"/>
            <w:text/>
          </w:sdtPr>
          <w:sdtEndPr/>
          <w:sdtContent>
            <w:tc>
              <w:tcPr>
                <w:tcW w:w="8222" w:type="dxa"/>
                <w:gridSpan w:val="4"/>
              </w:tcPr>
              <w:p w14:paraId="22CD3EE2" w14:textId="0199DF0D" w:rsidR="00691C94" w:rsidRDefault="00821975" w:rsidP="00691C94">
                <w:r>
                  <w:t>Broadcom Inc.</w:t>
                </w:r>
              </w:p>
            </w:tc>
          </w:sdtContent>
        </w:sdt>
      </w:tr>
      <w:tr w:rsidR="00691C94" w:rsidRPr="0037415F" w14:paraId="0B1F3ADC" w14:textId="77777777" w:rsidTr="00D57D7F">
        <w:trPr>
          <w:cantSplit/>
          <w:jc w:val="center"/>
        </w:trPr>
        <w:tc>
          <w:tcPr>
            <w:tcW w:w="1418" w:type="dxa"/>
            <w:gridSpan w:val="2"/>
          </w:tcPr>
          <w:p w14:paraId="02C9C00F" w14:textId="77777777" w:rsidR="00691C94" w:rsidRPr="0037415F" w:rsidRDefault="00691C94" w:rsidP="00691C94">
            <w:r w:rsidRPr="0037415F">
              <w:rPr>
                <w:b/>
                <w:bCs/>
              </w:rPr>
              <w:t>Title:</w:t>
            </w:r>
          </w:p>
        </w:tc>
        <w:tc>
          <w:tcPr>
            <w:tcW w:w="8222" w:type="dxa"/>
            <w:gridSpan w:val="4"/>
          </w:tcPr>
          <w:p w14:paraId="10D9B5C7" w14:textId="77F21185" w:rsidR="00691C94" w:rsidRPr="0037415F" w:rsidRDefault="00324BBD" w:rsidP="00691C94">
            <w:sdt>
              <w:sdtPr>
                <w:alias w:val="Title"/>
                <w:tag w:val="Title"/>
                <w:id w:val="1877968201"/>
                <w:placeholder>
                  <w:docPart w:val="27CFC0B827BA48FC899AEADA08ADEB96"/>
                </w:placeholder>
                <w:dataBinding w:prefixMappings="xmlns:ns0='http://purl.org/dc/elements/1.1/' xmlns:ns1='http://schemas.openxmlformats.org/package/2006/metadata/core-properties' " w:xpath="/ns1:coreProperties[1]/ns0:title[1]" w:storeItemID="{6C3C8BC8-F283-45AE-878A-BAB7291924A1}"/>
                <w:text/>
              </w:sdtPr>
              <w:sdtEndPr/>
              <w:sdtContent>
                <w:r w:rsidR="00821975">
                  <w:t>2nd revised baseline text for TP.inno: Description of the incubation mechanism and ways to improve it</w:t>
                </w:r>
              </w:sdtContent>
            </w:sdt>
          </w:p>
        </w:tc>
      </w:tr>
      <w:tr w:rsidR="00691C94" w:rsidRPr="0037415F" w14:paraId="3F7DB1A4" w14:textId="77777777" w:rsidTr="00D57D7F">
        <w:trPr>
          <w:cantSplit/>
          <w:jc w:val="center"/>
        </w:trPr>
        <w:tc>
          <w:tcPr>
            <w:tcW w:w="1418" w:type="dxa"/>
            <w:gridSpan w:val="2"/>
            <w:tcBorders>
              <w:bottom w:val="single" w:sz="6" w:space="0" w:color="auto"/>
            </w:tcBorders>
          </w:tcPr>
          <w:p w14:paraId="4821D0CE" w14:textId="77777777" w:rsidR="00691C94" w:rsidRPr="0037415F" w:rsidRDefault="00691C94" w:rsidP="00691C94">
            <w:pPr>
              <w:rPr>
                <w:b/>
                <w:bCs/>
              </w:rPr>
            </w:pPr>
            <w:r w:rsidRPr="008F7104">
              <w:rPr>
                <w:b/>
                <w:bCs/>
              </w:rPr>
              <w:t>Purpose:</w:t>
            </w:r>
          </w:p>
        </w:tc>
        <w:tc>
          <w:tcPr>
            <w:tcW w:w="8222" w:type="dxa"/>
            <w:gridSpan w:val="4"/>
            <w:tcBorders>
              <w:bottom w:val="single" w:sz="6" w:space="0" w:color="auto"/>
            </w:tcBorders>
          </w:tcPr>
          <w:p w14:paraId="5454423B" w14:textId="6D3A6F86" w:rsidR="00691C94" w:rsidRPr="00B4174C" w:rsidRDefault="00324BBD" w:rsidP="00691C94">
            <w:r>
              <w:t>Propos</w:t>
            </w:r>
            <w:bookmarkStart w:id="3" w:name="_GoBack"/>
            <w:bookmarkEnd w:id="3"/>
            <w:r>
              <w:t>al</w:t>
            </w:r>
          </w:p>
        </w:tc>
      </w:tr>
      <w:tr w:rsidR="00691C94" w:rsidRPr="00F84D6B" w14:paraId="54FDCF36" w14:textId="77777777" w:rsidTr="00D57D7F">
        <w:trPr>
          <w:cantSplit/>
          <w:jc w:val="center"/>
        </w:trPr>
        <w:tc>
          <w:tcPr>
            <w:tcW w:w="1418" w:type="dxa"/>
            <w:gridSpan w:val="2"/>
            <w:tcBorders>
              <w:top w:val="single" w:sz="6" w:space="0" w:color="auto"/>
              <w:bottom w:val="single" w:sz="6" w:space="0" w:color="auto"/>
            </w:tcBorders>
          </w:tcPr>
          <w:p w14:paraId="5414C31C" w14:textId="77777777" w:rsidR="00691C94" w:rsidRPr="008F7104" w:rsidRDefault="00691C94" w:rsidP="00691C94">
            <w:pPr>
              <w:rPr>
                <w:b/>
                <w:bCs/>
              </w:rPr>
            </w:pPr>
            <w:r w:rsidRPr="008F7104">
              <w:rPr>
                <w:b/>
                <w:bCs/>
              </w:rPr>
              <w:t>Contact:</w:t>
            </w:r>
          </w:p>
        </w:tc>
        <w:tc>
          <w:tcPr>
            <w:tcW w:w="4111" w:type="dxa"/>
            <w:gridSpan w:val="3"/>
            <w:tcBorders>
              <w:top w:val="single" w:sz="6" w:space="0" w:color="auto"/>
              <w:bottom w:val="single" w:sz="6" w:space="0" w:color="auto"/>
            </w:tcBorders>
          </w:tcPr>
          <w:p w14:paraId="3B8DDD8B" w14:textId="740AC1F9" w:rsidR="00691C94" w:rsidRPr="000E5E7B" w:rsidRDefault="00324BBD" w:rsidP="00691C94">
            <w:sdt>
              <w:sdtPr>
                <w:alias w:val="ContactNameOrgCountry"/>
                <w:tag w:val="ContactNameOrgCountry"/>
                <w:id w:val="-450624836"/>
                <w:placeholder>
                  <w:docPart w:val="B83B1DB948E34C538D1C0FE920AD6F8A"/>
                </w:placeholder>
                <w:text w:multiLine="1"/>
              </w:sdtPr>
              <w:sdtEndPr/>
              <w:sdtContent>
                <w:r w:rsidR="000E5E7B" w:rsidRPr="000E5E7B">
                  <w:t>Arnaud Taddei</w:t>
                </w:r>
                <w:r w:rsidR="000E5E7B" w:rsidRPr="000E5E7B">
                  <w:br/>
                  <w:t>Broadcom Inc.</w:t>
                </w:r>
                <w:r w:rsidR="000E5E7B" w:rsidRPr="000E5E7B">
                  <w:br/>
                  <w:t>United States of America</w:t>
                </w:r>
              </w:sdtContent>
            </w:sdt>
          </w:p>
        </w:tc>
        <w:sdt>
          <w:sdtPr>
            <w:alias w:val="ContactTelFaxEmail"/>
            <w:tag w:val="ContactTelFaxEmail"/>
            <w:id w:val="-1400744340"/>
            <w:placeholder>
              <w:docPart w:val="07782924B77D4DFBA735CF55B079A719"/>
            </w:placeholder>
          </w:sdtPr>
          <w:sdtEndPr/>
          <w:sdtContent>
            <w:tc>
              <w:tcPr>
                <w:tcW w:w="4111" w:type="dxa"/>
                <w:tcBorders>
                  <w:top w:val="single" w:sz="6" w:space="0" w:color="auto"/>
                  <w:bottom w:val="single" w:sz="6" w:space="0" w:color="auto"/>
                </w:tcBorders>
              </w:tcPr>
              <w:p w14:paraId="4C78E534" w14:textId="125091AA" w:rsidR="00691C94" w:rsidRPr="00821975" w:rsidRDefault="00691C94" w:rsidP="00324BBD">
                <w:pPr>
                  <w:rPr>
                    <w:lang w:val="de-CH"/>
                  </w:rPr>
                </w:pPr>
                <w:r w:rsidRPr="00821975">
                  <w:rPr>
                    <w:lang w:val="de-CH"/>
                  </w:rPr>
                  <w:t>Tel:</w:t>
                </w:r>
                <w:r w:rsidR="00324BBD">
                  <w:rPr>
                    <w:lang w:val="de-CH"/>
                  </w:rPr>
                  <w:tab/>
                </w:r>
                <w:r w:rsidRPr="00821975">
                  <w:rPr>
                    <w:lang w:val="de-CH"/>
                  </w:rPr>
                  <w:t xml:space="preserve"> +</w:t>
                </w:r>
                <w:r w:rsidR="00821975" w:rsidRPr="00821975">
                  <w:rPr>
                    <w:lang w:val="de-CH"/>
                  </w:rPr>
                  <w:t>41795061129</w:t>
                </w:r>
                <w:r w:rsidRPr="00821975">
                  <w:rPr>
                    <w:lang w:val="de-CH"/>
                  </w:rPr>
                  <w:br/>
                  <w:t xml:space="preserve">E-mail: </w:t>
                </w:r>
                <w:hyperlink r:id="rId11" w:history="1">
                  <w:r w:rsidR="00324BBD" w:rsidRPr="00385C1D">
                    <w:rPr>
                      <w:rStyle w:val="Hyperlink"/>
                      <w:rFonts w:ascii="Times New Roman" w:hAnsi="Times New Roman"/>
                      <w:lang w:val="de-CH"/>
                    </w:rPr>
                    <w:t>Arnaud.Taddei@broadcom.com</w:t>
                  </w:r>
                </w:hyperlink>
              </w:p>
            </w:tc>
          </w:sdtContent>
        </w:sdt>
      </w:tr>
      <w:tr w:rsidR="007741E1" w:rsidRPr="00F84D6B" w14:paraId="488A5382" w14:textId="77777777" w:rsidTr="00D57D7F">
        <w:trPr>
          <w:cantSplit/>
          <w:jc w:val="center"/>
        </w:trPr>
        <w:tc>
          <w:tcPr>
            <w:tcW w:w="1418" w:type="dxa"/>
            <w:gridSpan w:val="2"/>
            <w:tcBorders>
              <w:top w:val="single" w:sz="6" w:space="0" w:color="auto"/>
              <w:bottom w:val="single" w:sz="6" w:space="0" w:color="auto"/>
            </w:tcBorders>
          </w:tcPr>
          <w:p w14:paraId="51A73D74" w14:textId="7713BE1E" w:rsidR="007741E1" w:rsidRPr="00324BBD" w:rsidRDefault="00324BBD" w:rsidP="00324BBD">
            <w:pPr>
              <w:spacing w:before="0"/>
              <w:rPr>
                <w:b/>
                <w:bCs/>
                <w:lang w:val="de-CH"/>
              </w:rPr>
            </w:pPr>
            <w:r w:rsidRPr="008F7104">
              <w:rPr>
                <w:b/>
                <w:bCs/>
              </w:rPr>
              <w:t>Contact:</w:t>
            </w:r>
          </w:p>
        </w:tc>
        <w:tc>
          <w:tcPr>
            <w:tcW w:w="4111" w:type="dxa"/>
            <w:gridSpan w:val="3"/>
            <w:tcBorders>
              <w:top w:val="single" w:sz="6" w:space="0" w:color="auto"/>
              <w:bottom w:val="single" w:sz="6" w:space="0" w:color="auto"/>
            </w:tcBorders>
          </w:tcPr>
          <w:p w14:paraId="271AB49D" w14:textId="77777777" w:rsidR="007741E1" w:rsidRDefault="007741E1" w:rsidP="00324BBD">
            <w:pPr>
              <w:spacing w:before="0"/>
            </w:pPr>
            <w:r>
              <w:t>Bret Jordan</w:t>
            </w:r>
          </w:p>
          <w:p w14:paraId="16BF0FF9" w14:textId="77777777" w:rsidR="007741E1" w:rsidRDefault="007741E1" w:rsidP="00324BBD">
            <w:pPr>
              <w:spacing w:before="0"/>
            </w:pPr>
            <w:r>
              <w:t>Broadcom Inc.</w:t>
            </w:r>
          </w:p>
          <w:p w14:paraId="17ED607D" w14:textId="3BC21664" w:rsidR="007741E1" w:rsidRPr="000E5E7B" w:rsidRDefault="007741E1" w:rsidP="00324BBD">
            <w:pPr>
              <w:spacing w:before="0"/>
            </w:pPr>
            <w:r>
              <w:t>United States of America</w:t>
            </w:r>
          </w:p>
        </w:tc>
        <w:tc>
          <w:tcPr>
            <w:tcW w:w="4111" w:type="dxa"/>
            <w:tcBorders>
              <w:top w:val="single" w:sz="6" w:space="0" w:color="auto"/>
              <w:bottom w:val="single" w:sz="6" w:space="0" w:color="auto"/>
            </w:tcBorders>
          </w:tcPr>
          <w:p w14:paraId="7C7E02CE" w14:textId="5DCDA563" w:rsidR="00FF541D" w:rsidRDefault="007741E1" w:rsidP="00FF541D">
            <w:pPr>
              <w:spacing w:before="0"/>
              <w:rPr>
                <w:rFonts w:ascii="Arial" w:hAnsi="Arial" w:cs="Arial"/>
                <w:color w:val="666666"/>
                <w:sz w:val="20"/>
                <w:szCs w:val="20"/>
                <w:shd w:val="clear" w:color="auto" w:fill="FFFFFF"/>
                <w:lang w:val="de-CH"/>
              </w:rPr>
            </w:pPr>
            <w:r w:rsidRPr="00324BBD">
              <w:rPr>
                <w:lang w:val="de-CH"/>
              </w:rPr>
              <w:t xml:space="preserve">Tel: </w:t>
            </w:r>
            <w:r w:rsidR="00324BBD">
              <w:rPr>
                <w:lang w:val="de-CH"/>
              </w:rPr>
              <w:tab/>
            </w:r>
            <w:r w:rsidR="00FF541D">
              <w:rPr>
                <w:lang w:val="de-CH"/>
              </w:rPr>
              <w:t xml:space="preserve">+1 801 7124796 </w:t>
            </w:r>
          </w:p>
          <w:p w14:paraId="354EAFB7" w14:textId="27A32E0E" w:rsidR="007741E1" w:rsidRDefault="007741E1" w:rsidP="00324BBD">
            <w:pPr>
              <w:spacing w:before="0"/>
              <w:rPr>
                <w:lang w:val="de-CH"/>
              </w:rPr>
            </w:pPr>
            <w:r w:rsidRPr="00324BBD">
              <w:rPr>
                <w:lang w:val="de-CH"/>
              </w:rPr>
              <w:t xml:space="preserve">E-mail: </w:t>
            </w:r>
            <w:hyperlink r:id="rId12" w:history="1">
              <w:r w:rsidR="00324BBD" w:rsidRPr="00385C1D">
                <w:rPr>
                  <w:rStyle w:val="Hyperlink"/>
                  <w:rFonts w:ascii="Times New Roman" w:hAnsi="Times New Roman"/>
                  <w:lang w:val="de-CH"/>
                </w:rPr>
                <w:t>Bret.Jordan@broadcom.com</w:t>
              </w:r>
            </w:hyperlink>
          </w:p>
          <w:p w14:paraId="089B4A9E" w14:textId="113D6CA7" w:rsidR="00324BBD" w:rsidRPr="00324BBD" w:rsidRDefault="00324BBD" w:rsidP="00324BBD">
            <w:pPr>
              <w:spacing w:before="0"/>
              <w:rPr>
                <w:lang w:val="de-CH"/>
              </w:rPr>
            </w:pPr>
          </w:p>
        </w:tc>
      </w:tr>
    </w:tbl>
    <w:p w14:paraId="1AA96A45" w14:textId="77777777" w:rsidR="0089088E" w:rsidRPr="00821975" w:rsidRDefault="0089088E" w:rsidP="0089088E">
      <w:pPr>
        <w:rPr>
          <w:lang w:val="de-CH"/>
        </w:rPr>
      </w:pPr>
      <w:bookmarkStart w:id="4" w:name="dtitle1" w:colFirst="1" w:colLast="1"/>
    </w:p>
    <w:tbl>
      <w:tblPr>
        <w:tblW w:w="9640" w:type="dxa"/>
        <w:jc w:val="center"/>
        <w:tblLayout w:type="fixed"/>
        <w:tblCellMar>
          <w:left w:w="57" w:type="dxa"/>
          <w:right w:w="57" w:type="dxa"/>
        </w:tblCellMar>
        <w:tblLook w:val="0000" w:firstRow="0" w:lastRow="0" w:firstColumn="0" w:lastColumn="0" w:noHBand="0" w:noVBand="0"/>
      </w:tblPr>
      <w:tblGrid>
        <w:gridCol w:w="1418"/>
        <w:gridCol w:w="8222"/>
      </w:tblGrid>
      <w:tr w:rsidR="0089088E" w:rsidRPr="0037415F" w14:paraId="3B2E1AE1" w14:textId="77777777" w:rsidTr="00D57D7F">
        <w:trPr>
          <w:cantSplit/>
          <w:jc w:val="center"/>
        </w:trPr>
        <w:tc>
          <w:tcPr>
            <w:tcW w:w="1418" w:type="dxa"/>
          </w:tcPr>
          <w:p w14:paraId="705E8A11" w14:textId="77777777" w:rsidR="0089088E" w:rsidRPr="008F7104" w:rsidRDefault="0089088E" w:rsidP="00821975">
            <w:pPr>
              <w:rPr>
                <w:b/>
                <w:bCs/>
              </w:rPr>
            </w:pPr>
            <w:r w:rsidRPr="008F7104">
              <w:rPr>
                <w:b/>
                <w:bCs/>
              </w:rPr>
              <w:t>Keywords:</w:t>
            </w:r>
          </w:p>
        </w:tc>
        <w:tc>
          <w:tcPr>
            <w:tcW w:w="8222" w:type="dxa"/>
          </w:tcPr>
          <w:p w14:paraId="75E3B1EF" w14:textId="5AF5F728" w:rsidR="0089088E" w:rsidRDefault="00324BBD" w:rsidP="00821975">
            <w:sdt>
              <w:sdtPr>
                <w:alias w:val="Keywords"/>
                <w:tag w:val="Keywords"/>
                <w:id w:val="-1329598096"/>
                <w:placeholder>
                  <w:docPart w:val="0747E8C3C0B94E57A2B87F941A299AA0"/>
                </w:placeholder>
                <w:dataBinding w:prefixMappings="xmlns:ns0='http://purl.org/dc/elements/1.1/' xmlns:ns1='http://schemas.openxmlformats.org/package/2006/metadata/core-properties' " w:xpath="/ns1:coreProperties[1]/ns1:keywords[1]" w:storeItemID="{6C3C8BC8-F283-45AE-878A-BAB7291924A1}"/>
                <w:text/>
              </w:sdtPr>
              <w:sdtEndPr/>
              <w:sdtContent>
                <w:r w:rsidR="00821975">
                  <w:t>Innovation; Incubation; Mechanisms</w:t>
                </w:r>
              </w:sdtContent>
            </w:sdt>
          </w:p>
        </w:tc>
      </w:tr>
      <w:tr w:rsidR="0089088E" w:rsidRPr="0037415F" w14:paraId="7D0F8B1C" w14:textId="77777777" w:rsidTr="00D57D7F">
        <w:trPr>
          <w:cantSplit/>
          <w:jc w:val="center"/>
        </w:trPr>
        <w:tc>
          <w:tcPr>
            <w:tcW w:w="1418" w:type="dxa"/>
          </w:tcPr>
          <w:p w14:paraId="72CA09B8" w14:textId="77777777" w:rsidR="0089088E" w:rsidRPr="008F7104" w:rsidRDefault="0089088E" w:rsidP="00821975">
            <w:pPr>
              <w:rPr>
                <w:b/>
                <w:bCs/>
              </w:rPr>
            </w:pPr>
            <w:r w:rsidRPr="008F7104">
              <w:rPr>
                <w:b/>
                <w:bCs/>
              </w:rPr>
              <w:t>Abstract:</w:t>
            </w:r>
          </w:p>
        </w:tc>
        <w:sdt>
          <w:sdtPr>
            <w:alias w:val="Abstract"/>
            <w:tag w:val="Abstract"/>
            <w:id w:val="-939903723"/>
            <w:placeholder>
              <w:docPart w:val="AC14B36049EE4F7F9B8ACAEB3B0ACAED"/>
            </w:placeholder>
            <w:dataBinding w:prefixMappings="xmlns:ns0='http://schemas.microsoft.com/office/2006/metadata/properties' xmlns:ns1='http://www.w3.org/2001/XMLSchema-instance' xmlns:ns2='http://schemas.microsoft.com/office/infopath/2007/PartnerControls' xmlns:ns3='3f6fad35-1f81-480e-a4e5-6e5474dcfb96' " w:xpath="/ns0:properties[1]/documentManagement[1]/ns3:Abstract[1]" w:storeItemID="{EF8523CC-DEB2-463D-9A27-DF0B8D2CAEC3}"/>
            <w:text w:multiLine="1"/>
          </w:sdtPr>
          <w:sdtEndPr/>
          <w:sdtContent>
            <w:tc>
              <w:tcPr>
                <w:tcW w:w="8222" w:type="dxa"/>
              </w:tcPr>
              <w:p w14:paraId="4BE3CBD5" w14:textId="6E42A681" w:rsidR="0089088E" w:rsidRDefault="00821975" w:rsidP="00821975">
                <w:r>
                  <w:t xml:space="preserve">This contribution proposes the 2nd revision of TP.inno baseline text. As the core of the incubation mechanism is nearly stable. </w:t>
                </w:r>
              </w:p>
            </w:tc>
          </w:sdtContent>
        </w:sdt>
      </w:tr>
      <w:bookmarkEnd w:id="4"/>
    </w:tbl>
    <w:p w14:paraId="58589E1E" w14:textId="4B5B517E" w:rsidR="0089088E" w:rsidRDefault="0089088E" w:rsidP="0089088E">
      <w:pPr>
        <w:rPr>
          <w:ins w:id="5" w:author="Arnaud Taddei" w:date="2020-02-28T18:42:00Z"/>
        </w:rPr>
      </w:pPr>
    </w:p>
    <w:p w14:paraId="6123FC40" w14:textId="5B025CC5" w:rsidR="00150633" w:rsidRDefault="00C31674">
      <w:pPr>
        <w:rPr>
          <w:ins w:id="6" w:author="Arnaud Taddei" w:date="2020-02-28T19:05:00Z"/>
        </w:rPr>
        <w:pPrChange w:id="7" w:author="Arnaud Taddei" w:date="2020-03-03T12:58:00Z">
          <w:pPr>
            <w:pStyle w:val="ListParagraph"/>
            <w:numPr>
              <w:numId w:val="21"/>
            </w:numPr>
            <w:ind w:hanging="360"/>
          </w:pPr>
        </w:pPrChange>
      </w:pPr>
      <w:ins w:id="8" w:author="Arnaud Taddei" w:date="2020-03-03T12:59:00Z">
        <w:r>
          <w:t>[</w:t>
        </w:r>
      </w:ins>
      <w:ins w:id="9" w:author="Arnaud Taddei" w:date="2020-03-03T12:58:00Z">
        <w:r>
          <w:t xml:space="preserve">Editor’s </w:t>
        </w:r>
      </w:ins>
      <w:ins w:id="10" w:author="Arnaud Taddei" w:date="2020-02-28T18:42:00Z">
        <w:r w:rsidR="007741E1">
          <w:t>Note</w:t>
        </w:r>
      </w:ins>
      <w:ins w:id="11" w:author="Arnaud Taddei" w:date="2020-02-28T19:05:00Z">
        <w:r w:rsidR="000D3382">
          <w:t xml:space="preserve"> </w:t>
        </w:r>
      </w:ins>
      <w:ins w:id="12" w:author="Arnaud Taddei" w:date="2020-03-03T12:58:00Z">
        <w:r>
          <w:t xml:space="preserve">: </w:t>
        </w:r>
      </w:ins>
      <w:ins w:id="13" w:author="Arnaud Taddei" w:date="2020-02-28T19:00:00Z">
        <w:r w:rsidR="00150633">
          <w:t xml:space="preserve">Q4 question text </w:t>
        </w:r>
      </w:ins>
      <w:ins w:id="14" w:author="Arnaud Taddei" w:date="2020-03-03T12:58:00Z">
        <w:r>
          <w:t xml:space="preserve">needs to be </w:t>
        </w:r>
      </w:ins>
      <w:ins w:id="15" w:author="Arnaud Taddei" w:date="2020-02-28T19:00:00Z">
        <w:r w:rsidR="00150633">
          <w:t>align</w:t>
        </w:r>
      </w:ins>
      <w:ins w:id="16" w:author="Arnaud Taddei" w:date="2020-03-03T12:58:00Z">
        <w:r>
          <w:t>ed and refer</w:t>
        </w:r>
      </w:ins>
      <w:ins w:id="17" w:author="Arnaud Taddei" w:date="2020-02-28T19:00:00Z">
        <w:r w:rsidR="00150633">
          <w:t xml:space="preserve"> to TP.inno</w:t>
        </w:r>
      </w:ins>
      <w:ins w:id="18" w:author="Arnaud Taddei" w:date="2020-03-03T12:58:00Z">
        <w:r>
          <w:t xml:space="preserve"> as per Annex 2. Do we need to make the change at this SG17 </w:t>
        </w:r>
      </w:ins>
      <w:ins w:id="19" w:author="Arnaud Taddei" w:date="2020-03-03T12:59:00Z">
        <w:r>
          <w:t>meeting and send an LS/o to TSAG? What is the final ‘name’ for TP.inno]</w:t>
        </w:r>
      </w:ins>
    </w:p>
    <w:p w14:paraId="50E0F82F" w14:textId="6BFA1317" w:rsidR="005C45D3" w:rsidRDefault="005C45D3" w:rsidP="00C31674">
      <w:pPr>
        <w:rPr>
          <w:ins w:id="20" w:author="Arnaud Taddei" w:date="2020-02-28T18:42:00Z"/>
        </w:rPr>
      </w:pPr>
    </w:p>
    <w:p w14:paraId="7661B2C0" w14:textId="1D1357FA" w:rsidR="007741E1" w:rsidRDefault="007741E1" w:rsidP="0089088E">
      <w:pPr>
        <w:rPr>
          <w:ins w:id="21" w:author="Arnaud Taddei" w:date="2020-02-28T18:42:00Z"/>
        </w:rPr>
      </w:pPr>
    </w:p>
    <w:p w14:paraId="0A22DEC6" w14:textId="76C91A4F" w:rsidR="007741E1" w:rsidRDefault="007741E1" w:rsidP="0089088E">
      <w:pPr>
        <w:rPr>
          <w:ins w:id="22" w:author="Arnaud Taddei" w:date="2020-02-28T18:42:00Z"/>
        </w:rPr>
      </w:pPr>
    </w:p>
    <w:p w14:paraId="1C033460" w14:textId="77777777" w:rsidR="007741E1" w:rsidRDefault="007741E1" w:rsidP="0089088E"/>
    <w:p w14:paraId="7CD2A1B4" w14:textId="77777777" w:rsidR="00821975" w:rsidRDefault="00821975">
      <w:pPr>
        <w:spacing w:before="0" w:after="160" w:line="259" w:lineRule="auto"/>
      </w:pPr>
    </w:p>
    <w:p w14:paraId="4649104E" w14:textId="77777777" w:rsidR="00821975" w:rsidRDefault="00821975" w:rsidP="00821975">
      <w:pPr>
        <w:pStyle w:val="Headingb"/>
      </w:pPr>
      <w:r>
        <w:t>Introduction</w:t>
      </w:r>
    </w:p>
    <w:p w14:paraId="6BD35D4C" w14:textId="77777777" w:rsidR="00821975" w:rsidRDefault="00821975" w:rsidP="00821975"/>
    <w:p w14:paraId="52CCDDC1" w14:textId="7617BE08" w:rsidR="00821975" w:rsidRDefault="00821975" w:rsidP="00821975">
      <w:r>
        <w:t xml:space="preserve">The incubation mechanism pilot is now well advanced with </w:t>
      </w:r>
      <w:del w:id="23" w:author="Arnaud Taddei" w:date="2020-02-28T19:03:00Z">
        <w:r w:rsidDel="00150633">
          <w:delText>nearly all</w:delText>
        </w:r>
      </w:del>
      <w:ins w:id="24" w:author="Arnaud Taddei" w:date="2020-02-28T19:03:00Z">
        <w:r w:rsidR="00150633">
          <w:t xml:space="preserve">important </w:t>
        </w:r>
      </w:ins>
      <w:del w:id="25" w:author="Arnaud Taddei" w:date="2020-02-28T19:03:00Z">
        <w:r w:rsidDel="00150633">
          <w:delText xml:space="preserve"> of its </w:delText>
        </w:r>
      </w:del>
      <w:r>
        <w:t>capabilities have been tested</w:t>
      </w:r>
      <w:ins w:id="26" w:author="Arnaud Taddei" w:date="2020-02-28T19:03:00Z">
        <w:r w:rsidR="00150633">
          <w:t>, e.g.:</w:t>
        </w:r>
      </w:ins>
    </w:p>
    <w:p w14:paraId="085A0157" w14:textId="2C8F0389" w:rsidR="00821975" w:rsidRDefault="00821975" w:rsidP="00821975">
      <w:pPr>
        <w:pStyle w:val="ListParagraph"/>
        <w:numPr>
          <w:ilvl w:val="0"/>
          <w:numId w:val="20"/>
        </w:numPr>
        <w:rPr>
          <w:ins w:id="27" w:author="Arnaud Taddei" w:date="2020-03-03T13:00:00Z"/>
        </w:rPr>
      </w:pPr>
      <w:r>
        <w:t xml:space="preserve">In the last SG17 meeting </w:t>
      </w:r>
      <w:ins w:id="28" w:author="Arnaud Taddei" w:date="2020-02-28T19:02:00Z">
        <w:r w:rsidR="00150633">
          <w:t>work items were reallocated to their final questions</w:t>
        </w:r>
      </w:ins>
      <w:del w:id="29" w:author="Arnaud Taddei" w:date="2020-02-28T19:02:00Z">
        <w:r w:rsidDel="00150633">
          <w:delText xml:space="preserve">the </w:delText>
        </w:r>
        <w:commentRangeStart w:id="30"/>
        <w:r w:rsidDel="00150633">
          <w:delText>dequeuing</w:delText>
        </w:r>
        <w:commentRangeEnd w:id="30"/>
        <w:r w:rsidDel="00150633">
          <w:rPr>
            <w:rStyle w:val="CommentReference"/>
          </w:rPr>
          <w:commentReference w:id="30"/>
        </w:r>
        <w:r w:rsidDel="00150633">
          <w:delText xml:space="preserve"> and reallocation of a work item was tested</w:delText>
        </w:r>
      </w:del>
    </w:p>
    <w:p w14:paraId="0587795D" w14:textId="1ADE73C5" w:rsidR="00C31674" w:rsidRDefault="00C31674" w:rsidP="00821975">
      <w:pPr>
        <w:pStyle w:val="ListParagraph"/>
        <w:numPr>
          <w:ilvl w:val="0"/>
          <w:numId w:val="20"/>
        </w:numPr>
      </w:pPr>
      <w:ins w:id="31" w:author="Arnaud Taddei" w:date="2020-03-03T13:00:00Z">
        <w:r>
          <w:t xml:space="preserve">QRNG was consented and is a good proof point that as promised work </w:t>
        </w:r>
      </w:ins>
      <w:ins w:id="32" w:author="Arnaud Taddei" w:date="2020-03-03T13:01:00Z">
        <w:r>
          <w:t>items can be developed in this mechanism normally</w:t>
        </w:r>
      </w:ins>
    </w:p>
    <w:p w14:paraId="1756DBF4" w14:textId="55684E28" w:rsidR="00821975" w:rsidRDefault="00821975" w:rsidP="00821975">
      <w:pPr>
        <w:pStyle w:val="ListParagraph"/>
        <w:numPr>
          <w:ilvl w:val="0"/>
          <w:numId w:val="20"/>
        </w:numPr>
        <w:rPr>
          <w:ins w:id="33" w:author="Arnaud Taddei" w:date="2020-02-28T19:04:00Z"/>
        </w:rPr>
      </w:pPr>
      <w:r>
        <w:t>The Q4 report tested and included a section about the incubation mechanism and so validated the template proposed in this TP</w:t>
      </w:r>
    </w:p>
    <w:p w14:paraId="1D8B381D" w14:textId="419A6C28" w:rsidR="00150633" w:rsidRDefault="00150633" w:rsidP="00150633">
      <w:pPr>
        <w:rPr>
          <w:ins w:id="34" w:author="Arnaud Taddei" w:date="2020-02-28T19:04:00Z"/>
        </w:rPr>
      </w:pPr>
      <w:ins w:id="35" w:author="Arnaud Taddei" w:date="2020-02-28T19:04:00Z">
        <w:r>
          <w:t>Yet we observed</w:t>
        </w:r>
      </w:ins>
    </w:p>
    <w:p w14:paraId="5C34090E" w14:textId="7EB0B466" w:rsidR="00150633" w:rsidRDefault="00150633" w:rsidP="00150633">
      <w:pPr>
        <w:pStyle w:val="ListParagraph"/>
        <w:numPr>
          <w:ilvl w:val="0"/>
          <w:numId w:val="20"/>
        </w:numPr>
      </w:pPr>
      <w:ins w:id="36" w:author="Arnaud Taddei" w:date="2020-02-28T19:04:00Z">
        <w:r>
          <w:t xml:space="preserve">Rapporteurs were not enough informed </w:t>
        </w:r>
      </w:ins>
      <w:ins w:id="37" w:author="Arnaud Taddei" w:date="2020-03-03T13:08:00Z">
        <w:r w:rsidR="004F2E7F">
          <w:t>after</w:t>
        </w:r>
      </w:ins>
      <w:ins w:id="38" w:author="Arnaud Taddei" w:date="2020-02-28T19:04:00Z">
        <w:r>
          <w:t xml:space="preserve"> the incubation allocation and in particular Q1</w:t>
        </w:r>
      </w:ins>
    </w:p>
    <w:p w14:paraId="291FACB0" w14:textId="7E0A18D3" w:rsidR="00821975" w:rsidRDefault="00821975" w:rsidP="00821975">
      <w:pPr>
        <w:pStyle w:val="ListParagraph"/>
        <w:numPr>
          <w:ilvl w:val="0"/>
          <w:numId w:val="20"/>
        </w:numPr>
      </w:pPr>
      <w:r>
        <w:t>We are just missing to appoint a Q4 co-</w:t>
      </w:r>
      <w:commentRangeStart w:id="39"/>
      <w:r>
        <w:t>rapporteur</w:t>
      </w:r>
      <w:commentRangeEnd w:id="39"/>
      <w:r>
        <w:rPr>
          <w:rStyle w:val="CommentReference"/>
        </w:rPr>
        <w:commentReference w:id="39"/>
      </w:r>
      <w:r>
        <w:t xml:space="preserve"> dedicated to this mechanism</w:t>
      </w:r>
      <w:r>
        <w:br w:type="page"/>
      </w:r>
    </w:p>
    <w:p w14:paraId="7DE58E69" w14:textId="77777777" w:rsidR="00821975" w:rsidRDefault="00821975" w:rsidP="00821975">
      <w:pPr>
        <w:pStyle w:val="AnnexNotitle"/>
      </w:pPr>
      <w:bookmarkStart w:id="40" w:name="_Toc34132796"/>
      <w:r>
        <w:lastRenderedPageBreak/>
        <w:t xml:space="preserve">TP.inno - </w:t>
      </w:r>
      <w:r w:rsidRPr="00233D5B">
        <w:t>Description of the incubation mechanism and ways to improve it</w:t>
      </w:r>
      <w:bookmarkEnd w:id="40"/>
    </w:p>
    <w:p w14:paraId="6A95459B" w14:textId="77777777" w:rsidR="00821975" w:rsidRPr="0040676C" w:rsidRDefault="00821975" w:rsidP="00821975">
      <w:pPr>
        <w:jc w:val="center"/>
        <w:rPr>
          <w:lang w:eastAsia="en-US"/>
        </w:rPr>
      </w:pPr>
      <w:r>
        <w:rPr>
          <w:lang w:eastAsia="en-US"/>
        </w:rPr>
        <w:t>Technical Paper</w:t>
      </w:r>
    </w:p>
    <w:p w14:paraId="7B9C4810" w14:textId="77777777" w:rsidR="00821975" w:rsidRDefault="00821975" w:rsidP="00821975"/>
    <w:p w14:paraId="3B401462" w14:textId="42EC2082" w:rsidR="00C31674" w:rsidRDefault="00821975">
      <w:pPr>
        <w:pStyle w:val="TOC1"/>
        <w:rPr>
          <w:ins w:id="41" w:author="Arnaud Taddei" w:date="2020-03-03T12:59:00Z"/>
          <w:rFonts w:asciiTheme="minorHAnsi" w:eastAsiaTheme="minorEastAsia" w:hAnsiTheme="minorHAnsi" w:cstheme="minorBidi"/>
          <w:szCs w:val="24"/>
          <w:lang w:val="fr-CH" w:eastAsia="fr-FR"/>
        </w:rPr>
      </w:pPr>
      <w:r>
        <w:rPr>
          <w:rFonts w:asciiTheme="minorHAnsi" w:hAnsiTheme="minorHAnsi" w:cstheme="minorHAnsi"/>
          <w:b/>
          <w:bCs/>
          <w:caps/>
          <w:sz w:val="22"/>
          <w:szCs w:val="22"/>
          <w:u w:val="single"/>
        </w:rPr>
        <w:fldChar w:fldCharType="begin"/>
      </w:r>
      <w:r>
        <w:instrText xml:space="preserve"> TOC \o "1-3" \h \z \u </w:instrText>
      </w:r>
      <w:r>
        <w:rPr>
          <w:rFonts w:asciiTheme="minorHAnsi" w:hAnsiTheme="minorHAnsi" w:cstheme="minorHAnsi"/>
          <w:b/>
          <w:bCs/>
          <w:caps/>
          <w:sz w:val="22"/>
          <w:szCs w:val="22"/>
          <w:u w:val="single"/>
        </w:rPr>
        <w:fldChar w:fldCharType="separate"/>
      </w:r>
      <w:ins w:id="42" w:author="Arnaud Taddei" w:date="2020-03-03T12:59:00Z">
        <w:r w:rsidR="00C31674" w:rsidRPr="00AA3C00">
          <w:rPr>
            <w:rStyle w:val="Hyperlink"/>
          </w:rPr>
          <w:fldChar w:fldCharType="begin"/>
        </w:r>
        <w:r w:rsidR="00C31674" w:rsidRPr="00AA3C00">
          <w:rPr>
            <w:rStyle w:val="Hyperlink"/>
          </w:rPr>
          <w:instrText xml:space="preserve"> </w:instrText>
        </w:r>
        <w:r w:rsidR="00C31674">
          <w:instrText>HYPERLINK \l "_Toc34132796"</w:instrText>
        </w:r>
        <w:r w:rsidR="00C31674" w:rsidRPr="00AA3C00">
          <w:rPr>
            <w:rStyle w:val="Hyperlink"/>
          </w:rPr>
          <w:instrText xml:space="preserve"> </w:instrText>
        </w:r>
        <w:r w:rsidR="00C31674" w:rsidRPr="00AA3C00">
          <w:rPr>
            <w:rStyle w:val="Hyperlink"/>
          </w:rPr>
          <w:fldChar w:fldCharType="separate"/>
        </w:r>
        <w:r w:rsidR="00C31674" w:rsidRPr="00AA3C00">
          <w:rPr>
            <w:rStyle w:val="Hyperlink"/>
          </w:rPr>
          <w:t>TP.inno - Description of the incubation mechanism and ways to improve it</w:t>
        </w:r>
        <w:r w:rsidR="00C31674">
          <w:rPr>
            <w:webHidden/>
          </w:rPr>
          <w:tab/>
        </w:r>
        <w:r w:rsidR="00C31674">
          <w:rPr>
            <w:webHidden/>
          </w:rPr>
          <w:fldChar w:fldCharType="begin"/>
        </w:r>
        <w:r w:rsidR="00C31674">
          <w:rPr>
            <w:webHidden/>
          </w:rPr>
          <w:instrText xml:space="preserve"> PAGEREF _Toc34132796 \h </w:instrText>
        </w:r>
      </w:ins>
      <w:r w:rsidR="00C31674">
        <w:rPr>
          <w:webHidden/>
        </w:rPr>
      </w:r>
      <w:r w:rsidR="00C31674">
        <w:rPr>
          <w:webHidden/>
        </w:rPr>
        <w:fldChar w:fldCharType="separate"/>
      </w:r>
      <w:ins w:id="43" w:author="Arnaud Taddei" w:date="2020-03-03T12:59:00Z">
        <w:r w:rsidR="00C31674">
          <w:rPr>
            <w:webHidden/>
          </w:rPr>
          <w:t>2</w:t>
        </w:r>
        <w:r w:rsidR="00C31674">
          <w:rPr>
            <w:webHidden/>
          </w:rPr>
          <w:fldChar w:fldCharType="end"/>
        </w:r>
        <w:r w:rsidR="00C31674" w:rsidRPr="00AA3C00">
          <w:rPr>
            <w:rStyle w:val="Hyperlink"/>
          </w:rPr>
          <w:fldChar w:fldCharType="end"/>
        </w:r>
      </w:ins>
    </w:p>
    <w:p w14:paraId="245AC101" w14:textId="5142CA6F" w:rsidR="00C31674" w:rsidRDefault="00C31674">
      <w:pPr>
        <w:pStyle w:val="TOC1"/>
        <w:rPr>
          <w:ins w:id="44" w:author="Arnaud Taddei" w:date="2020-03-03T12:59:00Z"/>
          <w:rFonts w:asciiTheme="minorHAnsi" w:eastAsiaTheme="minorEastAsia" w:hAnsiTheme="minorHAnsi" w:cstheme="minorBidi"/>
          <w:szCs w:val="24"/>
          <w:lang w:val="fr-CH" w:eastAsia="fr-FR"/>
        </w:rPr>
      </w:pPr>
      <w:ins w:id="45" w:author="Arnaud Taddei" w:date="2020-03-03T12:59:00Z">
        <w:r w:rsidRPr="00AA3C00">
          <w:rPr>
            <w:rStyle w:val="Hyperlink"/>
          </w:rPr>
          <w:fldChar w:fldCharType="begin"/>
        </w:r>
        <w:r w:rsidRPr="00AA3C00">
          <w:rPr>
            <w:rStyle w:val="Hyperlink"/>
          </w:rPr>
          <w:instrText xml:space="preserve"> </w:instrText>
        </w:r>
        <w:r>
          <w:instrText>HYPERLINK \l "_Toc34132797"</w:instrText>
        </w:r>
        <w:r w:rsidRPr="00AA3C00">
          <w:rPr>
            <w:rStyle w:val="Hyperlink"/>
          </w:rPr>
          <w:instrText xml:space="preserve"> </w:instrText>
        </w:r>
        <w:r w:rsidRPr="00AA3C00">
          <w:rPr>
            <w:rStyle w:val="Hyperlink"/>
          </w:rPr>
          <w:fldChar w:fldCharType="separate"/>
        </w:r>
        <w:r w:rsidRPr="00AA3C00">
          <w:rPr>
            <w:rStyle w:val="Hyperlink"/>
          </w:rPr>
          <w:t>1</w:t>
        </w:r>
        <w:r>
          <w:rPr>
            <w:rFonts w:asciiTheme="minorHAnsi" w:eastAsiaTheme="minorEastAsia" w:hAnsiTheme="minorHAnsi" w:cstheme="minorBidi"/>
            <w:szCs w:val="24"/>
            <w:lang w:val="fr-CH" w:eastAsia="fr-FR"/>
          </w:rPr>
          <w:tab/>
        </w:r>
        <w:r w:rsidRPr="00AA3C00">
          <w:rPr>
            <w:rStyle w:val="Hyperlink"/>
          </w:rPr>
          <w:t>Introduction</w:t>
        </w:r>
        <w:r>
          <w:rPr>
            <w:webHidden/>
          </w:rPr>
          <w:tab/>
        </w:r>
        <w:r>
          <w:rPr>
            <w:webHidden/>
          </w:rPr>
          <w:fldChar w:fldCharType="begin"/>
        </w:r>
        <w:r>
          <w:rPr>
            <w:webHidden/>
          </w:rPr>
          <w:instrText xml:space="preserve"> PAGEREF _Toc34132797 \h </w:instrText>
        </w:r>
      </w:ins>
      <w:r>
        <w:rPr>
          <w:webHidden/>
        </w:rPr>
      </w:r>
      <w:r>
        <w:rPr>
          <w:webHidden/>
        </w:rPr>
        <w:fldChar w:fldCharType="separate"/>
      </w:r>
      <w:ins w:id="46" w:author="Arnaud Taddei" w:date="2020-03-03T12:59:00Z">
        <w:r>
          <w:rPr>
            <w:webHidden/>
          </w:rPr>
          <w:t>4</w:t>
        </w:r>
        <w:r>
          <w:rPr>
            <w:webHidden/>
          </w:rPr>
          <w:fldChar w:fldCharType="end"/>
        </w:r>
        <w:r w:rsidRPr="00AA3C00">
          <w:rPr>
            <w:rStyle w:val="Hyperlink"/>
          </w:rPr>
          <w:fldChar w:fldCharType="end"/>
        </w:r>
      </w:ins>
    </w:p>
    <w:p w14:paraId="48AB0F31" w14:textId="12544C33" w:rsidR="00C31674" w:rsidRDefault="00C31674">
      <w:pPr>
        <w:pStyle w:val="TOC2"/>
        <w:rPr>
          <w:ins w:id="47" w:author="Arnaud Taddei" w:date="2020-03-03T12:59:00Z"/>
          <w:rFonts w:asciiTheme="minorHAnsi" w:eastAsiaTheme="minorEastAsia" w:hAnsiTheme="minorHAnsi" w:cstheme="minorBidi"/>
          <w:szCs w:val="24"/>
          <w:lang w:val="fr-CH" w:eastAsia="fr-FR"/>
        </w:rPr>
      </w:pPr>
      <w:ins w:id="48" w:author="Arnaud Taddei" w:date="2020-03-03T12:59:00Z">
        <w:r w:rsidRPr="00AA3C00">
          <w:rPr>
            <w:rStyle w:val="Hyperlink"/>
          </w:rPr>
          <w:fldChar w:fldCharType="begin"/>
        </w:r>
        <w:r w:rsidRPr="00AA3C00">
          <w:rPr>
            <w:rStyle w:val="Hyperlink"/>
          </w:rPr>
          <w:instrText xml:space="preserve"> </w:instrText>
        </w:r>
        <w:r>
          <w:instrText>HYPERLINK \l "_Toc34132798"</w:instrText>
        </w:r>
        <w:r w:rsidRPr="00AA3C00">
          <w:rPr>
            <w:rStyle w:val="Hyperlink"/>
          </w:rPr>
          <w:instrText xml:space="preserve"> </w:instrText>
        </w:r>
        <w:r w:rsidRPr="00AA3C00">
          <w:rPr>
            <w:rStyle w:val="Hyperlink"/>
          </w:rPr>
          <w:fldChar w:fldCharType="separate"/>
        </w:r>
        <w:r w:rsidRPr="00AA3C00">
          <w:rPr>
            <w:rStyle w:val="Hyperlink"/>
          </w:rPr>
          <w:t>1.1</w:t>
        </w:r>
        <w:r>
          <w:rPr>
            <w:rFonts w:asciiTheme="minorHAnsi" w:eastAsiaTheme="minorEastAsia" w:hAnsiTheme="minorHAnsi" w:cstheme="minorBidi"/>
            <w:szCs w:val="24"/>
            <w:lang w:val="fr-CH" w:eastAsia="fr-FR"/>
          </w:rPr>
          <w:tab/>
        </w:r>
        <w:r w:rsidRPr="00AA3C00">
          <w:rPr>
            <w:rStyle w:val="Hyperlink"/>
          </w:rPr>
          <w:t>Context</w:t>
        </w:r>
        <w:r>
          <w:rPr>
            <w:webHidden/>
          </w:rPr>
          <w:tab/>
        </w:r>
        <w:r>
          <w:rPr>
            <w:webHidden/>
          </w:rPr>
          <w:fldChar w:fldCharType="begin"/>
        </w:r>
        <w:r>
          <w:rPr>
            <w:webHidden/>
          </w:rPr>
          <w:instrText xml:space="preserve"> PAGEREF _Toc34132798 \h </w:instrText>
        </w:r>
      </w:ins>
      <w:r>
        <w:rPr>
          <w:webHidden/>
        </w:rPr>
      </w:r>
      <w:r>
        <w:rPr>
          <w:webHidden/>
        </w:rPr>
        <w:fldChar w:fldCharType="separate"/>
      </w:r>
      <w:ins w:id="49" w:author="Arnaud Taddei" w:date="2020-03-03T12:59:00Z">
        <w:r>
          <w:rPr>
            <w:webHidden/>
          </w:rPr>
          <w:t>4</w:t>
        </w:r>
        <w:r>
          <w:rPr>
            <w:webHidden/>
          </w:rPr>
          <w:fldChar w:fldCharType="end"/>
        </w:r>
        <w:r w:rsidRPr="00AA3C00">
          <w:rPr>
            <w:rStyle w:val="Hyperlink"/>
          </w:rPr>
          <w:fldChar w:fldCharType="end"/>
        </w:r>
      </w:ins>
    </w:p>
    <w:p w14:paraId="65729DBF" w14:textId="01F3A1FA" w:rsidR="00C31674" w:rsidRDefault="00C31674">
      <w:pPr>
        <w:pStyle w:val="TOC2"/>
        <w:rPr>
          <w:ins w:id="50" w:author="Arnaud Taddei" w:date="2020-03-03T12:59:00Z"/>
          <w:rFonts w:asciiTheme="minorHAnsi" w:eastAsiaTheme="minorEastAsia" w:hAnsiTheme="minorHAnsi" w:cstheme="minorBidi"/>
          <w:szCs w:val="24"/>
          <w:lang w:val="fr-CH" w:eastAsia="fr-FR"/>
        </w:rPr>
      </w:pPr>
      <w:ins w:id="51" w:author="Arnaud Taddei" w:date="2020-03-03T12:59:00Z">
        <w:r w:rsidRPr="00AA3C00">
          <w:rPr>
            <w:rStyle w:val="Hyperlink"/>
          </w:rPr>
          <w:fldChar w:fldCharType="begin"/>
        </w:r>
        <w:r w:rsidRPr="00AA3C00">
          <w:rPr>
            <w:rStyle w:val="Hyperlink"/>
          </w:rPr>
          <w:instrText xml:space="preserve"> </w:instrText>
        </w:r>
        <w:r>
          <w:instrText>HYPERLINK \l "_Toc34132799"</w:instrText>
        </w:r>
        <w:r w:rsidRPr="00AA3C00">
          <w:rPr>
            <w:rStyle w:val="Hyperlink"/>
          </w:rPr>
          <w:instrText xml:space="preserve"> </w:instrText>
        </w:r>
        <w:r w:rsidRPr="00AA3C00">
          <w:rPr>
            <w:rStyle w:val="Hyperlink"/>
          </w:rPr>
          <w:fldChar w:fldCharType="separate"/>
        </w:r>
        <w:r w:rsidRPr="00AA3C00">
          <w:rPr>
            <w:rStyle w:val="Hyperlink"/>
          </w:rPr>
          <w:t>1.2</w:t>
        </w:r>
        <w:r>
          <w:rPr>
            <w:rFonts w:asciiTheme="minorHAnsi" w:eastAsiaTheme="minorEastAsia" w:hAnsiTheme="minorHAnsi" w:cstheme="minorBidi"/>
            <w:szCs w:val="24"/>
            <w:lang w:val="fr-CH" w:eastAsia="fr-FR"/>
          </w:rPr>
          <w:tab/>
        </w:r>
        <w:r w:rsidRPr="00AA3C00">
          <w:rPr>
            <w:rStyle w:val="Hyperlink"/>
          </w:rPr>
          <w:t>Problem Statement</w:t>
        </w:r>
        <w:r>
          <w:rPr>
            <w:webHidden/>
          </w:rPr>
          <w:tab/>
        </w:r>
        <w:r>
          <w:rPr>
            <w:webHidden/>
          </w:rPr>
          <w:fldChar w:fldCharType="begin"/>
        </w:r>
        <w:r>
          <w:rPr>
            <w:webHidden/>
          </w:rPr>
          <w:instrText xml:space="preserve"> PAGEREF _Toc34132799 \h </w:instrText>
        </w:r>
      </w:ins>
      <w:r>
        <w:rPr>
          <w:webHidden/>
        </w:rPr>
      </w:r>
      <w:r>
        <w:rPr>
          <w:webHidden/>
        </w:rPr>
        <w:fldChar w:fldCharType="separate"/>
      </w:r>
      <w:ins w:id="52" w:author="Arnaud Taddei" w:date="2020-03-03T12:59:00Z">
        <w:r>
          <w:rPr>
            <w:webHidden/>
          </w:rPr>
          <w:t>4</w:t>
        </w:r>
        <w:r>
          <w:rPr>
            <w:webHidden/>
          </w:rPr>
          <w:fldChar w:fldCharType="end"/>
        </w:r>
        <w:r w:rsidRPr="00AA3C00">
          <w:rPr>
            <w:rStyle w:val="Hyperlink"/>
          </w:rPr>
          <w:fldChar w:fldCharType="end"/>
        </w:r>
      </w:ins>
    </w:p>
    <w:p w14:paraId="791A8525" w14:textId="40E78C2C" w:rsidR="00C31674" w:rsidRDefault="00C31674">
      <w:pPr>
        <w:pStyle w:val="TOC2"/>
        <w:rPr>
          <w:ins w:id="53" w:author="Arnaud Taddei" w:date="2020-03-03T12:59:00Z"/>
          <w:rFonts w:asciiTheme="minorHAnsi" w:eastAsiaTheme="minorEastAsia" w:hAnsiTheme="minorHAnsi" w:cstheme="minorBidi"/>
          <w:szCs w:val="24"/>
          <w:lang w:val="fr-CH" w:eastAsia="fr-FR"/>
        </w:rPr>
      </w:pPr>
      <w:ins w:id="54" w:author="Arnaud Taddei" w:date="2020-03-03T12:59:00Z">
        <w:r w:rsidRPr="00AA3C00">
          <w:rPr>
            <w:rStyle w:val="Hyperlink"/>
          </w:rPr>
          <w:fldChar w:fldCharType="begin"/>
        </w:r>
        <w:r w:rsidRPr="00AA3C00">
          <w:rPr>
            <w:rStyle w:val="Hyperlink"/>
          </w:rPr>
          <w:instrText xml:space="preserve"> </w:instrText>
        </w:r>
        <w:r>
          <w:instrText>HYPERLINK \l "_Toc34132800"</w:instrText>
        </w:r>
        <w:r w:rsidRPr="00AA3C00">
          <w:rPr>
            <w:rStyle w:val="Hyperlink"/>
          </w:rPr>
          <w:instrText xml:space="preserve"> </w:instrText>
        </w:r>
        <w:r w:rsidRPr="00AA3C00">
          <w:rPr>
            <w:rStyle w:val="Hyperlink"/>
          </w:rPr>
          <w:fldChar w:fldCharType="separate"/>
        </w:r>
        <w:r w:rsidRPr="00AA3C00">
          <w:rPr>
            <w:rStyle w:val="Hyperlink"/>
          </w:rPr>
          <w:t>1.3</w:t>
        </w:r>
        <w:r>
          <w:rPr>
            <w:rFonts w:asciiTheme="minorHAnsi" w:eastAsiaTheme="minorEastAsia" w:hAnsiTheme="minorHAnsi" w:cstheme="minorBidi"/>
            <w:szCs w:val="24"/>
            <w:lang w:val="fr-CH" w:eastAsia="fr-FR"/>
          </w:rPr>
          <w:tab/>
        </w:r>
        <w:r w:rsidRPr="00AA3C00">
          <w:rPr>
            <w:rStyle w:val="Hyperlink"/>
          </w:rPr>
          <w:t>Why the need for an innovation path in SG17?</w:t>
        </w:r>
        <w:r>
          <w:rPr>
            <w:webHidden/>
          </w:rPr>
          <w:tab/>
        </w:r>
        <w:r>
          <w:rPr>
            <w:webHidden/>
          </w:rPr>
          <w:fldChar w:fldCharType="begin"/>
        </w:r>
        <w:r>
          <w:rPr>
            <w:webHidden/>
          </w:rPr>
          <w:instrText xml:space="preserve"> PAGEREF _Toc34132800 \h </w:instrText>
        </w:r>
      </w:ins>
      <w:r>
        <w:rPr>
          <w:webHidden/>
        </w:rPr>
      </w:r>
      <w:r>
        <w:rPr>
          <w:webHidden/>
        </w:rPr>
        <w:fldChar w:fldCharType="separate"/>
      </w:r>
      <w:ins w:id="55" w:author="Arnaud Taddei" w:date="2020-03-03T12:59:00Z">
        <w:r>
          <w:rPr>
            <w:webHidden/>
          </w:rPr>
          <w:t>4</w:t>
        </w:r>
        <w:r>
          <w:rPr>
            <w:webHidden/>
          </w:rPr>
          <w:fldChar w:fldCharType="end"/>
        </w:r>
        <w:r w:rsidRPr="00AA3C00">
          <w:rPr>
            <w:rStyle w:val="Hyperlink"/>
          </w:rPr>
          <w:fldChar w:fldCharType="end"/>
        </w:r>
      </w:ins>
    </w:p>
    <w:p w14:paraId="0972D7B4" w14:textId="451CC0F3" w:rsidR="00C31674" w:rsidRDefault="00C31674">
      <w:pPr>
        <w:pStyle w:val="TOC2"/>
        <w:rPr>
          <w:ins w:id="56" w:author="Arnaud Taddei" w:date="2020-03-03T12:59:00Z"/>
          <w:rFonts w:asciiTheme="minorHAnsi" w:eastAsiaTheme="minorEastAsia" w:hAnsiTheme="minorHAnsi" w:cstheme="minorBidi"/>
          <w:szCs w:val="24"/>
          <w:lang w:val="fr-CH" w:eastAsia="fr-FR"/>
        </w:rPr>
      </w:pPr>
      <w:ins w:id="57" w:author="Arnaud Taddei" w:date="2020-03-03T12:59:00Z">
        <w:r w:rsidRPr="00AA3C00">
          <w:rPr>
            <w:rStyle w:val="Hyperlink"/>
          </w:rPr>
          <w:fldChar w:fldCharType="begin"/>
        </w:r>
        <w:r w:rsidRPr="00AA3C00">
          <w:rPr>
            <w:rStyle w:val="Hyperlink"/>
          </w:rPr>
          <w:instrText xml:space="preserve"> </w:instrText>
        </w:r>
        <w:r>
          <w:instrText>HYPERLINK \l "_Toc34132801"</w:instrText>
        </w:r>
        <w:r w:rsidRPr="00AA3C00">
          <w:rPr>
            <w:rStyle w:val="Hyperlink"/>
          </w:rPr>
          <w:instrText xml:space="preserve"> </w:instrText>
        </w:r>
        <w:r w:rsidRPr="00AA3C00">
          <w:rPr>
            <w:rStyle w:val="Hyperlink"/>
          </w:rPr>
          <w:fldChar w:fldCharType="separate"/>
        </w:r>
        <w:r w:rsidRPr="00AA3C00">
          <w:rPr>
            <w:rStyle w:val="Hyperlink"/>
          </w:rPr>
          <w:t>1.4</w:t>
        </w:r>
        <w:r>
          <w:rPr>
            <w:rFonts w:asciiTheme="minorHAnsi" w:eastAsiaTheme="minorEastAsia" w:hAnsiTheme="minorHAnsi" w:cstheme="minorBidi"/>
            <w:szCs w:val="24"/>
            <w:lang w:val="fr-CH" w:eastAsia="fr-FR"/>
          </w:rPr>
          <w:tab/>
        </w:r>
        <w:r w:rsidRPr="00AA3C00">
          <w:rPr>
            <w:rStyle w:val="Hyperlink"/>
          </w:rPr>
          <w:t>Why considering an innovation path in SG17 “now”?</w:t>
        </w:r>
        <w:r>
          <w:rPr>
            <w:webHidden/>
          </w:rPr>
          <w:tab/>
        </w:r>
        <w:r>
          <w:rPr>
            <w:webHidden/>
          </w:rPr>
          <w:fldChar w:fldCharType="begin"/>
        </w:r>
        <w:r>
          <w:rPr>
            <w:webHidden/>
          </w:rPr>
          <w:instrText xml:space="preserve"> PAGEREF _Toc34132801 \h </w:instrText>
        </w:r>
      </w:ins>
      <w:r>
        <w:rPr>
          <w:webHidden/>
        </w:rPr>
      </w:r>
      <w:r>
        <w:rPr>
          <w:webHidden/>
        </w:rPr>
        <w:fldChar w:fldCharType="separate"/>
      </w:r>
      <w:ins w:id="58" w:author="Arnaud Taddei" w:date="2020-03-03T12:59:00Z">
        <w:r>
          <w:rPr>
            <w:webHidden/>
          </w:rPr>
          <w:t>5</w:t>
        </w:r>
        <w:r>
          <w:rPr>
            <w:webHidden/>
          </w:rPr>
          <w:fldChar w:fldCharType="end"/>
        </w:r>
        <w:r w:rsidRPr="00AA3C00">
          <w:rPr>
            <w:rStyle w:val="Hyperlink"/>
          </w:rPr>
          <w:fldChar w:fldCharType="end"/>
        </w:r>
      </w:ins>
    </w:p>
    <w:p w14:paraId="15C9C03A" w14:textId="6B9C4373" w:rsidR="00C31674" w:rsidRDefault="00C31674">
      <w:pPr>
        <w:pStyle w:val="TOC2"/>
        <w:rPr>
          <w:ins w:id="59" w:author="Arnaud Taddei" w:date="2020-03-03T12:59:00Z"/>
          <w:rFonts w:asciiTheme="minorHAnsi" w:eastAsiaTheme="minorEastAsia" w:hAnsiTheme="minorHAnsi" w:cstheme="minorBidi"/>
          <w:szCs w:val="24"/>
          <w:lang w:val="fr-CH" w:eastAsia="fr-FR"/>
        </w:rPr>
      </w:pPr>
      <w:ins w:id="60" w:author="Arnaud Taddei" w:date="2020-03-03T12:59:00Z">
        <w:r w:rsidRPr="00AA3C00">
          <w:rPr>
            <w:rStyle w:val="Hyperlink"/>
          </w:rPr>
          <w:fldChar w:fldCharType="begin"/>
        </w:r>
        <w:r w:rsidRPr="00AA3C00">
          <w:rPr>
            <w:rStyle w:val="Hyperlink"/>
          </w:rPr>
          <w:instrText xml:space="preserve"> </w:instrText>
        </w:r>
        <w:r>
          <w:instrText>HYPERLINK \l "_Toc34132802"</w:instrText>
        </w:r>
        <w:r w:rsidRPr="00AA3C00">
          <w:rPr>
            <w:rStyle w:val="Hyperlink"/>
          </w:rPr>
          <w:instrText xml:space="preserve"> </w:instrText>
        </w:r>
        <w:r w:rsidRPr="00AA3C00">
          <w:rPr>
            <w:rStyle w:val="Hyperlink"/>
          </w:rPr>
          <w:fldChar w:fldCharType="separate"/>
        </w:r>
        <w:r w:rsidRPr="00AA3C00">
          <w:rPr>
            <w:rStyle w:val="Hyperlink"/>
          </w:rPr>
          <w:t>1.5</w:t>
        </w:r>
        <w:r>
          <w:rPr>
            <w:rFonts w:asciiTheme="minorHAnsi" w:eastAsiaTheme="minorEastAsia" w:hAnsiTheme="minorHAnsi" w:cstheme="minorBidi"/>
            <w:szCs w:val="24"/>
            <w:lang w:val="fr-CH" w:eastAsia="fr-FR"/>
          </w:rPr>
          <w:tab/>
        </w:r>
        <w:r w:rsidRPr="00AA3C00">
          <w:rPr>
            <w:rStyle w:val="Hyperlink"/>
          </w:rPr>
          <w:t>What solution could fulfil this gap?</w:t>
        </w:r>
        <w:r>
          <w:rPr>
            <w:webHidden/>
          </w:rPr>
          <w:tab/>
        </w:r>
        <w:r>
          <w:rPr>
            <w:webHidden/>
          </w:rPr>
          <w:fldChar w:fldCharType="begin"/>
        </w:r>
        <w:r>
          <w:rPr>
            <w:webHidden/>
          </w:rPr>
          <w:instrText xml:space="preserve"> PAGEREF _Toc34132802 \h </w:instrText>
        </w:r>
      </w:ins>
      <w:r>
        <w:rPr>
          <w:webHidden/>
        </w:rPr>
      </w:r>
      <w:r>
        <w:rPr>
          <w:webHidden/>
        </w:rPr>
        <w:fldChar w:fldCharType="separate"/>
      </w:r>
      <w:ins w:id="61" w:author="Arnaud Taddei" w:date="2020-03-03T12:59:00Z">
        <w:r>
          <w:rPr>
            <w:webHidden/>
          </w:rPr>
          <w:t>5</w:t>
        </w:r>
        <w:r>
          <w:rPr>
            <w:webHidden/>
          </w:rPr>
          <w:fldChar w:fldCharType="end"/>
        </w:r>
        <w:r w:rsidRPr="00AA3C00">
          <w:rPr>
            <w:rStyle w:val="Hyperlink"/>
          </w:rPr>
          <w:fldChar w:fldCharType="end"/>
        </w:r>
      </w:ins>
    </w:p>
    <w:p w14:paraId="77E02E82" w14:textId="6BE29B23" w:rsidR="00C31674" w:rsidRDefault="00C31674">
      <w:pPr>
        <w:pStyle w:val="TOC2"/>
        <w:rPr>
          <w:ins w:id="62" w:author="Arnaud Taddei" w:date="2020-03-03T12:59:00Z"/>
          <w:rFonts w:asciiTheme="minorHAnsi" w:eastAsiaTheme="minorEastAsia" w:hAnsiTheme="minorHAnsi" w:cstheme="minorBidi"/>
          <w:szCs w:val="24"/>
          <w:lang w:val="fr-CH" w:eastAsia="fr-FR"/>
        </w:rPr>
      </w:pPr>
      <w:ins w:id="63" w:author="Arnaud Taddei" w:date="2020-03-03T12:59:00Z">
        <w:r w:rsidRPr="00AA3C00">
          <w:rPr>
            <w:rStyle w:val="Hyperlink"/>
          </w:rPr>
          <w:fldChar w:fldCharType="begin"/>
        </w:r>
        <w:r w:rsidRPr="00AA3C00">
          <w:rPr>
            <w:rStyle w:val="Hyperlink"/>
          </w:rPr>
          <w:instrText xml:space="preserve"> </w:instrText>
        </w:r>
        <w:r>
          <w:instrText>HYPERLINK \l "_Toc34132803"</w:instrText>
        </w:r>
        <w:r w:rsidRPr="00AA3C00">
          <w:rPr>
            <w:rStyle w:val="Hyperlink"/>
          </w:rPr>
          <w:instrText xml:space="preserve"> </w:instrText>
        </w:r>
        <w:r w:rsidRPr="00AA3C00">
          <w:rPr>
            <w:rStyle w:val="Hyperlink"/>
          </w:rPr>
          <w:fldChar w:fldCharType="separate"/>
        </w:r>
        <w:r w:rsidRPr="00AA3C00">
          <w:rPr>
            <w:rStyle w:val="Hyperlink"/>
          </w:rPr>
          <w:t>1.6</w:t>
        </w:r>
        <w:r>
          <w:rPr>
            <w:rFonts w:asciiTheme="minorHAnsi" w:eastAsiaTheme="minorEastAsia" w:hAnsiTheme="minorHAnsi" w:cstheme="minorBidi"/>
            <w:szCs w:val="24"/>
            <w:lang w:val="fr-CH" w:eastAsia="fr-FR"/>
          </w:rPr>
          <w:tab/>
        </w:r>
        <w:r w:rsidRPr="00AA3C00">
          <w:rPr>
            <w:rStyle w:val="Hyperlink"/>
          </w:rPr>
          <w:t>Who is defining, developing and maintain this incubation mechanism?</w:t>
        </w:r>
        <w:r>
          <w:rPr>
            <w:webHidden/>
          </w:rPr>
          <w:tab/>
        </w:r>
        <w:r>
          <w:rPr>
            <w:webHidden/>
          </w:rPr>
          <w:fldChar w:fldCharType="begin"/>
        </w:r>
        <w:r>
          <w:rPr>
            <w:webHidden/>
          </w:rPr>
          <w:instrText xml:space="preserve"> PAGEREF _Toc34132803 \h </w:instrText>
        </w:r>
      </w:ins>
      <w:r>
        <w:rPr>
          <w:webHidden/>
        </w:rPr>
      </w:r>
      <w:r>
        <w:rPr>
          <w:webHidden/>
        </w:rPr>
        <w:fldChar w:fldCharType="separate"/>
      </w:r>
      <w:ins w:id="64" w:author="Arnaud Taddei" w:date="2020-03-03T12:59:00Z">
        <w:r>
          <w:rPr>
            <w:webHidden/>
          </w:rPr>
          <w:t>6</w:t>
        </w:r>
        <w:r>
          <w:rPr>
            <w:webHidden/>
          </w:rPr>
          <w:fldChar w:fldCharType="end"/>
        </w:r>
        <w:r w:rsidRPr="00AA3C00">
          <w:rPr>
            <w:rStyle w:val="Hyperlink"/>
          </w:rPr>
          <w:fldChar w:fldCharType="end"/>
        </w:r>
      </w:ins>
    </w:p>
    <w:p w14:paraId="6E652F54" w14:textId="41CD4C86" w:rsidR="00C31674" w:rsidRDefault="00C31674">
      <w:pPr>
        <w:pStyle w:val="TOC1"/>
        <w:rPr>
          <w:ins w:id="65" w:author="Arnaud Taddei" w:date="2020-03-03T12:59:00Z"/>
          <w:rFonts w:asciiTheme="minorHAnsi" w:eastAsiaTheme="minorEastAsia" w:hAnsiTheme="minorHAnsi" w:cstheme="minorBidi"/>
          <w:szCs w:val="24"/>
          <w:lang w:val="fr-CH" w:eastAsia="fr-FR"/>
        </w:rPr>
      </w:pPr>
      <w:ins w:id="66" w:author="Arnaud Taddei" w:date="2020-03-03T12:59:00Z">
        <w:r w:rsidRPr="00AA3C00">
          <w:rPr>
            <w:rStyle w:val="Hyperlink"/>
          </w:rPr>
          <w:fldChar w:fldCharType="begin"/>
        </w:r>
        <w:r w:rsidRPr="00AA3C00">
          <w:rPr>
            <w:rStyle w:val="Hyperlink"/>
          </w:rPr>
          <w:instrText xml:space="preserve"> </w:instrText>
        </w:r>
        <w:r>
          <w:instrText>HYPERLINK \l "_Toc34132804"</w:instrText>
        </w:r>
        <w:r w:rsidRPr="00AA3C00">
          <w:rPr>
            <w:rStyle w:val="Hyperlink"/>
          </w:rPr>
          <w:instrText xml:space="preserve"> </w:instrText>
        </w:r>
        <w:r w:rsidRPr="00AA3C00">
          <w:rPr>
            <w:rStyle w:val="Hyperlink"/>
          </w:rPr>
          <w:fldChar w:fldCharType="separate"/>
        </w:r>
        <w:r w:rsidRPr="00AA3C00">
          <w:rPr>
            <w:rStyle w:val="Hyperlink"/>
          </w:rPr>
          <w:t>2</w:t>
        </w:r>
        <w:r>
          <w:rPr>
            <w:rFonts w:asciiTheme="minorHAnsi" w:eastAsiaTheme="minorEastAsia" w:hAnsiTheme="minorHAnsi" w:cstheme="minorBidi"/>
            <w:szCs w:val="24"/>
            <w:lang w:val="fr-CH" w:eastAsia="fr-FR"/>
          </w:rPr>
          <w:tab/>
        </w:r>
        <w:r w:rsidRPr="00AA3C00">
          <w:rPr>
            <w:rStyle w:val="Hyperlink"/>
          </w:rPr>
          <w:t>The incubation mechanism</w:t>
        </w:r>
        <w:r>
          <w:rPr>
            <w:webHidden/>
          </w:rPr>
          <w:tab/>
        </w:r>
        <w:r>
          <w:rPr>
            <w:webHidden/>
          </w:rPr>
          <w:fldChar w:fldCharType="begin"/>
        </w:r>
        <w:r>
          <w:rPr>
            <w:webHidden/>
          </w:rPr>
          <w:instrText xml:space="preserve"> PAGEREF _Toc34132804 \h </w:instrText>
        </w:r>
      </w:ins>
      <w:r>
        <w:rPr>
          <w:webHidden/>
        </w:rPr>
      </w:r>
      <w:r>
        <w:rPr>
          <w:webHidden/>
        </w:rPr>
        <w:fldChar w:fldCharType="separate"/>
      </w:r>
      <w:ins w:id="67" w:author="Arnaud Taddei" w:date="2020-03-03T12:59:00Z">
        <w:r>
          <w:rPr>
            <w:webHidden/>
          </w:rPr>
          <w:t>6</w:t>
        </w:r>
        <w:r>
          <w:rPr>
            <w:webHidden/>
          </w:rPr>
          <w:fldChar w:fldCharType="end"/>
        </w:r>
        <w:r w:rsidRPr="00AA3C00">
          <w:rPr>
            <w:rStyle w:val="Hyperlink"/>
          </w:rPr>
          <w:fldChar w:fldCharType="end"/>
        </w:r>
      </w:ins>
    </w:p>
    <w:p w14:paraId="3AD59E54" w14:textId="45DB4640" w:rsidR="00C31674" w:rsidRDefault="00C31674">
      <w:pPr>
        <w:pStyle w:val="TOC2"/>
        <w:rPr>
          <w:ins w:id="68" w:author="Arnaud Taddei" w:date="2020-03-03T12:59:00Z"/>
          <w:rFonts w:asciiTheme="minorHAnsi" w:eastAsiaTheme="minorEastAsia" w:hAnsiTheme="minorHAnsi" w:cstheme="minorBidi"/>
          <w:szCs w:val="24"/>
          <w:lang w:val="fr-CH" w:eastAsia="fr-FR"/>
        </w:rPr>
      </w:pPr>
      <w:ins w:id="69" w:author="Arnaud Taddei" w:date="2020-03-03T12:59:00Z">
        <w:r w:rsidRPr="00AA3C00">
          <w:rPr>
            <w:rStyle w:val="Hyperlink"/>
          </w:rPr>
          <w:fldChar w:fldCharType="begin"/>
        </w:r>
        <w:r w:rsidRPr="00AA3C00">
          <w:rPr>
            <w:rStyle w:val="Hyperlink"/>
          </w:rPr>
          <w:instrText xml:space="preserve"> </w:instrText>
        </w:r>
        <w:r>
          <w:instrText>HYPERLINK \l "_Toc34132805"</w:instrText>
        </w:r>
        <w:r w:rsidRPr="00AA3C00">
          <w:rPr>
            <w:rStyle w:val="Hyperlink"/>
          </w:rPr>
          <w:instrText xml:space="preserve"> </w:instrText>
        </w:r>
        <w:r w:rsidRPr="00AA3C00">
          <w:rPr>
            <w:rStyle w:val="Hyperlink"/>
          </w:rPr>
          <w:fldChar w:fldCharType="separate"/>
        </w:r>
        <w:r w:rsidRPr="00AA3C00">
          <w:rPr>
            <w:rStyle w:val="Hyperlink"/>
          </w:rPr>
          <w:t>2.1</w:t>
        </w:r>
        <w:r>
          <w:rPr>
            <w:rFonts w:asciiTheme="minorHAnsi" w:eastAsiaTheme="minorEastAsia" w:hAnsiTheme="minorHAnsi" w:cstheme="minorBidi"/>
            <w:szCs w:val="24"/>
            <w:lang w:val="fr-CH" w:eastAsia="fr-FR"/>
          </w:rPr>
          <w:tab/>
        </w:r>
        <w:r w:rsidRPr="00AA3C00">
          <w:rPr>
            <w:rStyle w:val="Hyperlink"/>
          </w:rPr>
          <w:t>General Description</w:t>
        </w:r>
        <w:r>
          <w:rPr>
            <w:webHidden/>
          </w:rPr>
          <w:tab/>
        </w:r>
        <w:r>
          <w:rPr>
            <w:webHidden/>
          </w:rPr>
          <w:fldChar w:fldCharType="begin"/>
        </w:r>
        <w:r>
          <w:rPr>
            <w:webHidden/>
          </w:rPr>
          <w:instrText xml:space="preserve"> PAGEREF _Toc34132805 \h </w:instrText>
        </w:r>
      </w:ins>
      <w:r>
        <w:rPr>
          <w:webHidden/>
        </w:rPr>
      </w:r>
      <w:r>
        <w:rPr>
          <w:webHidden/>
        </w:rPr>
        <w:fldChar w:fldCharType="separate"/>
      </w:r>
      <w:ins w:id="70" w:author="Arnaud Taddei" w:date="2020-03-03T12:59:00Z">
        <w:r>
          <w:rPr>
            <w:webHidden/>
          </w:rPr>
          <w:t>6</w:t>
        </w:r>
        <w:r>
          <w:rPr>
            <w:webHidden/>
          </w:rPr>
          <w:fldChar w:fldCharType="end"/>
        </w:r>
        <w:r w:rsidRPr="00AA3C00">
          <w:rPr>
            <w:rStyle w:val="Hyperlink"/>
          </w:rPr>
          <w:fldChar w:fldCharType="end"/>
        </w:r>
      </w:ins>
    </w:p>
    <w:p w14:paraId="3027DD40" w14:textId="6D3EC57E" w:rsidR="00C31674" w:rsidRDefault="00C31674">
      <w:pPr>
        <w:pStyle w:val="TOC3"/>
        <w:rPr>
          <w:ins w:id="71" w:author="Arnaud Taddei" w:date="2020-03-03T12:59:00Z"/>
          <w:rFonts w:asciiTheme="minorHAnsi" w:eastAsiaTheme="minorEastAsia" w:hAnsiTheme="minorHAnsi" w:cstheme="minorBidi"/>
          <w:szCs w:val="24"/>
          <w:lang w:val="fr-CH" w:eastAsia="fr-FR"/>
        </w:rPr>
      </w:pPr>
      <w:ins w:id="72" w:author="Arnaud Taddei" w:date="2020-03-03T12:59:00Z">
        <w:r w:rsidRPr="00AA3C00">
          <w:rPr>
            <w:rStyle w:val="Hyperlink"/>
          </w:rPr>
          <w:fldChar w:fldCharType="begin"/>
        </w:r>
        <w:r w:rsidRPr="00AA3C00">
          <w:rPr>
            <w:rStyle w:val="Hyperlink"/>
          </w:rPr>
          <w:instrText xml:space="preserve"> </w:instrText>
        </w:r>
        <w:r>
          <w:instrText>HYPERLINK \l "_Toc34132806"</w:instrText>
        </w:r>
        <w:r w:rsidRPr="00AA3C00">
          <w:rPr>
            <w:rStyle w:val="Hyperlink"/>
          </w:rPr>
          <w:instrText xml:space="preserve"> </w:instrText>
        </w:r>
        <w:r w:rsidRPr="00AA3C00">
          <w:rPr>
            <w:rStyle w:val="Hyperlink"/>
          </w:rPr>
          <w:fldChar w:fldCharType="separate"/>
        </w:r>
        <w:r w:rsidRPr="00AA3C00">
          <w:rPr>
            <w:rStyle w:val="Hyperlink"/>
          </w:rPr>
          <w:t>2.1.1</w:t>
        </w:r>
        <w:r>
          <w:rPr>
            <w:rFonts w:asciiTheme="minorHAnsi" w:eastAsiaTheme="minorEastAsia" w:hAnsiTheme="minorHAnsi" w:cstheme="minorBidi"/>
            <w:szCs w:val="24"/>
            <w:lang w:val="fr-CH" w:eastAsia="fr-FR"/>
          </w:rPr>
          <w:tab/>
        </w:r>
        <w:r w:rsidRPr="00AA3C00">
          <w:rPr>
            <w:rStyle w:val="Hyperlink"/>
          </w:rPr>
          <w:t>A mechanism in two parts</w:t>
        </w:r>
        <w:r>
          <w:rPr>
            <w:webHidden/>
          </w:rPr>
          <w:tab/>
        </w:r>
        <w:r>
          <w:rPr>
            <w:webHidden/>
          </w:rPr>
          <w:fldChar w:fldCharType="begin"/>
        </w:r>
        <w:r>
          <w:rPr>
            <w:webHidden/>
          </w:rPr>
          <w:instrText xml:space="preserve"> PAGEREF _Toc34132806 \h </w:instrText>
        </w:r>
      </w:ins>
      <w:r>
        <w:rPr>
          <w:webHidden/>
        </w:rPr>
      </w:r>
      <w:r>
        <w:rPr>
          <w:webHidden/>
        </w:rPr>
        <w:fldChar w:fldCharType="separate"/>
      </w:r>
      <w:ins w:id="73" w:author="Arnaud Taddei" w:date="2020-03-03T12:59:00Z">
        <w:r>
          <w:rPr>
            <w:webHidden/>
          </w:rPr>
          <w:t>6</w:t>
        </w:r>
        <w:r>
          <w:rPr>
            <w:webHidden/>
          </w:rPr>
          <w:fldChar w:fldCharType="end"/>
        </w:r>
        <w:r w:rsidRPr="00AA3C00">
          <w:rPr>
            <w:rStyle w:val="Hyperlink"/>
          </w:rPr>
          <w:fldChar w:fldCharType="end"/>
        </w:r>
      </w:ins>
    </w:p>
    <w:p w14:paraId="045FA6D6" w14:textId="659A7438" w:rsidR="00C31674" w:rsidRDefault="00C31674">
      <w:pPr>
        <w:pStyle w:val="TOC2"/>
        <w:rPr>
          <w:ins w:id="74" w:author="Arnaud Taddei" w:date="2020-03-03T12:59:00Z"/>
          <w:rFonts w:asciiTheme="minorHAnsi" w:eastAsiaTheme="minorEastAsia" w:hAnsiTheme="minorHAnsi" w:cstheme="minorBidi"/>
          <w:szCs w:val="24"/>
          <w:lang w:val="fr-CH" w:eastAsia="fr-FR"/>
        </w:rPr>
      </w:pPr>
      <w:ins w:id="75" w:author="Arnaud Taddei" w:date="2020-03-03T12:59:00Z">
        <w:r w:rsidRPr="00AA3C00">
          <w:rPr>
            <w:rStyle w:val="Hyperlink"/>
          </w:rPr>
          <w:fldChar w:fldCharType="begin"/>
        </w:r>
        <w:r w:rsidRPr="00AA3C00">
          <w:rPr>
            <w:rStyle w:val="Hyperlink"/>
          </w:rPr>
          <w:instrText xml:space="preserve"> </w:instrText>
        </w:r>
        <w:r>
          <w:instrText>HYPERLINK \l "_Toc34132807"</w:instrText>
        </w:r>
        <w:r w:rsidRPr="00AA3C00">
          <w:rPr>
            <w:rStyle w:val="Hyperlink"/>
          </w:rPr>
          <w:instrText xml:space="preserve"> </w:instrText>
        </w:r>
        <w:r w:rsidRPr="00AA3C00">
          <w:rPr>
            <w:rStyle w:val="Hyperlink"/>
          </w:rPr>
          <w:fldChar w:fldCharType="separate"/>
        </w:r>
        <w:r w:rsidRPr="00AA3C00">
          <w:rPr>
            <w:rStyle w:val="Hyperlink"/>
          </w:rPr>
          <w:t>2.2</w:t>
        </w:r>
        <w:r>
          <w:rPr>
            <w:rFonts w:asciiTheme="minorHAnsi" w:eastAsiaTheme="minorEastAsia" w:hAnsiTheme="minorHAnsi" w:cstheme="minorBidi"/>
            <w:szCs w:val="24"/>
            <w:lang w:val="fr-CH" w:eastAsia="fr-FR"/>
          </w:rPr>
          <w:tab/>
        </w:r>
        <w:r w:rsidRPr="00AA3C00">
          <w:rPr>
            <w:rStyle w:val="Hyperlink"/>
          </w:rPr>
          <w:t>Incubation mechanisms constituencies</w:t>
        </w:r>
        <w:r>
          <w:rPr>
            <w:webHidden/>
          </w:rPr>
          <w:tab/>
        </w:r>
        <w:r>
          <w:rPr>
            <w:webHidden/>
          </w:rPr>
          <w:fldChar w:fldCharType="begin"/>
        </w:r>
        <w:r>
          <w:rPr>
            <w:webHidden/>
          </w:rPr>
          <w:instrText xml:space="preserve"> PAGEREF _Toc34132807 \h </w:instrText>
        </w:r>
      </w:ins>
      <w:r>
        <w:rPr>
          <w:webHidden/>
        </w:rPr>
      </w:r>
      <w:r>
        <w:rPr>
          <w:webHidden/>
        </w:rPr>
        <w:fldChar w:fldCharType="separate"/>
      </w:r>
      <w:ins w:id="76" w:author="Arnaud Taddei" w:date="2020-03-03T12:59:00Z">
        <w:r>
          <w:rPr>
            <w:webHidden/>
          </w:rPr>
          <w:t>7</w:t>
        </w:r>
        <w:r>
          <w:rPr>
            <w:webHidden/>
          </w:rPr>
          <w:fldChar w:fldCharType="end"/>
        </w:r>
        <w:r w:rsidRPr="00AA3C00">
          <w:rPr>
            <w:rStyle w:val="Hyperlink"/>
          </w:rPr>
          <w:fldChar w:fldCharType="end"/>
        </w:r>
      </w:ins>
    </w:p>
    <w:p w14:paraId="64901743" w14:textId="3D3F6155" w:rsidR="00C31674" w:rsidRDefault="00C31674">
      <w:pPr>
        <w:pStyle w:val="TOC3"/>
        <w:rPr>
          <w:ins w:id="77" w:author="Arnaud Taddei" w:date="2020-03-03T12:59:00Z"/>
          <w:rFonts w:asciiTheme="minorHAnsi" w:eastAsiaTheme="minorEastAsia" w:hAnsiTheme="minorHAnsi" w:cstheme="minorBidi"/>
          <w:szCs w:val="24"/>
          <w:lang w:val="fr-CH" w:eastAsia="fr-FR"/>
        </w:rPr>
      </w:pPr>
      <w:ins w:id="78" w:author="Arnaud Taddei" w:date="2020-03-03T12:59:00Z">
        <w:r w:rsidRPr="00AA3C00">
          <w:rPr>
            <w:rStyle w:val="Hyperlink"/>
          </w:rPr>
          <w:fldChar w:fldCharType="begin"/>
        </w:r>
        <w:r w:rsidRPr="00AA3C00">
          <w:rPr>
            <w:rStyle w:val="Hyperlink"/>
          </w:rPr>
          <w:instrText xml:space="preserve"> </w:instrText>
        </w:r>
        <w:r>
          <w:instrText>HYPERLINK \l "_Toc34132808"</w:instrText>
        </w:r>
        <w:r w:rsidRPr="00AA3C00">
          <w:rPr>
            <w:rStyle w:val="Hyperlink"/>
          </w:rPr>
          <w:instrText xml:space="preserve"> </w:instrText>
        </w:r>
        <w:r w:rsidRPr="00AA3C00">
          <w:rPr>
            <w:rStyle w:val="Hyperlink"/>
          </w:rPr>
          <w:fldChar w:fldCharType="separate"/>
        </w:r>
        <w:r w:rsidRPr="00AA3C00">
          <w:rPr>
            <w:rStyle w:val="Hyperlink"/>
          </w:rPr>
          <w:t>2.2.1</w:t>
        </w:r>
        <w:r>
          <w:rPr>
            <w:rFonts w:asciiTheme="minorHAnsi" w:eastAsiaTheme="minorEastAsia" w:hAnsiTheme="minorHAnsi" w:cstheme="minorBidi"/>
            <w:szCs w:val="24"/>
            <w:lang w:val="fr-CH" w:eastAsia="fr-FR"/>
          </w:rPr>
          <w:tab/>
        </w:r>
        <w:r w:rsidRPr="00AA3C00">
          <w:rPr>
            <w:rStyle w:val="Hyperlink"/>
          </w:rPr>
          <w:t>The incubation work item</w:t>
        </w:r>
        <w:r>
          <w:rPr>
            <w:webHidden/>
          </w:rPr>
          <w:tab/>
        </w:r>
        <w:r>
          <w:rPr>
            <w:webHidden/>
          </w:rPr>
          <w:fldChar w:fldCharType="begin"/>
        </w:r>
        <w:r>
          <w:rPr>
            <w:webHidden/>
          </w:rPr>
          <w:instrText xml:space="preserve"> PAGEREF _Toc34132808 \h </w:instrText>
        </w:r>
      </w:ins>
      <w:r>
        <w:rPr>
          <w:webHidden/>
        </w:rPr>
      </w:r>
      <w:r>
        <w:rPr>
          <w:webHidden/>
        </w:rPr>
        <w:fldChar w:fldCharType="separate"/>
      </w:r>
      <w:ins w:id="79" w:author="Arnaud Taddei" w:date="2020-03-03T12:59:00Z">
        <w:r>
          <w:rPr>
            <w:webHidden/>
          </w:rPr>
          <w:t>7</w:t>
        </w:r>
        <w:r>
          <w:rPr>
            <w:webHidden/>
          </w:rPr>
          <w:fldChar w:fldCharType="end"/>
        </w:r>
        <w:r w:rsidRPr="00AA3C00">
          <w:rPr>
            <w:rStyle w:val="Hyperlink"/>
          </w:rPr>
          <w:fldChar w:fldCharType="end"/>
        </w:r>
      </w:ins>
    </w:p>
    <w:p w14:paraId="06D95609" w14:textId="23852B80" w:rsidR="00C31674" w:rsidRDefault="00C31674">
      <w:pPr>
        <w:pStyle w:val="TOC3"/>
        <w:rPr>
          <w:ins w:id="80" w:author="Arnaud Taddei" w:date="2020-03-03T12:59:00Z"/>
          <w:rFonts w:asciiTheme="minorHAnsi" w:eastAsiaTheme="minorEastAsia" w:hAnsiTheme="minorHAnsi" w:cstheme="minorBidi"/>
          <w:szCs w:val="24"/>
          <w:lang w:val="fr-CH" w:eastAsia="fr-FR"/>
        </w:rPr>
      </w:pPr>
      <w:ins w:id="81" w:author="Arnaud Taddei" w:date="2020-03-03T12:59:00Z">
        <w:r w:rsidRPr="00AA3C00">
          <w:rPr>
            <w:rStyle w:val="Hyperlink"/>
          </w:rPr>
          <w:fldChar w:fldCharType="begin"/>
        </w:r>
        <w:r w:rsidRPr="00AA3C00">
          <w:rPr>
            <w:rStyle w:val="Hyperlink"/>
          </w:rPr>
          <w:instrText xml:space="preserve"> </w:instrText>
        </w:r>
        <w:r>
          <w:instrText>HYPERLINK \l "_Toc34132809"</w:instrText>
        </w:r>
        <w:r w:rsidRPr="00AA3C00">
          <w:rPr>
            <w:rStyle w:val="Hyperlink"/>
          </w:rPr>
          <w:instrText xml:space="preserve"> </w:instrText>
        </w:r>
        <w:r w:rsidRPr="00AA3C00">
          <w:rPr>
            <w:rStyle w:val="Hyperlink"/>
          </w:rPr>
          <w:fldChar w:fldCharType="separate"/>
        </w:r>
        <w:r w:rsidRPr="00AA3C00">
          <w:rPr>
            <w:rStyle w:val="Hyperlink"/>
          </w:rPr>
          <w:t>2.2.2</w:t>
        </w:r>
        <w:r>
          <w:rPr>
            <w:rFonts w:asciiTheme="minorHAnsi" w:eastAsiaTheme="minorEastAsia" w:hAnsiTheme="minorHAnsi" w:cstheme="minorBidi"/>
            <w:szCs w:val="24"/>
            <w:lang w:val="fr-CH" w:eastAsia="fr-FR"/>
          </w:rPr>
          <w:tab/>
        </w:r>
        <w:r w:rsidRPr="00AA3C00">
          <w:rPr>
            <w:rStyle w:val="Hyperlink"/>
          </w:rPr>
          <w:t>Candidate incubation new work items</w:t>
        </w:r>
        <w:r>
          <w:rPr>
            <w:webHidden/>
          </w:rPr>
          <w:tab/>
        </w:r>
        <w:r>
          <w:rPr>
            <w:webHidden/>
          </w:rPr>
          <w:fldChar w:fldCharType="begin"/>
        </w:r>
        <w:r>
          <w:rPr>
            <w:webHidden/>
          </w:rPr>
          <w:instrText xml:space="preserve"> PAGEREF _Toc34132809 \h </w:instrText>
        </w:r>
      </w:ins>
      <w:r>
        <w:rPr>
          <w:webHidden/>
        </w:rPr>
      </w:r>
      <w:r>
        <w:rPr>
          <w:webHidden/>
        </w:rPr>
        <w:fldChar w:fldCharType="separate"/>
      </w:r>
      <w:ins w:id="82" w:author="Arnaud Taddei" w:date="2020-03-03T12:59:00Z">
        <w:r>
          <w:rPr>
            <w:webHidden/>
          </w:rPr>
          <w:t>8</w:t>
        </w:r>
        <w:r>
          <w:rPr>
            <w:webHidden/>
          </w:rPr>
          <w:fldChar w:fldCharType="end"/>
        </w:r>
        <w:r w:rsidRPr="00AA3C00">
          <w:rPr>
            <w:rStyle w:val="Hyperlink"/>
          </w:rPr>
          <w:fldChar w:fldCharType="end"/>
        </w:r>
      </w:ins>
    </w:p>
    <w:p w14:paraId="5AC651F0" w14:textId="29DEA8FC" w:rsidR="00C31674" w:rsidRDefault="00C31674">
      <w:pPr>
        <w:pStyle w:val="TOC3"/>
        <w:rPr>
          <w:ins w:id="83" w:author="Arnaud Taddei" w:date="2020-03-03T12:59:00Z"/>
          <w:rFonts w:asciiTheme="minorHAnsi" w:eastAsiaTheme="minorEastAsia" w:hAnsiTheme="minorHAnsi" w:cstheme="minorBidi"/>
          <w:szCs w:val="24"/>
          <w:lang w:val="fr-CH" w:eastAsia="fr-FR"/>
        </w:rPr>
      </w:pPr>
      <w:ins w:id="84" w:author="Arnaud Taddei" w:date="2020-03-03T12:59:00Z">
        <w:r w:rsidRPr="00AA3C00">
          <w:rPr>
            <w:rStyle w:val="Hyperlink"/>
          </w:rPr>
          <w:fldChar w:fldCharType="begin"/>
        </w:r>
        <w:r w:rsidRPr="00AA3C00">
          <w:rPr>
            <w:rStyle w:val="Hyperlink"/>
          </w:rPr>
          <w:instrText xml:space="preserve"> </w:instrText>
        </w:r>
        <w:r>
          <w:instrText>HYPERLINK \l "_Toc34132810"</w:instrText>
        </w:r>
        <w:r w:rsidRPr="00AA3C00">
          <w:rPr>
            <w:rStyle w:val="Hyperlink"/>
          </w:rPr>
          <w:instrText xml:space="preserve"> </w:instrText>
        </w:r>
        <w:r w:rsidRPr="00AA3C00">
          <w:rPr>
            <w:rStyle w:val="Hyperlink"/>
          </w:rPr>
          <w:fldChar w:fldCharType="separate"/>
        </w:r>
        <w:r w:rsidRPr="00AA3C00">
          <w:rPr>
            <w:rStyle w:val="Hyperlink"/>
          </w:rPr>
          <w:t>2.2.3</w:t>
        </w:r>
        <w:r>
          <w:rPr>
            <w:rFonts w:asciiTheme="minorHAnsi" w:eastAsiaTheme="minorEastAsia" w:hAnsiTheme="minorHAnsi" w:cstheme="minorBidi"/>
            <w:szCs w:val="24"/>
            <w:lang w:val="fr-CH" w:eastAsia="fr-FR"/>
          </w:rPr>
          <w:tab/>
        </w:r>
        <w:r w:rsidRPr="00AA3C00">
          <w:rPr>
            <w:rStyle w:val="Hyperlink"/>
          </w:rPr>
          <w:t>Allocation criteria for candidate incubation new work items</w:t>
        </w:r>
        <w:r>
          <w:rPr>
            <w:webHidden/>
          </w:rPr>
          <w:tab/>
        </w:r>
        <w:r>
          <w:rPr>
            <w:webHidden/>
          </w:rPr>
          <w:fldChar w:fldCharType="begin"/>
        </w:r>
        <w:r>
          <w:rPr>
            <w:webHidden/>
          </w:rPr>
          <w:instrText xml:space="preserve"> PAGEREF _Toc34132810 \h </w:instrText>
        </w:r>
      </w:ins>
      <w:r>
        <w:rPr>
          <w:webHidden/>
        </w:rPr>
      </w:r>
      <w:r>
        <w:rPr>
          <w:webHidden/>
        </w:rPr>
        <w:fldChar w:fldCharType="separate"/>
      </w:r>
      <w:ins w:id="85" w:author="Arnaud Taddei" w:date="2020-03-03T12:59:00Z">
        <w:r>
          <w:rPr>
            <w:webHidden/>
          </w:rPr>
          <w:t>8</w:t>
        </w:r>
        <w:r>
          <w:rPr>
            <w:webHidden/>
          </w:rPr>
          <w:fldChar w:fldCharType="end"/>
        </w:r>
        <w:r w:rsidRPr="00AA3C00">
          <w:rPr>
            <w:rStyle w:val="Hyperlink"/>
          </w:rPr>
          <w:fldChar w:fldCharType="end"/>
        </w:r>
      </w:ins>
    </w:p>
    <w:p w14:paraId="054246A6" w14:textId="75AF6A55" w:rsidR="00C31674" w:rsidRDefault="00C31674">
      <w:pPr>
        <w:pStyle w:val="TOC3"/>
        <w:rPr>
          <w:ins w:id="86" w:author="Arnaud Taddei" w:date="2020-03-03T12:59:00Z"/>
          <w:rFonts w:asciiTheme="minorHAnsi" w:eastAsiaTheme="minorEastAsia" w:hAnsiTheme="minorHAnsi" w:cstheme="minorBidi"/>
          <w:szCs w:val="24"/>
          <w:lang w:val="fr-CH" w:eastAsia="fr-FR"/>
        </w:rPr>
      </w:pPr>
      <w:ins w:id="87" w:author="Arnaud Taddei" w:date="2020-03-03T12:59:00Z">
        <w:r w:rsidRPr="00AA3C00">
          <w:rPr>
            <w:rStyle w:val="Hyperlink"/>
          </w:rPr>
          <w:fldChar w:fldCharType="begin"/>
        </w:r>
        <w:r w:rsidRPr="00AA3C00">
          <w:rPr>
            <w:rStyle w:val="Hyperlink"/>
          </w:rPr>
          <w:instrText xml:space="preserve"> </w:instrText>
        </w:r>
        <w:r>
          <w:instrText>HYPERLINK \l "_Toc34132811"</w:instrText>
        </w:r>
        <w:r w:rsidRPr="00AA3C00">
          <w:rPr>
            <w:rStyle w:val="Hyperlink"/>
          </w:rPr>
          <w:instrText xml:space="preserve"> </w:instrText>
        </w:r>
        <w:r w:rsidRPr="00AA3C00">
          <w:rPr>
            <w:rStyle w:val="Hyperlink"/>
          </w:rPr>
          <w:fldChar w:fldCharType="separate"/>
        </w:r>
        <w:r w:rsidRPr="00AA3C00">
          <w:rPr>
            <w:rStyle w:val="Hyperlink"/>
          </w:rPr>
          <w:t>2.2.4</w:t>
        </w:r>
        <w:r>
          <w:rPr>
            <w:rFonts w:asciiTheme="minorHAnsi" w:eastAsiaTheme="minorEastAsia" w:hAnsiTheme="minorHAnsi" w:cstheme="minorBidi"/>
            <w:szCs w:val="24"/>
            <w:lang w:val="fr-CH" w:eastAsia="fr-FR"/>
          </w:rPr>
          <w:tab/>
        </w:r>
        <w:r w:rsidRPr="00AA3C00">
          <w:rPr>
            <w:rStyle w:val="Hyperlink"/>
          </w:rPr>
          <w:t>The incubation queue</w:t>
        </w:r>
        <w:r>
          <w:rPr>
            <w:webHidden/>
          </w:rPr>
          <w:tab/>
        </w:r>
        <w:r>
          <w:rPr>
            <w:webHidden/>
          </w:rPr>
          <w:fldChar w:fldCharType="begin"/>
        </w:r>
        <w:r>
          <w:rPr>
            <w:webHidden/>
          </w:rPr>
          <w:instrText xml:space="preserve"> PAGEREF _Toc34132811 \h </w:instrText>
        </w:r>
      </w:ins>
      <w:r>
        <w:rPr>
          <w:webHidden/>
        </w:rPr>
      </w:r>
      <w:r>
        <w:rPr>
          <w:webHidden/>
        </w:rPr>
        <w:fldChar w:fldCharType="separate"/>
      </w:r>
      <w:ins w:id="88" w:author="Arnaud Taddei" w:date="2020-03-03T12:59:00Z">
        <w:r>
          <w:rPr>
            <w:webHidden/>
          </w:rPr>
          <w:t>9</w:t>
        </w:r>
        <w:r>
          <w:rPr>
            <w:webHidden/>
          </w:rPr>
          <w:fldChar w:fldCharType="end"/>
        </w:r>
        <w:r w:rsidRPr="00AA3C00">
          <w:rPr>
            <w:rStyle w:val="Hyperlink"/>
          </w:rPr>
          <w:fldChar w:fldCharType="end"/>
        </w:r>
      </w:ins>
    </w:p>
    <w:p w14:paraId="5A9CF557" w14:textId="5F86F5B3" w:rsidR="00C31674" w:rsidRDefault="00C31674">
      <w:pPr>
        <w:pStyle w:val="TOC2"/>
        <w:rPr>
          <w:ins w:id="89" w:author="Arnaud Taddei" w:date="2020-03-03T12:59:00Z"/>
          <w:rFonts w:asciiTheme="minorHAnsi" w:eastAsiaTheme="minorEastAsia" w:hAnsiTheme="minorHAnsi" w:cstheme="minorBidi"/>
          <w:szCs w:val="24"/>
          <w:lang w:val="fr-CH" w:eastAsia="fr-FR"/>
        </w:rPr>
      </w:pPr>
      <w:ins w:id="90" w:author="Arnaud Taddei" w:date="2020-03-03T12:59:00Z">
        <w:r w:rsidRPr="00AA3C00">
          <w:rPr>
            <w:rStyle w:val="Hyperlink"/>
          </w:rPr>
          <w:fldChar w:fldCharType="begin"/>
        </w:r>
        <w:r w:rsidRPr="00AA3C00">
          <w:rPr>
            <w:rStyle w:val="Hyperlink"/>
          </w:rPr>
          <w:instrText xml:space="preserve"> </w:instrText>
        </w:r>
        <w:r>
          <w:instrText>HYPERLINK \l "_Toc34132812"</w:instrText>
        </w:r>
        <w:r w:rsidRPr="00AA3C00">
          <w:rPr>
            <w:rStyle w:val="Hyperlink"/>
          </w:rPr>
          <w:instrText xml:space="preserve"> </w:instrText>
        </w:r>
        <w:r w:rsidRPr="00AA3C00">
          <w:rPr>
            <w:rStyle w:val="Hyperlink"/>
          </w:rPr>
          <w:fldChar w:fldCharType="separate"/>
        </w:r>
        <w:r w:rsidRPr="00AA3C00">
          <w:rPr>
            <w:rStyle w:val="Hyperlink"/>
          </w:rPr>
          <w:t>2.3</w:t>
        </w:r>
        <w:r>
          <w:rPr>
            <w:rFonts w:asciiTheme="minorHAnsi" w:eastAsiaTheme="minorEastAsia" w:hAnsiTheme="minorHAnsi" w:cstheme="minorBidi"/>
            <w:szCs w:val="24"/>
            <w:lang w:val="fr-CH" w:eastAsia="fr-FR"/>
          </w:rPr>
          <w:tab/>
        </w:r>
        <w:r w:rsidRPr="00AA3C00">
          <w:rPr>
            <w:rStyle w:val="Hyperlink"/>
          </w:rPr>
          <w:t>Incubation mechanism part 1 – Incubation allocation</w:t>
        </w:r>
        <w:r>
          <w:rPr>
            <w:webHidden/>
          </w:rPr>
          <w:tab/>
        </w:r>
        <w:r>
          <w:rPr>
            <w:webHidden/>
          </w:rPr>
          <w:fldChar w:fldCharType="begin"/>
        </w:r>
        <w:r>
          <w:rPr>
            <w:webHidden/>
          </w:rPr>
          <w:instrText xml:space="preserve"> PAGEREF _Toc34132812 \h </w:instrText>
        </w:r>
      </w:ins>
      <w:r>
        <w:rPr>
          <w:webHidden/>
        </w:rPr>
      </w:r>
      <w:r>
        <w:rPr>
          <w:webHidden/>
        </w:rPr>
        <w:fldChar w:fldCharType="separate"/>
      </w:r>
      <w:ins w:id="91" w:author="Arnaud Taddei" w:date="2020-03-03T12:59:00Z">
        <w:r>
          <w:rPr>
            <w:webHidden/>
          </w:rPr>
          <w:t>10</w:t>
        </w:r>
        <w:r>
          <w:rPr>
            <w:webHidden/>
          </w:rPr>
          <w:fldChar w:fldCharType="end"/>
        </w:r>
        <w:r w:rsidRPr="00AA3C00">
          <w:rPr>
            <w:rStyle w:val="Hyperlink"/>
          </w:rPr>
          <w:fldChar w:fldCharType="end"/>
        </w:r>
      </w:ins>
    </w:p>
    <w:p w14:paraId="527CFCCC" w14:textId="4125E076" w:rsidR="00C31674" w:rsidRDefault="00C31674">
      <w:pPr>
        <w:pStyle w:val="TOC3"/>
        <w:rPr>
          <w:ins w:id="92" w:author="Arnaud Taddei" w:date="2020-03-03T12:59:00Z"/>
          <w:rFonts w:asciiTheme="minorHAnsi" w:eastAsiaTheme="minorEastAsia" w:hAnsiTheme="minorHAnsi" w:cstheme="minorBidi"/>
          <w:szCs w:val="24"/>
          <w:lang w:val="fr-CH" w:eastAsia="fr-FR"/>
        </w:rPr>
      </w:pPr>
      <w:ins w:id="93" w:author="Arnaud Taddei" w:date="2020-03-03T12:59:00Z">
        <w:r w:rsidRPr="00AA3C00">
          <w:rPr>
            <w:rStyle w:val="Hyperlink"/>
          </w:rPr>
          <w:fldChar w:fldCharType="begin"/>
        </w:r>
        <w:r w:rsidRPr="00AA3C00">
          <w:rPr>
            <w:rStyle w:val="Hyperlink"/>
          </w:rPr>
          <w:instrText xml:space="preserve"> </w:instrText>
        </w:r>
        <w:r>
          <w:instrText>HYPERLINK \l "_Toc34132813"</w:instrText>
        </w:r>
        <w:r w:rsidRPr="00AA3C00">
          <w:rPr>
            <w:rStyle w:val="Hyperlink"/>
          </w:rPr>
          <w:instrText xml:space="preserve"> </w:instrText>
        </w:r>
        <w:r w:rsidRPr="00AA3C00">
          <w:rPr>
            <w:rStyle w:val="Hyperlink"/>
          </w:rPr>
          <w:fldChar w:fldCharType="separate"/>
        </w:r>
        <w:r w:rsidRPr="00AA3C00">
          <w:rPr>
            <w:rStyle w:val="Hyperlink"/>
          </w:rPr>
          <w:t>2.3.1</w:t>
        </w:r>
        <w:r>
          <w:rPr>
            <w:rFonts w:asciiTheme="minorHAnsi" w:eastAsiaTheme="minorEastAsia" w:hAnsiTheme="minorHAnsi" w:cstheme="minorBidi"/>
            <w:szCs w:val="24"/>
            <w:lang w:val="fr-CH" w:eastAsia="fr-FR"/>
          </w:rPr>
          <w:tab/>
        </w:r>
        <w:r w:rsidRPr="00AA3C00">
          <w:rPr>
            <w:rStyle w:val="Hyperlink"/>
          </w:rPr>
          <w:t>To which entity to attach the allocation part</w:t>
        </w:r>
        <w:r>
          <w:rPr>
            <w:webHidden/>
          </w:rPr>
          <w:tab/>
        </w:r>
        <w:r>
          <w:rPr>
            <w:webHidden/>
          </w:rPr>
          <w:fldChar w:fldCharType="begin"/>
        </w:r>
        <w:r>
          <w:rPr>
            <w:webHidden/>
          </w:rPr>
          <w:instrText xml:space="preserve"> PAGEREF _Toc34132813 \h </w:instrText>
        </w:r>
      </w:ins>
      <w:r>
        <w:rPr>
          <w:webHidden/>
        </w:rPr>
      </w:r>
      <w:r>
        <w:rPr>
          <w:webHidden/>
        </w:rPr>
        <w:fldChar w:fldCharType="separate"/>
      </w:r>
      <w:ins w:id="94" w:author="Arnaud Taddei" w:date="2020-03-03T12:59:00Z">
        <w:r>
          <w:rPr>
            <w:webHidden/>
          </w:rPr>
          <w:t>10</w:t>
        </w:r>
        <w:r>
          <w:rPr>
            <w:webHidden/>
          </w:rPr>
          <w:fldChar w:fldCharType="end"/>
        </w:r>
        <w:r w:rsidRPr="00AA3C00">
          <w:rPr>
            <w:rStyle w:val="Hyperlink"/>
          </w:rPr>
          <w:fldChar w:fldCharType="end"/>
        </w:r>
      </w:ins>
    </w:p>
    <w:p w14:paraId="1FFAF10F" w14:textId="76C4F01B" w:rsidR="00C31674" w:rsidRDefault="00C31674">
      <w:pPr>
        <w:pStyle w:val="TOC3"/>
        <w:rPr>
          <w:ins w:id="95" w:author="Arnaud Taddei" w:date="2020-03-03T12:59:00Z"/>
          <w:rFonts w:asciiTheme="minorHAnsi" w:eastAsiaTheme="minorEastAsia" w:hAnsiTheme="minorHAnsi" w:cstheme="minorBidi"/>
          <w:szCs w:val="24"/>
          <w:lang w:val="fr-CH" w:eastAsia="fr-FR"/>
        </w:rPr>
      </w:pPr>
      <w:ins w:id="96" w:author="Arnaud Taddei" w:date="2020-03-03T12:59:00Z">
        <w:r w:rsidRPr="00AA3C00">
          <w:rPr>
            <w:rStyle w:val="Hyperlink"/>
          </w:rPr>
          <w:fldChar w:fldCharType="begin"/>
        </w:r>
        <w:r w:rsidRPr="00AA3C00">
          <w:rPr>
            <w:rStyle w:val="Hyperlink"/>
          </w:rPr>
          <w:instrText xml:space="preserve"> </w:instrText>
        </w:r>
        <w:r>
          <w:instrText>HYPERLINK \l "_Toc34132814"</w:instrText>
        </w:r>
        <w:r w:rsidRPr="00AA3C00">
          <w:rPr>
            <w:rStyle w:val="Hyperlink"/>
          </w:rPr>
          <w:instrText xml:space="preserve"> </w:instrText>
        </w:r>
        <w:r w:rsidRPr="00AA3C00">
          <w:rPr>
            <w:rStyle w:val="Hyperlink"/>
          </w:rPr>
          <w:fldChar w:fldCharType="separate"/>
        </w:r>
        <w:r w:rsidRPr="00AA3C00">
          <w:rPr>
            <w:rStyle w:val="Hyperlink"/>
          </w:rPr>
          <w:t>2.3.2</w:t>
        </w:r>
        <w:r>
          <w:rPr>
            <w:rFonts w:asciiTheme="minorHAnsi" w:eastAsiaTheme="minorEastAsia" w:hAnsiTheme="minorHAnsi" w:cstheme="minorBidi"/>
            <w:szCs w:val="24"/>
            <w:lang w:val="fr-CH" w:eastAsia="fr-FR"/>
          </w:rPr>
          <w:tab/>
        </w:r>
        <w:r w:rsidRPr="00AA3C00">
          <w:rPr>
            <w:rStyle w:val="Hyperlink"/>
          </w:rPr>
          <w:t>How is the special session of incubation allocation organized?</w:t>
        </w:r>
        <w:r>
          <w:rPr>
            <w:webHidden/>
          </w:rPr>
          <w:tab/>
        </w:r>
        <w:r>
          <w:rPr>
            <w:webHidden/>
          </w:rPr>
          <w:fldChar w:fldCharType="begin"/>
        </w:r>
        <w:r>
          <w:rPr>
            <w:webHidden/>
          </w:rPr>
          <w:instrText xml:space="preserve"> PAGEREF _Toc34132814 \h </w:instrText>
        </w:r>
      </w:ins>
      <w:r>
        <w:rPr>
          <w:webHidden/>
        </w:rPr>
      </w:r>
      <w:r>
        <w:rPr>
          <w:webHidden/>
        </w:rPr>
        <w:fldChar w:fldCharType="separate"/>
      </w:r>
      <w:ins w:id="97" w:author="Arnaud Taddei" w:date="2020-03-03T12:59:00Z">
        <w:r>
          <w:rPr>
            <w:webHidden/>
          </w:rPr>
          <w:t>10</w:t>
        </w:r>
        <w:r>
          <w:rPr>
            <w:webHidden/>
          </w:rPr>
          <w:fldChar w:fldCharType="end"/>
        </w:r>
        <w:r w:rsidRPr="00AA3C00">
          <w:rPr>
            <w:rStyle w:val="Hyperlink"/>
          </w:rPr>
          <w:fldChar w:fldCharType="end"/>
        </w:r>
      </w:ins>
    </w:p>
    <w:p w14:paraId="78FE82D8" w14:textId="335B2ACE" w:rsidR="00C31674" w:rsidRDefault="00C31674">
      <w:pPr>
        <w:pStyle w:val="TOC2"/>
        <w:rPr>
          <w:ins w:id="98" w:author="Arnaud Taddei" w:date="2020-03-03T12:59:00Z"/>
          <w:rFonts w:asciiTheme="minorHAnsi" w:eastAsiaTheme="minorEastAsia" w:hAnsiTheme="minorHAnsi" w:cstheme="minorBidi"/>
          <w:szCs w:val="24"/>
          <w:lang w:val="fr-CH" w:eastAsia="fr-FR"/>
        </w:rPr>
      </w:pPr>
      <w:ins w:id="99" w:author="Arnaud Taddei" w:date="2020-03-03T12:59:00Z">
        <w:r w:rsidRPr="00AA3C00">
          <w:rPr>
            <w:rStyle w:val="Hyperlink"/>
          </w:rPr>
          <w:fldChar w:fldCharType="begin"/>
        </w:r>
        <w:r w:rsidRPr="00AA3C00">
          <w:rPr>
            <w:rStyle w:val="Hyperlink"/>
          </w:rPr>
          <w:instrText xml:space="preserve"> </w:instrText>
        </w:r>
        <w:r>
          <w:instrText>HYPERLINK \l "_Toc34132815"</w:instrText>
        </w:r>
        <w:r w:rsidRPr="00AA3C00">
          <w:rPr>
            <w:rStyle w:val="Hyperlink"/>
          </w:rPr>
          <w:instrText xml:space="preserve"> </w:instrText>
        </w:r>
        <w:r w:rsidRPr="00AA3C00">
          <w:rPr>
            <w:rStyle w:val="Hyperlink"/>
          </w:rPr>
          <w:fldChar w:fldCharType="separate"/>
        </w:r>
        <w:r w:rsidRPr="00AA3C00">
          <w:rPr>
            <w:rStyle w:val="Hyperlink"/>
          </w:rPr>
          <w:t>2.4</w:t>
        </w:r>
        <w:r>
          <w:rPr>
            <w:rFonts w:asciiTheme="minorHAnsi" w:eastAsiaTheme="minorEastAsia" w:hAnsiTheme="minorHAnsi" w:cstheme="minorBidi"/>
            <w:szCs w:val="24"/>
            <w:lang w:val="fr-CH" w:eastAsia="fr-FR"/>
          </w:rPr>
          <w:tab/>
        </w:r>
        <w:r w:rsidRPr="00AA3C00">
          <w:rPr>
            <w:rStyle w:val="Hyperlink"/>
          </w:rPr>
          <w:t>Incubation mechanism part 2 – Incubation management</w:t>
        </w:r>
        <w:r>
          <w:rPr>
            <w:webHidden/>
          </w:rPr>
          <w:tab/>
        </w:r>
        <w:r>
          <w:rPr>
            <w:webHidden/>
          </w:rPr>
          <w:fldChar w:fldCharType="begin"/>
        </w:r>
        <w:r>
          <w:rPr>
            <w:webHidden/>
          </w:rPr>
          <w:instrText xml:space="preserve"> PAGEREF _Toc34132815 \h </w:instrText>
        </w:r>
      </w:ins>
      <w:r>
        <w:rPr>
          <w:webHidden/>
        </w:rPr>
      </w:r>
      <w:r>
        <w:rPr>
          <w:webHidden/>
        </w:rPr>
        <w:fldChar w:fldCharType="separate"/>
      </w:r>
      <w:ins w:id="100" w:author="Arnaud Taddei" w:date="2020-03-03T12:59:00Z">
        <w:r>
          <w:rPr>
            <w:webHidden/>
          </w:rPr>
          <w:t>10</w:t>
        </w:r>
        <w:r>
          <w:rPr>
            <w:webHidden/>
          </w:rPr>
          <w:fldChar w:fldCharType="end"/>
        </w:r>
        <w:r w:rsidRPr="00AA3C00">
          <w:rPr>
            <w:rStyle w:val="Hyperlink"/>
          </w:rPr>
          <w:fldChar w:fldCharType="end"/>
        </w:r>
      </w:ins>
    </w:p>
    <w:p w14:paraId="56EE93BA" w14:textId="794F7C86" w:rsidR="00C31674" w:rsidRDefault="00C31674">
      <w:pPr>
        <w:pStyle w:val="TOC3"/>
        <w:rPr>
          <w:ins w:id="101" w:author="Arnaud Taddei" w:date="2020-03-03T12:59:00Z"/>
          <w:rFonts w:asciiTheme="minorHAnsi" w:eastAsiaTheme="minorEastAsia" w:hAnsiTheme="minorHAnsi" w:cstheme="minorBidi"/>
          <w:szCs w:val="24"/>
          <w:lang w:val="fr-CH" w:eastAsia="fr-FR"/>
        </w:rPr>
      </w:pPr>
      <w:ins w:id="102" w:author="Arnaud Taddei" w:date="2020-03-03T12:59:00Z">
        <w:r w:rsidRPr="00AA3C00">
          <w:rPr>
            <w:rStyle w:val="Hyperlink"/>
          </w:rPr>
          <w:fldChar w:fldCharType="begin"/>
        </w:r>
        <w:r w:rsidRPr="00AA3C00">
          <w:rPr>
            <w:rStyle w:val="Hyperlink"/>
          </w:rPr>
          <w:instrText xml:space="preserve"> </w:instrText>
        </w:r>
        <w:r>
          <w:instrText>HYPERLINK \l "_Toc34132816"</w:instrText>
        </w:r>
        <w:r w:rsidRPr="00AA3C00">
          <w:rPr>
            <w:rStyle w:val="Hyperlink"/>
          </w:rPr>
          <w:instrText xml:space="preserve"> </w:instrText>
        </w:r>
        <w:r w:rsidRPr="00AA3C00">
          <w:rPr>
            <w:rStyle w:val="Hyperlink"/>
          </w:rPr>
          <w:fldChar w:fldCharType="separate"/>
        </w:r>
        <w:r w:rsidRPr="00AA3C00">
          <w:rPr>
            <w:rStyle w:val="Hyperlink"/>
          </w:rPr>
          <w:t>2.4.1</w:t>
        </w:r>
        <w:r>
          <w:rPr>
            <w:rFonts w:asciiTheme="minorHAnsi" w:eastAsiaTheme="minorEastAsia" w:hAnsiTheme="minorHAnsi" w:cstheme="minorBidi"/>
            <w:szCs w:val="24"/>
            <w:lang w:val="fr-CH" w:eastAsia="fr-FR"/>
          </w:rPr>
          <w:tab/>
        </w:r>
        <w:r w:rsidRPr="00AA3C00">
          <w:rPr>
            <w:rStyle w:val="Hyperlink"/>
          </w:rPr>
          <w:t>To which entity to attach the incubation management</w:t>
        </w:r>
        <w:r>
          <w:rPr>
            <w:webHidden/>
          </w:rPr>
          <w:tab/>
        </w:r>
        <w:r>
          <w:rPr>
            <w:webHidden/>
          </w:rPr>
          <w:fldChar w:fldCharType="begin"/>
        </w:r>
        <w:r>
          <w:rPr>
            <w:webHidden/>
          </w:rPr>
          <w:instrText xml:space="preserve"> PAGEREF _Toc34132816 \h </w:instrText>
        </w:r>
      </w:ins>
      <w:r>
        <w:rPr>
          <w:webHidden/>
        </w:rPr>
      </w:r>
      <w:r>
        <w:rPr>
          <w:webHidden/>
        </w:rPr>
        <w:fldChar w:fldCharType="separate"/>
      </w:r>
      <w:ins w:id="103" w:author="Arnaud Taddei" w:date="2020-03-03T12:59:00Z">
        <w:r>
          <w:rPr>
            <w:webHidden/>
          </w:rPr>
          <w:t>10</w:t>
        </w:r>
        <w:r>
          <w:rPr>
            <w:webHidden/>
          </w:rPr>
          <w:fldChar w:fldCharType="end"/>
        </w:r>
        <w:r w:rsidRPr="00AA3C00">
          <w:rPr>
            <w:rStyle w:val="Hyperlink"/>
          </w:rPr>
          <w:fldChar w:fldCharType="end"/>
        </w:r>
      </w:ins>
    </w:p>
    <w:p w14:paraId="19A618C5" w14:textId="052F145A" w:rsidR="00C31674" w:rsidRDefault="00C31674">
      <w:pPr>
        <w:pStyle w:val="TOC3"/>
        <w:rPr>
          <w:ins w:id="104" w:author="Arnaud Taddei" w:date="2020-03-03T12:59:00Z"/>
          <w:rFonts w:asciiTheme="minorHAnsi" w:eastAsiaTheme="minorEastAsia" w:hAnsiTheme="minorHAnsi" w:cstheme="minorBidi"/>
          <w:szCs w:val="24"/>
          <w:lang w:val="fr-CH" w:eastAsia="fr-FR"/>
        </w:rPr>
      </w:pPr>
      <w:ins w:id="105" w:author="Arnaud Taddei" w:date="2020-03-03T12:59:00Z">
        <w:r w:rsidRPr="00AA3C00">
          <w:rPr>
            <w:rStyle w:val="Hyperlink"/>
          </w:rPr>
          <w:fldChar w:fldCharType="begin"/>
        </w:r>
        <w:r w:rsidRPr="00AA3C00">
          <w:rPr>
            <w:rStyle w:val="Hyperlink"/>
          </w:rPr>
          <w:instrText xml:space="preserve"> </w:instrText>
        </w:r>
        <w:r>
          <w:instrText>HYPERLINK \l "_Toc34132817"</w:instrText>
        </w:r>
        <w:r w:rsidRPr="00AA3C00">
          <w:rPr>
            <w:rStyle w:val="Hyperlink"/>
          </w:rPr>
          <w:instrText xml:space="preserve"> </w:instrText>
        </w:r>
        <w:r w:rsidRPr="00AA3C00">
          <w:rPr>
            <w:rStyle w:val="Hyperlink"/>
          </w:rPr>
          <w:fldChar w:fldCharType="separate"/>
        </w:r>
        <w:r w:rsidRPr="00AA3C00">
          <w:rPr>
            <w:rStyle w:val="Hyperlink"/>
          </w:rPr>
          <w:t>2.4.2</w:t>
        </w:r>
        <w:r>
          <w:rPr>
            <w:rFonts w:asciiTheme="minorHAnsi" w:eastAsiaTheme="minorEastAsia" w:hAnsiTheme="minorHAnsi" w:cstheme="minorBidi"/>
            <w:szCs w:val="24"/>
            <w:lang w:val="fr-CH" w:eastAsia="fr-FR"/>
          </w:rPr>
          <w:tab/>
        </w:r>
        <w:r w:rsidRPr="00AA3C00">
          <w:rPr>
            <w:rStyle w:val="Hyperlink"/>
          </w:rPr>
          <w:t>Incubation co-rapporteur</w:t>
        </w:r>
        <w:r>
          <w:rPr>
            <w:webHidden/>
          </w:rPr>
          <w:tab/>
        </w:r>
        <w:r>
          <w:rPr>
            <w:webHidden/>
          </w:rPr>
          <w:fldChar w:fldCharType="begin"/>
        </w:r>
        <w:r>
          <w:rPr>
            <w:webHidden/>
          </w:rPr>
          <w:instrText xml:space="preserve"> PAGEREF _Toc34132817 \h </w:instrText>
        </w:r>
      </w:ins>
      <w:r>
        <w:rPr>
          <w:webHidden/>
        </w:rPr>
      </w:r>
      <w:r>
        <w:rPr>
          <w:webHidden/>
        </w:rPr>
        <w:fldChar w:fldCharType="separate"/>
      </w:r>
      <w:ins w:id="106" w:author="Arnaud Taddei" w:date="2020-03-03T12:59:00Z">
        <w:r>
          <w:rPr>
            <w:webHidden/>
          </w:rPr>
          <w:t>11</w:t>
        </w:r>
        <w:r>
          <w:rPr>
            <w:webHidden/>
          </w:rPr>
          <w:fldChar w:fldCharType="end"/>
        </w:r>
        <w:r w:rsidRPr="00AA3C00">
          <w:rPr>
            <w:rStyle w:val="Hyperlink"/>
          </w:rPr>
          <w:fldChar w:fldCharType="end"/>
        </w:r>
      </w:ins>
    </w:p>
    <w:p w14:paraId="1410FB03" w14:textId="7A042BD5" w:rsidR="00C31674" w:rsidRDefault="00C31674">
      <w:pPr>
        <w:pStyle w:val="TOC3"/>
        <w:rPr>
          <w:ins w:id="107" w:author="Arnaud Taddei" w:date="2020-03-03T12:59:00Z"/>
          <w:rFonts w:asciiTheme="minorHAnsi" w:eastAsiaTheme="minorEastAsia" w:hAnsiTheme="minorHAnsi" w:cstheme="minorBidi"/>
          <w:szCs w:val="24"/>
          <w:lang w:val="fr-CH" w:eastAsia="fr-FR"/>
        </w:rPr>
      </w:pPr>
      <w:ins w:id="108" w:author="Arnaud Taddei" w:date="2020-03-03T12:59:00Z">
        <w:r w:rsidRPr="00AA3C00">
          <w:rPr>
            <w:rStyle w:val="Hyperlink"/>
          </w:rPr>
          <w:fldChar w:fldCharType="begin"/>
        </w:r>
        <w:r w:rsidRPr="00AA3C00">
          <w:rPr>
            <w:rStyle w:val="Hyperlink"/>
          </w:rPr>
          <w:instrText xml:space="preserve"> </w:instrText>
        </w:r>
        <w:r>
          <w:instrText>HYPERLINK \l "_Toc34132818"</w:instrText>
        </w:r>
        <w:r w:rsidRPr="00AA3C00">
          <w:rPr>
            <w:rStyle w:val="Hyperlink"/>
          </w:rPr>
          <w:instrText xml:space="preserve"> </w:instrText>
        </w:r>
        <w:r w:rsidRPr="00AA3C00">
          <w:rPr>
            <w:rStyle w:val="Hyperlink"/>
          </w:rPr>
          <w:fldChar w:fldCharType="separate"/>
        </w:r>
        <w:r w:rsidRPr="00AA3C00">
          <w:rPr>
            <w:rStyle w:val="Hyperlink"/>
          </w:rPr>
          <w:t>2.4.3</w:t>
        </w:r>
        <w:r>
          <w:rPr>
            <w:rFonts w:asciiTheme="minorHAnsi" w:eastAsiaTheme="minorEastAsia" w:hAnsiTheme="minorHAnsi" w:cstheme="minorBidi"/>
            <w:szCs w:val="24"/>
            <w:lang w:val="fr-CH" w:eastAsia="fr-FR"/>
          </w:rPr>
          <w:tab/>
        </w:r>
        <w:r w:rsidRPr="00AA3C00">
          <w:rPr>
            <w:rStyle w:val="Hyperlink"/>
          </w:rPr>
          <w:t>To which question to attach the incubation queue</w:t>
        </w:r>
        <w:r>
          <w:rPr>
            <w:webHidden/>
          </w:rPr>
          <w:tab/>
        </w:r>
        <w:r>
          <w:rPr>
            <w:webHidden/>
          </w:rPr>
          <w:fldChar w:fldCharType="begin"/>
        </w:r>
        <w:r>
          <w:rPr>
            <w:webHidden/>
          </w:rPr>
          <w:instrText xml:space="preserve"> PAGEREF _Toc34132818 \h </w:instrText>
        </w:r>
      </w:ins>
      <w:r>
        <w:rPr>
          <w:webHidden/>
        </w:rPr>
      </w:r>
      <w:r>
        <w:rPr>
          <w:webHidden/>
        </w:rPr>
        <w:fldChar w:fldCharType="separate"/>
      </w:r>
      <w:ins w:id="109" w:author="Arnaud Taddei" w:date="2020-03-03T12:59:00Z">
        <w:r>
          <w:rPr>
            <w:webHidden/>
          </w:rPr>
          <w:t>11</w:t>
        </w:r>
        <w:r>
          <w:rPr>
            <w:webHidden/>
          </w:rPr>
          <w:fldChar w:fldCharType="end"/>
        </w:r>
        <w:r w:rsidRPr="00AA3C00">
          <w:rPr>
            <w:rStyle w:val="Hyperlink"/>
          </w:rPr>
          <w:fldChar w:fldCharType="end"/>
        </w:r>
      </w:ins>
    </w:p>
    <w:p w14:paraId="6A7A5377" w14:textId="6F5BF36D" w:rsidR="00C31674" w:rsidRDefault="00C31674">
      <w:pPr>
        <w:pStyle w:val="TOC1"/>
        <w:rPr>
          <w:ins w:id="110" w:author="Arnaud Taddei" w:date="2020-03-03T12:59:00Z"/>
          <w:rFonts w:asciiTheme="minorHAnsi" w:eastAsiaTheme="minorEastAsia" w:hAnsiTheme="minorHAnsi" w:cstheme="minorBidi"/>
          <w:szCs w:val="24"/>
          <w:lang w:val="fr-CH" w:eastAsia="fr-FR"/>
        </w:rPr>
      </w:pPr>
      <w:ins w:id="111" w:author="Arnaud Taddei" w:date="2020-03-03T12:59:00Z">
        <w:r w:rsidRPr="00AA3C00">
          <w:rPr>
            <w:rStyle w:val="Hyperlink"/>
          </w:rPr>
          <w:fldChar w:fldCharType="begin"/>
        </w:r>
        <w:r w:rsidRPr="00AA3C00">
          <w:rPr>
            <w:rStyle w:val="Hyperlink"/>
          </w:rPr>
          <w:instrText xml:space="preserve"> </w:instrText>
        </w:r>
        <w:r>
          <w:instrText>HYPERLINK \l "_Toc34132819"</w:instrText>
        </w:r>
        <w:r w:rsidRPr="00AA3C00">
          <w:rPr>
            <w:rStyle w:val="Hyperlink"/>
          </w:rPr>
          <w:instrText xml:space="preserve"> </w:instrText>
        </w:r>
        <w:r w:rsidRPr="00AA3C00">
          <w:rPr>
            <w:rStyle w:val="Hyperlink"/>
          </w:rPr>
          <w:fldChar w:fldCharType="separate"/>
        </w:r>
        <w:r w:rsidRPr="00AA3C00">
          <w:rPr>
            <w:rStyle w:val="Hyperlink"/>
          </w:rPr>
          <w:t>3</w:t>
        </w:r>
        <w:r>
          <w:rPr>
            <w:rFonts w:asciiTheme="minorHAnsi" w:eastAsiaTheme="minorEastAsia" w:hAnsiTheme="minorHAnsi" w:cstheme="minorBidi"/>
            <w:szCs w:val="24"/>
            <w:lang w:val="fr-CH" w:eastAsia="fr-FR"/>
          </w:rPr>
          <w:tab/>
        </w:r>
        <w:r w:rsidRPr="00AA3C00">
          <w:rPr>
            <w:rStyle w:val="Hyperlink"/>
          </w:rPr>
          <w:t>Benefits and Risks of the incubation mechanism</w:t>
        </w:r>
        <w:r>
          <w:rPr>
            <w:webHidden/>
          </w:rPr>
          <w:tab/>
        </w:r>
        <w:r>
          <w:rPr>
            <w:webHidden/>
          </w:rPr>
          <w:fldChar w:fldCharType="begin"/>
        </w:r>
        <w:r>
          <w:rPr>
            <w:webHidden/>
          </w:rPr>
          <w:instrText xml:space="preserve"> PAGEREF _Toc34132819 \h </w:instrText>
        </w:r>
      </w:ins>
      <w:r>
        <w:rPr>
          <w:webHidden/>
        </w:rPr>
      </w:r>
      <w:r>
        <w:rPr>
          <w:webHidden/>
        </w:rPr>
        <w:fldChar w:fldCharType="separate"/>
      </w:r>
      <w:ins w:id="112" w:author="Arnaud Taddei" w:date="2020-03-03T12:59:00Z">
        <w:r>
          <w:rPr>
            <w:webHidden/>
          </w:rPr>
          <w:t>13</w:t>
        </w:r>
        <w:r>
          <w:rPr>
            <w:webHidden/>
          </w:rPr>
          <w:fldChar w:fldCharType="end"/>
        </w:r>
        <w:r w:rsidRPr="00AA3C00">
          <w:rPr>
            <w:rStyle w:val="Hyperlink"/>
          </w:rPr>
          <w:fldChar w:fldCharType="end"/>
        </w:r>
      </w:ins>
    </w:p>
    <w:p w14:paraId="71E0F0F7" w14:textId="3FE092BC" w:rsidR="00C31674" w:rsidRDefault="00C31674">
      <w:pPr>
        <w:pStyle w:val="TOC2"/>
        <w:rPr>
          <w:ins w:id="113" w:author="Arnaud Taddei" w:date="2020-03-03T12:59:00Z"/>
          <w:rFonts w:asciiTheme="minorHAnsi" w:eastAsiaTheme="minorEastAsia" w:hAnsiTheme="minorHAnsi" w:cstheme="minorBidi"/>
          <w:szCs w:val="24"/>
          <w:lang w:val="fr-CH" w:eastAsia="fr-FR"/>
        </w:rPr>
      </w:pPr>
      <w:ins w:id="114" w:author="Arnaud Taddei" w:date="2020-03-03T12:59:00Z">
        <w:r w:rsidRPr="00AA3C00">
          <w:rPr>
            <w:rStyle w:val="Hyperlink"/>
          </w:rPr>
          <w:fldChar w:fldCharType="begin"/>
        </w:r>
        <w:r w:rsidRPr="00AA3C00">
          <w:rPr>
            <w:rStyle w:val="Hyperlink"/>
          </w:rPr>
          <w:instrText xml:space="preserve"> </w:instrText>
        </w:r>
        <w:r>
          <w:instrText>HYPERLINK \l "_Toc34132820"</w:instrText>
        </w:r>
        <w:r w:rsidRPr="00AA3C00">
          <w:rPr>
            <w:rStyle w:val="Hyperlink"/>
          </w:rPr>
          <w:instrText xml:space="preserve"> </w:instrText>
        </w:r>
        <w:r w:rsidRPr="00AA3C00">
          <w:rPr>
            <w:rStyle w:val="Hyperlink"/>
          </w:rPr>
          <w:fldChar w:fldCharType="separate"/>
        </w:r>
        <w:r w:rsidRPr="00AA3C00">
          <w:rPr>
            <w:rStyle w:val="Hyperlink"/>
          </w:rPr>
          <w:t>3.1</w:t>
        </w:r>
        <w:r>
          <w:rPr>
            <w:rFonts w:asciiTheme="minorHAnsi" w:eastAsiaTheme="minorEastAsia" w:hAnsiTheme="minorHAnsi" w:cstheme="minorBidi"/>
            <w:szCs w:val="24"/>
            <w:lang w:val="fr-CH" w:eastAsia="fr-FR"/>
          </w:rPr>
          <w:tab/>
        </w:r>
        <w:r w:rsidRPr="00AA3C00">
          <w:rPr>
            <w:rStyle w:val="Hyperlink"/>
          </w:rPr>
          <w:t>Benefits of the incubation mechanism</w:t>
        </w:r>
        <w:r>
          <w:rPr>
            <w:webHidden/>
          </w:rPr>
          <w:tab/>
        </w:r>
        <w:r>
          <w:rPr>
            <w:webHidden/>
          </w:rPr>
          <w:fldChar w:fldCharType="begin"/>
        </w:r>
        <w:r>
          <w:rPr>
            <w:webHidden/>
          </w:rPr>
          <w:instrText xml:space="preserve"> PAGEREF _Toc34132820 \h </w:instrText>
        </w:r>
      </w:ins>
      <w:r>
        <w:rPr>
          <w:webHidden/>
        </w:rPr>
      </w:r>
      <w:r>
        <w:rPr>
          <w:webHidden/>
        </w:rPr>
        <w:fldChar w:fldCharType="separate"/>
      </w:r>
      <w:ins w:id="115" w:author="Arnaud Taddei" w:date="2020-03-03T12:59:00Z">
        <w:r>
          <w:rPr>
            <w:webHidden/>
          </w:rPr>
          <w:t>13</w:t>
        </w:r>
        <w:r>
          <w:rPr>
            <w:webHidden/>
          </w:rPr>
          <w:fldChar w:fldCharType="end"/>
        </w:r>
        <w:r w:rsidRPr="00AA3C00">
          <w:rPr>
            <w:rStyle w:val="Hyperlink"/>
          </w:rPr>
          <w:fldChar w:fldCharType="end"/>
        </w:r>
      </w:ins>
    </w:p>
    <w:p w14:paraId="5D8933C8" w14:textId="7894D9D4" w:rsidR="00C31674" w:rsidRDefault="00C31674">
      <w:pPr>
        <w:pStyle w:val="TOC2"/>
        <w:rPr>
          <w:ins w:id="116" w:author="Arnaud Taddei" w:date="2020-03-03T12:59:00Z"/>
          <w:rFonts w:asciiTheme="minorHAnsi" w:eastAsiaTheme="minorEastAsia" w:hAnsiTheme="minorHAnsi" w:cstheme="minorBidi"/>
          <w:szCs w:val="24"/>
          <w:lang w:val="fr-CH" w:eastAsia="fr-FR"/>
        </w:rPr>
      </w:pPr>
      <w:ins w:id="117" w:author="Arnaud Taddei" w:date="2020-03-03T12:59:00Z">
        <w:r w:rsidRPr="00AA3C00">
          <w:rPr>
            <w:rStyle w:val="Hyperlink"/>
          </w:rPr>
          <w:fldChar w:fldCharType="begin"/>
        </w:r>
        <w:r w:rsidRPr="00AA3C00">
          <w:rPr>
            <w:rStyle w:val="Hyperlink"/>
          </w:rPr>
          <w:instrText xml:space="preserve"> </w:instrText>
        </w:r>
        <w:r>
          <w:instrText>HYPERLINK \l "_Toc34132821"</w:instrText>
        </w:r>
        <w:r w:rsidRPr="00AA3C00">
          <w:rPr>
            <w:rStyle w:val="Hyperlink"/>
          </w:rPr>
          <w:instrText xml:space="preserve"> </w:instrText>
        </w:r>
        <w:r w:rsidRPr="00AA3C00">
          <w:rPr>
            <w:rStyle w:val="Hyperlink"/>
          </w:rPr>
          <w:fldChar w:fldCharType="separate"/>
        </w:r>
        <w:r w:rsidRPr="00AA3C00">
          <w:rPr>
            <w:rStyle w:val="Hyperlink"/>
          </w:rPr>
          <w:t>3.2</w:t>
        </w:r>
        <w:r>
          <w:rPr>
            <w:rFonts w:asciiTheme="minorHAnsi" w:eastAsiaTheme="minorEastAsia" w:hAnsiTheme="minorHAnsi" w:cstheme="minorBidi"/>
            <w:szCs w:val="24"/>
            <w:lang w:val="fr-CH" w:eastAsia="fr-FR"/>
          </w:rPr>
          <w:tab/>
        </w:r>
        <w:r w:rsidRPr="00AA3C00">
          <w:rPr>
            <w:rStyle w:val="Hyperlink"/>
          </w:rPr>
          <w:t>Risks of the incubation mechanism</w:t>
        </w:r>
        <w:r>
          <w:rPr>
            <w:webHidden/>
          </w:rPr>
          <w:tab/>
        </w:r>
        <w:r>
          <w:rPr>
            <w:webHidden/>
          </w:rPr>
          <w:fldChar w:fldCharType="begin"/>
        </w:r>
        <w:r>
          <w:rPr>
            <w:webHidden/>
          </w:rPr>
          <w:instrText xml:space="preserve"> PAGEREF _Toc34132821 \h </w:instrText>
        </w:r>
      </w:ins>
      <w:r>
        <w:rPr>
          <w:webHidden/>
        </w:rPr>
      </w:r>
      <w:r>
        <w:rPr>
          <w:webHidden/>
        </w:rPr>
        <w:fldChar w:fldCharType="separate"/>
      </w:r>
      <w:ins w:id="118" w:author="Arnaud Taddei" w:date="2020-03-03T12:59:00Z">
        <w:r>
          <w:rPr>
            <w:webHidden/>
          </w:rPr>
          <w:t>13</w:t>
        </w:r>
        <w:r>
          <w:rPr>
            <w:webHidden/>
          </w:rPr>
          <w:fldChar w:fldCharType="end"/>
        </w:r>
        <w:r w:rsidRPr="00AA3C00">
          <w:rPr>
            <w:rStyle w:val="Hyperlink"/>
          </w:rPr>
          <w:fldChar w:fldCharType="end"/>
        </w:r>
      </w:ins>
    </w:p>
    <w:p w14:paraId="739469D4" w14:textId="772FF5C3" w:rsidR="00C31674" w:rsidRDefault="00C31674">
      <w:pPr>
        <w:pStyle w:val="TOC3"/>
        <w:rPr>
          <w:ins w:id="119" w:author="Arnaud Taddei" w:date="2020-03-03T12:59:00Z"/>
          <w:rFonts w:asciiTheme="minorHAnsi" w:eastAsiaTheme="minorEastAsia" w:hAnsiTheme="minorHAnsi" w:cstheme="minorBidi"/>
          <w:szCs w:val="24"/>
          <w:lang w:val="fr-CH" w:eastAsia="fr-FR"/>
        </w:rPr>
      </w:pPr>
      <w:ins w:id="120" w:author="Arnaud Taddei" w:date="2020-03-03T12:59:00Z">
        <w:r w:rsidRPr="00AA3C00">
          <w:rPr>
            <w:rStyle w:val="Hyperlink"/>
          </w:rPr>
          <w:fldChar w:fldCharType="begin"/>
        </w:r>
        <w:r w:rsidRPr="00AA3C00">
          <w:rPr>
            <w:rStyle w:val="Hyperlink"/>
          </w:rPr>
          <w:instrText xml:space="preserve"> </w:instrText>
        </w:r>
        <w:r>
          <w:instrText>HYPERLINK \l "_Toc34132822"</w:instrText>
        </w:r>
        <w:r w:rsidRPr="00AA3C00">
          <w:rPr>
            <w:rStyle w:val="Hyperlink"/>
          </w:rPr>
          <w:instrText xml:space="preserve"> </w:instrText>
        </w:r>
        <w:r w:rsidRPr="00AA3C00">
          <w:rPr>
            <w:rStyle w:val="Hyperlink"/>
          </w:rPr>
          <w:fldChar w:fldCharType="separate"/>
        </w:r>
        <w:r w:rsidRPr="00AA3C00">
          <w:rPr>
            <w:rStyle w:val="Hyperlink"/>
          </w:rPr>
          <w:t>3.2.1</w:t>
        </w:r>
        <w:r>
          <w:rPr>
            <w:rFonts w:asciiTheme="minorHAnsi" w:eastAsiaTheme="minorEastAsia" w:hAnsiTheme="minorHAnsi" w:cstheme="minorBidi"/>
            <w:szCs w:val="24"/>
            <w:lang w:val="fr-CH" w:eastAsia="fr-FR"/>
          </w:rPr>
          <w:tab/>
        </w:r>
        <w:r w:rsidRPr="00AA3C00">
          <w:rPr>
            <w:rStyle w:val="Hyperlink"/>
          </w:rPr>
          <w:t>Risk of doing</w:t>
        </w:r>
        <w:r>
          <w:rPr>
            <w:webHidden/>
          </w:rPr>
          <w:tab/>
        </w:r>
        <w:r>
          <w:rPr>
            <w:webHidden/>
          </w:rPr>
          <w:fldChar w:fldCharType="begin"/>
        </w:r>
        <w:r>
          <w:rPr>
            <w:webHidden/>
          </w:rPr>
          <w:instrText xml:space="preserve"> PAGEREF _Toc34132822 \h </w:instrText>
        </w:r>
      </w:ins>
      <w:r>
        <w:rPr>
          <w:webHidden/>
        </w:rPr>
      </w:r>
      <w:r>
        <w:rPr>
          <w:webHidden/>
        </w:rPr>
        <w:fldChar w:fldCharType="separate"/>
      </w:r>
      <w:ins w:id="121" w:author="Arnaud Taddei" w:date="2020-03-03T12:59:00Z">
        <w:r>
          <w:rPr>
            <w:webHidden/>
          </w:rPr>
          <w:t>13</w:t>
        </w:r>
        <w:r>
          <w:rPr>
            <w:webHidden/>
          </w:rPr>
          <w:fldChar w:fldCharType="end"/>
        </w:r>
        <w:r w:rsidRPr="00AA3C00">
          <w:rPr>
            <w:rStyle w:val="Hyperlink"/>
          </w:rPr>
          <w:fldChar w:fldCharType="end"/>
        </w:r>
      </w:ins>
    </w:p>
    <w:p w14:paraId="1FACD29E" w14:textId="2A8DEA5A" w:rsidR="00C31674" w:rsidRDefault="00C31674">
      <w:pPr>
        <w:pStyle w:val="TOC3"/>
        <w:rPr>
          <w:ins w:id="122" w:author="Arnaud Taddei" w:date="2020-03-03T12:59:00Z"/>
          <w:rFonts w:asciiTheme="minorHAnsi" w:eastAsiaTheme="minorEastAsia" w:hAnsiTheme="minorHAnsi" w:cstheme="minorBidi"/>
          <w:szCs w:val="24"/>
          <w:lang w:val="fr-CH" w:eastAsia="fr-FR"/>
        </w:rPr>
      </w:pPr>
      <w:ins w:id="123" w:author="Arnaud Taddei" w:date="2020-03-03T12:59:00Z">
        <w:r w:rsidRPr="00AA3C00">
          <w:rPr>
            <w:rStyle w:val="Hyperlink"/>
          </w:rPr>
          <w:fldChar w:fldCharType="begin"/>
        </w:r>
        <w:r w:rsidRPr="00AA3C00">
          <w:rPr>
            <w:rStyle w:val="Hyperlink"/>
          </w:rPr>
          <w:instrText xml:space="preserve"> </w:instrText>
        </w:r>
        <w:r>
          <w:instrText>HYPERLINK \l "_Toc34132823"</w:instrText>
        </w:r>
        <w:r w:rsidRPr="00AA3C00">
          <w:rPr>
            <w:rStyle w:val="Hyperlink"/>
          </w:rPr>
          <w:instrText xml:space="preserve"> </w:instrText>
        </w:r>
        <w:r w:rsidRPr="00AA3C00">
          <w:rPr>
            <w:rStyle w:val="Hyperlink"/>
          </w:rPr>
          <w:fldChar w:fldCharType="separate"/>
        </w:r>
        <w:r w:rsidRPr="00AA3C00">
          <w:rPr>
            <w:rStyle w:val="Hyperlink"/>
          </w:rPr>
          <w:t>3.2.2</w:t>
        </w:r>
        <w:r>
          <w:rPr>
            <w:rFonts w:asciiTheme="minorHAnsi" w:eastAsiaTheme="minorEastAsia" w:hAnsiTheme="minorHAnsi" w:cstheme="minorBidi"/>
            <w:szCs w:val="24"/>
            <w:lang w:val="fr-CH" w:eastAsia="fr-FR"/>
          </w:rPr>
          <w:tab/>
        </w:r>
        <w:r w:rsidRPr="00AA3C00">
          <w:rPr>
            <w:rStyle w:val="Hyperlink"/>
          </w:rPr>
          <w:t>Risk of not doing</w:t>
        </w:r>
        <w:r>
          <w:rPr>
            <w:webHidden/>
          </w:rPr>
          <w:tab/>
        </w:r>
        <w:r>
          <w:rPr>
            <w:webHidden/>
          </w:rPr>
          <w:fldChar w:fldCharType="begin"/>
        </w:r>
        <w:r>
          <w:rPr>
            <w:webHidden/>
          </w:rPr>
          <w:instrText xml:space="preserve"> PAGEREF _Toc34132823 \h </w:instrText>
        </w:r>
      </w:ins>
      <w:r>
        <w:rPr>
          <w:webHidden/>
        </w:rPr>
      </w:r>
      <w:r>
        <w:rPr>
          <w:webHidden/>
        </w:rPr>
        <w:fldChar w:fldCharType="separate"/>
      </w:r>
      <w:ins w:id="124" w:author="Arnaud Taddei" w:date="2020-03-03T12:59:00Z">
        <w:r>
          <w:rPr>
            <w:webHidden/>
          </w:rPr>
          <w:t>13</w:t>
        </w:r>
        <w:r>
          <w:rPr>
            <w:webHidden/>
          </w:rPr>
          <w:fldChar w:fldCharType="end"/>
        </w:r>
        <w:r w:rsidRPr="00AA3C00">
          <w:rPr>
            <w:rStyle w:val="Hyperlink"/>
          </w:rPr>
          <w:fldChar w:fldCharType="end"/>
        </w:r>
      </w:ins>
    </w:p>
    <w:p w14:paraId="4418C0C1" w14:textId="6DFEE627" w:rsidR="00C31674" w:rsidRDefault="00C31674">
      <w:pPr>
        <w:pStyle w:val="TOC3"/>
        <w:rPr>
          <w:ins w:id="125" w:author="Arnaud Taddei" w:date="2020-03-03T12:59:00Z"/>
          <w:rFonts w:asciiTheme="minorHAnsi" w:eastAsiaTheme="minorEastAsia" w:hAnsiTheme="minorHAnsi" w:cstheme="minorBidi"/>
          <w:szCs w:val="24"/>
          <w:lang w:val="fr-CH" w:eastAsia="fr-FR"/>
        </w:rPr>
      </w:pPr>
      <w:ins w:id="126" w:author="Arnaud Taddei" w:date="2020-03-03T12:59:00Z">
        <w:r w:rsidRPr="00AA3C00">
          <w:rPr>
            <w:rStyle w:val="Hyperlink"/>
          </w:rPr>
          <w:fldChar w:fldCharType="begin"/>
        </w:r>
        <w:r w:rsidRPr="00AA3C00">
          <w:rPr>
            <w:rStyle w:val="Hyperlink"/>
          </w:rPr>
          <w:instrText xml:space="preserve"> </w:instrText>
        </w:r>
        <w:r>
          <w:instrText>HYPERLINK \l "_Toc34132824"</w:instrText>
        </w:r>
        <w:r w:rsidRPr="00AA3C00">
          <w:rPr>
            <w:rStyle w:val="Hyperlink"/>
          </w:rPr>
          <w:instrText xml:space="preserve"> </w:instrText>
        </w:r>
        <w:r w:rsidRPr="00AA3C00">
          <w:rPr>
            <w:rStyle w:val="Hyperlink"/>
          </w:rPr>
          <w:fldChar w:fldCharType="separate"/>
        </w:r>
        <w:r w:rsidRPr="00AA3C00">
          <w:rPr>
            <w:rStyle w:val="Hyperlink"/>
          </w:rPr>
          <w:t>3.2.3</w:t>
        </w:r>
        <w:r>
          <w:rPr>
            <w:rFonts w:asciiTheme="minorHAnsi" w:eastAsiaTheme="minorEastAsia" w:hAnsiTheme="minorHAnsi" w:cstheme="minorBidi"/>
            <w:szCs w:val="24"/>
            <w:lang w:val="fr-CH" w:eastAsia="fr-FR"/>
          </w:rPr>
          <w:tab/>
        </w:r>
        <w:r w:rsidRPr="00AA3C00">
          <w:rPr>
            <w:rStyle w:val="Hyperlink"/>
          </w:rPr>
          <w:t>Risk of not doing now or stopping it</w:t>
        </w:r>
        <w:r>
          <w:rPr>
            <w:webHidden/>
          </w:rPr>
          <w:tab/>
        </w:r>
        <w:r>
          <w:rPr>
            <w:webHidden/>
          </w:rPr>
          <w:fldChar w:fldCharType="begin"/>
        </w:r>
        <w:r>
          <w:rPr>
            <w:webHidden/>
          </w:rPr>
          <w:instrText xml:space="preserve"> PAGEREF _Toc34132824 \h </w:instrText>
        </w:r>
      </w:ins>
      <w:r>
        <w:rPr>
          <w:webHidden/>
        </w:rPr>
      </w:r>
      <w:r>
        <w:rPr>
          <w:webHidden/>
        </w:rPr>
        <w:fldChar w:fldCharType="separate"/>
      </w:r>
      <w:ins w:id="127" w:author="Arnaud Taddei" w:date="2020-03-03T12:59:00Z">
        <w:r>
          <w:rPr>
            <w:webHidden/>
          </w:rPr>
          <w:t>14</w:t>
        </w:r>
        <w:r>
          <w:rPr>
            <w:webHidden/>
          </w:rPr>
          <w:fldChar w:fldCharType="end"/>
        </w:r>
        <w:r w:rsidRPr="00AA3C00">
          <w:rPr>
            <w:rStyle w:val="Hyperlink"/>
          </w:rPr>
          <w:fldChar w:fldCharType="end"/>
        </w:r>
      </w:ins>
    </w:p>
    <w:p w14:paraId="04A77F4A" w14:textId="5322113B" w:rsidR="00C31674" w:rsidRDefault="00C31674">
      <w:pPr>
        <w:pStyle w:val="TOC1"/>
        <w:rPr>
          <w:ins w:id="128" w:author="Arnaud Taddei" w:date="2020-03-03T12:59:00Z"/>
          <w:rFonts w:asciiTheme="minorHAnsi" w:eastAsiaTheme="minorEastAsia" w:hAnsiTheme="minorHAnsi" w:cstheme="minorBidi"/>
          <w:szCs w:val="24"/>
          <w:lang w:val="fr-CH" w:eastAsia="fr-FR"/>
        </w:rPr>
      </w:pPr>
      <w:ins w:id="129" w:author="Arnaud Taddei" w:date="2020-03-03T12:59:00Z">
        <w:r w:rsidRPr="00AA3C00">
          <w:rPr>
            <w:rStyle w:val="Hyperlink"/>
          </w:rPr>
          <w:fldChar w:fldCharType="begin"/>
        </w:r>
        <w:r w:rsidRPr="00AA3C00">
          <w:rPr>
            <w:rStyle w:val="Hyperlink"/>
          </w:rPr>
          <w:instrText xml:space="preserve"> </w:instrText>
        </w:r>
        <w:r>
          <w:instrText>HYPERLINK \l "_Toc34132825"</w:instrText>
        </w:r>
        <w:r w:rsidRPr="00AA3C00">
          <w:rPr>
            <w:rStyle w:val="Hyperlink"/>
          </w:rPr>
          <w:instrText xml:space="preserve"> </w:instrText>
        </w:r>
        <w:r w:rsidRPr="00AA3C00">
          <w:rPr>
            <w:rStyle w:val="Hyperlink"/>
          </w:rPr>
          <w:fldChar w:fldCharType="separate"/>
        </w:r>
        <w:r w:rsidRPr="00AA3C00">
          <w:rPr>
            <w:rStyle w:val="Hyperlink"/>
          </w:rPr>
          <w:t>4</w:t>
        </w:r>
        <w:r>
          <w:rPr>
            <w:rFonts w:asciiTheme="minorHAnsi" w:eastAsiaTheme="minorEastAsia" w:hAnsiTheme="minorHAnsi" w:cstheme="minorBidi"/>
            <w:szCs w:val="24"/>
            <w:lang w:val="fr-CH" w:eastAsia="fr-FR"/>
          </w:rPr>
          <w:tab/>
        </w:r>
        <w:r w:rsidRPr="00AA3C00">
          <w:rPr>
            <w:rStyle w:val="Hyperlink"/>
          </w:rPr>
          <w:t>Alternatives and gap analysis to introduce innovation in standardization</w:t>
        </w:r>
        <w:r>
          <w:rPr>
            <w:webHidden/>
          </w:rPr>
          <w:tab/>
        </w:r>
        <w:r>
          <w:rPr>
            <w:webHidden/>
          </w:rPr>
          <w:fldChar w:fldCharType="begin"/>
        </w:r>
        <w:r>
          <w:rPr>
            <w:webHidden/>
          </w:rPr>
          <w:instrText xml:space="preserve"> PAGEREF _Toc34132825 \h </w:instrText>
        </w:r>
      </w:ins>
      <w:r>
        <w:rPr>
          <w:webHidden/>
        </w:rPr>
      </w:r>
      <w:r>
        <w:rPr>
          <w:webHidden/>
        </w:rPr>
        <w:fldChar w:fldCharType="separate"/>
      </w:r>
      <w:ins w:id="130" w:author="Arnaud Taddei" w:date="2020-03-03T12:59:00Z">
        <w:r>
          <w:rPr>
            <w:webHidden/>
          </w:rPr>
          <w:t>15</w:t>
        </w:r>
        <w:r>
          <w:rPr>
            <w:webHidden/>
          </w:rPr>
          <w:fldChar w:fldCharType="end"/>
        </w:r>
        <w:r w:rsidRPr="00AA3C00">
          <w:rPr>
            <w:rStyle w:val="Hyperlink"/>
          </w:rPr>
          <w:fldChar w:fldCharType="end"/>
        </w:r>
      </w:ins>
    </w:p>
    <w:p w14:paraId="28CADED3" w14:textId="59554A12" w:rsidR="00C31674" w:rsidRDefault="00C31674">
      <w:pPr>
        <w:pStyle w:val="TOC2"/>
        <w:rPr>
          <w:ins w:id="131" w:author="Arnaud Taddei" w:date="2020-03-03T12:59:00Z"/>
          <w:rFonts w:asciiTheme="minorHAnsi" w:eastAsiaTheme="minorEastAsia" w:hAnsiTheme="minorHAnsi" w:cstheme="minorBidi"/>
          <w:szCs w:val="24"/>
          <w:lang w:val="fr-CH" w:eastAsia="fr-FR"/>
        </w:rPr>
      </w:pPr>
      <w:ins w:id="132" w:author="Arnaud Taddei" w:date="2020-03-03T12:59:00Z">
        <w:r w:rsidRPr="00AA3C00">
          <w:rPr>
            <w:rStyle w:val="Hyperlink"/>
          </w:rPr>
          <w:fldChar w:fldCharType="begin"/>
        </w:r>
        <w:r w:rsidRPr="00AA3C00">
          <w:rPr>
            <w:rStyle w:val="Hyperlink"/>
          </w:rPr>
          <w:instrText xml:space="preserve"> </w:instrText>
        </w:r>
        <w:r>
          <w:instrText>HYPERLINK \l "_Toc34132826"</w:instrText>
        </w:r>
        <w:r w:rsidRPr="00AA3C00">
          <w:rPr>
            <w:rStyle w:val="Hyperlink"/>
          </w:rPr>
          <w:instrText xml:space="preserve"> </w:instrText>
        </w:r>
        <w:r w:rsidRPr="00AA3C00">
          <w:rPr>
            <w:rStyle w:val="Hyperlink"/>
          </w:rPr>
          <w:fldChar w:fldCharType="separate"/>
        </w:r>
        <w:r w:rsidRPr="00AA3C00">
          <w:rPr>
            <w:rStyle w:val="Hyperlink"/>
          </w:rPr>
          <w:t>4.1</w:t>
        </w:r>
        <w:r>
          <w:rPr>
            <w:rFonts w:asciiTheme="minorHAnsi" w:eastAsiaTheme="minorEastAsia" w:hAnsiTheme="minorHAnsi" w:cstheme="minorBidi"/>
            <w:szCs w:val="24"/>
            <w:lang w:val="fr-CH" w:eastAsia="fr-FR"/>
          </w:rPr>
          <w:tab/>
        </w:r>
        <w:r w:rsidRPr="00AA3C00">
          <w:rPr>
            <w:rStyle w:val="Hyperlink"/>
          </w:rPr>
          <w:t>About Innovation in Security</w:t>
        </w:r>
        <w:r>
          <w:rPr>
            <w:webHidden/>
          </w:rPr>
          <w:tab/>
        </w:r>
        <w:r>
          <w:rPr>
            <w:webHidden/>
          </w:rPr>
          <w:fldChar w:fldCharType="begin"/>
        </w:r>
        <w:r>
          <w:rPr>
            <w:webHidden/>
          </w:rPr>
          <w:instrText xml:space="preserve"> PAGEREF _Toc34132826 \h </w:instrText>
        </w:r>
      </w:ins>
      <w:r>
        <w:rPr>
          <w:webHidden/>
        </w:rPr>
      </w:r>
      <w:r>
        <w:rPr>
          <w:webHidden/>
        </w:rPr>
        <w:fldChar w:fldCharType="separate"/>
      </w:r>
      <w:ins w:id="133" w:author="Arnaud Taddei" w:date="2020-03-03T12:59:00Z">
        <w:r>
          <w:rPr>
            <w:webHidden/>
          </w:rPr>
          <w:t>15</w:t>
        </w:r>
        <w:r>
          <w:rPr>
            <w:webHidden/>
          </w:rPr>
          <w:fldChar w:fldCharType="end"/>
        </w:r>
        <w:r w:rsidRPr="00AA3C00">
          <w:rPr>
            <w:rStyle w:val="Hyperlink"/>
          </w:rPr>
          <w:fldChar w:fldCharType="end"/>
        </w:r>
      </w:ins>
    </w:p>
    <w:p w14:paraId="09D30D30" w14:textId="2A9AC1A5" w:rsidR="00C31674" w:rsidRDefault="00C31674">
      <w:pPr>
        <w:pStyle w:val="TOC2"/>
        <w:rPr>
          <w:ins w:id="134" w:author="Arnaud Taddei" w:date="2020-03-03T12:59:00Z"/>
          <w:rFonts w:asciiTheme="minorHAnsi" w:eastAsiaTheme="minorEastAsia" w:hAnsiTheme="minorHAnsi" w:cstheme="minorBidi"/>
          <w:szCs w:val="24"/>
          <w:lang w:val="fr-CH" w:eastAsia="fr-FR"/>
        </w:rPr>
      </w:pPr>
      <w:ins w:id="135" w:author="Arnaud Taddei" w:date="2020-03-03T12:59:00Z">
        <w:r w:rsidRPr="00AA3C00">
          <w:rPr>
            <w:rStyle w:val="Hyperlink"/>
          </w:rPr>
          <w:fldChar w:fldCharType="begin"/>
        </w:r>
        <w:r w:rsidRPr="00AA3C00">
          <w:rPr>
            <w:rStyle w:val="Hyperlink"/>
          </w:rPr>
          <w:instrText xml:space="preserve"> </w:instrText>
        </w:r>
        <w:r>
          <w:instrText>HYPERLINK \l "_Toc34132827"</w:instrText>
        </w:r>
        <w:r w:rsidRPr="00AA3C00">
          <w:rPr>
            <w:rStyle w:val="Hyperlink"/>
          </w:rPr>
          <w:instrText xml:space="preserve"> </w:instrText>
        </w:r>
        <w:r w:rsidRPr="00AA3C00">
          <w:rPr>
            <w:rStyle w:val="Hyperlink"/>
          </w:rPr>
          <w:fldChar w:fldCharType="separate"/>
        </w:r>
        <w:r w:rsidRPr="00AA3C00">
          <w:rPr>
            <w:rStyle w:val="Hyperlink"/>
          </w:rPr>
          <w:t>4.2</w:t>
        </w:r>
        <w:r>
          <w:rPr>
            <w:rFonts w:asciiTheme="minorHAnsi" w:eastAsiaTheme="minorEastAsia" w:hAnsiTheme="minorHAnsi" w:cstheme="minorBidi"/>
            <w:szCs w:val="24"/>
            <w:lang w:val="fr-CH" w:eastAsia="fr-FR"/>
          </w:rPr>
          <w:tab/>
        </w:r>
        <w:r w:rsidRPr="00AA3C00">
          <w:rPr>
            <w:rStyle w:val="Hyperlink"/>
          </w:rPr>
          <w:t>Other alternatives in the implementation of an incubation mechanism</w:t>
        </w:r>
        <w:r>
          <w:rPr>
            <w:webHidden/>
          </w:rPr>
          <w:tab/>
        </w:r>
        <w:r>
          <w:rPr>
            <w:webHidden/>
          </w:rPr>
          <w:fldChar w:fldCharType="begin"/>
        </w:r>
        <w:r>
          <w:rPr>
            <w:webHidden/>
          </w:rPr>
          <w:instrText xml:space="preserve"> PAGEREF _Toc34132827 \h </w:instrText>
        </w:r>
      </w:ins>
      <w:r>
        <w:rPr>
          <w:webHidden/>
        </w:rPr>
      </w:r>
      <w:r>
        <w:rPr>
          <w:webHidden/>
        </w:rPr>
        <w:fldChar w:fldCharType="separate"/>
      </w:r>
      <w:ins w:id="136" w:author="Arnaud Taddei" w:date="2020-03-03T12:59:00Z">
        <w:r>
          <w:rPr>
            <w:webHidden/>
          </w:rPr>
          <w:t>15</w:t>
        </w:r>
        <w:r>
          <w:rPr>
            <w:webHidden/>
          </w:rPr>
          <w:fldChar w:fldCharType="end"/>
        </w:r>
        <w:r w:rsidRPr="00AA3C00">
          <w:rPr>
            <w:rStyle w:val="Hyperlink"/>
          </w:rPr>
          <w:fldChar w:fldCharType="end"/>
        </w:r>
      </w:ins>
    </w:p>
    <w:p w14:paraId="00AD9753" w14:textId="675851D3" w:rsidR="00C31674" w:rsidRDefault="00C31674">
      <w:pPr>
        <w:pStyle w:val="TOC3"/>
        <w:rPr>
          <w:ins w:id="137" w:author="Arnaud Taddei" w:date="2020-03-03T12:59:00Z"/>
          <w:rFonts w:asciiTheme="minorHAnsi" w:eastAsiaTheme="minorEastAsia" w:hAnsiTheme="minorHAnsi" w:cstheme="minorBidi"/>
          <w:szCs w:val="24"/>
          <w:lang w:val="fr-CH" w:eastAsia="fr-FR"/>
        </w:rPr>
      </w:pPr>
      <w:ins w:id="138" w:author="Arnaud Taddei" w:date="2020-03-03T12:59:00Z">
        <w:r w:rsidRPr="00AA3C00">
          <w:rPr>
            <w:rStyle w:val="Hyperlink"/>
          </w:rPr>
          <w:fldChar w:fldCharType="begin"/>
        </w:r>
        <w:r w:rsidRPr="00AA3C00">
          <w:rPr>
            <w:rStyle w:val="Hyperlink"/>
          </w:rPr>
          <w:instrText xml:space="preserve"> </w:instrText>
        </w:r>
        <w:r>
          <w:instrText>HYPERLINK \l "_Toc34132828"</w:instrText>
        </w:r>
        <w:r w:rsidRPr="00AA3C00">
          <w:rPr>
            <w:rStyle w:val="Hyperlink"/>
          </w:rPr>
          <w:instrText xml:space="preserve"> </w:instrText>
        </w:r>
        <w:r w:rsidRPr="00AA3C00">
          <w:rPr>
            <w:rStyle w:val="Hyperlink"/>
          </w:rPr>
          <w:fldChar w:fldCharType="separate"/>
        </w:r>
        <w:r w:rsidRPr="00AA3C00">
          <w:rPr>
            <w:rStyle w:val="Hyperlink"/>
          </w:rPr>
          <w:t>4.2.1</w:t>
        </w:r>
        <w:r>
          <w:rPr>
            <w:rFonts w:asciiTheme="minorHAnsi" w:eastAsiaTheme="minorEastAsia" w:hAnsiTheme="minorHAnsi" w:cstheme="minorBidi"/>
            <w:szCs w:val="24"/>
            <w:lang w:val="fr-CH" w:eastAsia="fr-FR"/>
          </w:rPr>
          <w:tab/>
        </w:r>
        <w:r w:rsidRPr="00AA3C00">
          <w:rPr>
            <w:rStyle w:val="Hyperlink"/>
          </w:rPr>
          <w:t>Centralised vs Decentralised</w:t>
        </w:r>
        <w:r>
          <w:rPr>
            <w:webHidden/>
          </w:rPr>
          <w:tab/>
        </w:r>
        <w:r>
          <w:rPr>
            <w:webHidden/>
          </w:rPr>
          <w:fldChar w:fldCharType="begin"/>
        </w:r>
        <w:r>
          <w:rPr>
            <w:webHidden/>
          </w:rPr>
          <w:instrText xml:space="preserve"> PAGEREF _Toc34132828 \h </w:instrText>
        </w:r>
      </w:ins>
      <w:r>
        <w:rPr>
          <w:webHidden/>
        </w:rPr>
      </w:r>
      <w:r>
        <w:rPr>
          <w:webHidden/>
        </w:rPr>
        <w:fldChar w:fldCharType="separate"/>
      </w:r>
      <w:ins w:id="139" w:author="Arnaud Taddei" w:date="2020-03-03T12:59:00Z">
        <w:r>
          <w:rPr>
            <w:webHidden/>
          </w:rPr>
          <w:t>15</w:t>
        </w:r>
        <w:r>
          <w:rPr>
            <w:webHidden/>
          </w:rPr>
          <w:fldChar w:fldCharType="end"/>
        </w:r>
        <w:r w:rsidRPr="00AA3C00">
          <w:rPr>
            <w:rStyle w:val="Hyperlink"/>
          </w:rPr>
          <w:fldChar w:fldCharType="end"/>
        </w:r>
      </w:ins>
    </w:p>
    <w:p w14:paraId="1E92F710" w14:textId="2B17EFE0" w:rsidR="00C31674" w:rsidRDefault="00C31674">
      <w:pPr>
        <w:pStyle w:val="TOC3"/>
        <w:rPr>
          <w:ins w:id="140" w:author="Arnaud Taddei" w:date="2020-03-03T12:59:00Z"/>
          <w:rFonts w:asciiTheme="minorHAnsi" w:eastAsiaTheme="minorEastAsia" w:hAnsiTheme="minorHAnsi" w:cstheme="minorBidi"/>
          <w:szCs w:val="24"/>
          <w:lang w:val="fr-CH" w:eastAsia="fr-FR"/>
        </w:rPr>
      </w:pPr>
      <w:ins w:id="141" w:author="Arnaud Taddei" w:date="2020-03-03T12:59:00Z">
        <w:r w:rsidRPr="00AA3C00">
          <w:rPr>
            <w:rStyle w:val="Hyperlink"/>
          </w:rPr>
          <w:fldChar w:fldCharType="begin"/>
        </w:r>
        <w:r w:rsidRPr="00AA3C00">
          <w:rPr>
            <w:rStyle w:val="Hyperlink"/>
          </w:rPr>
          <w:instrText xml:space="preserve"> </w:instrText>
        </w:r>
        <w:r>
          <w:instrText>HYPERLINK \l "_Toc34132829"</w:instrText>
        </w:r>
        <w:r w:rsidRPr="00AA3C00">
          <w:rPr>
            <w:rStyle w:val="Hyperlink"/>
          </w:rPr>
          <w:instrText xml:space="preserve"> </w:instrText>
        </w:r>
        <w:r w:rsidRPr="00AA3C00">
          <w:rPr>
            <w:rStyle w:val="Hyperlink"/>
          </w:rPr>
          <w:fldChar w:fldCharType="separate"/>
        </w:r>
        <w:r w:rsidRPr="00AA3C00">
          <w:rPr>
            <w:rStyle w:val="Hyperlink"/>
          </w:rPr>
          <w:t>4.2.2</w:t>
        </w:r>
        <w:r>
          <w:rPr>
            <w:rFonts w:asciiTheme="minorHAnsi" w:eastAsiaTheme="minorEastAsia" w:hAnsiTheme="minorHAnsi" w:cstheme="minorBidi"/>
            <w:szCs w:val="24"/>
            <w:lang w:val="fr-CH" w:eastAsia="fr-FR"/>
          </w:rPr>
          <w:tab/>
        </w:r>
        <w:r w:rsidRPr="00AA3C00">
          <w:rPr>
            <w:rStyle w:val="Hyperlink"/>
          </w:rPr>
          <w:t>Emerging topics dedicated question</w:t>
        </w:r>
        <w:r>
          <w:rPr>
            <w:webHidden/>
          </w:rPr>
          <w:tab/>
        </w:r>
        <w:r>
          <w:rPr>
            <w:webHidden/>
          </w:rPr>
          <w:fldChar w:fldCharType="begin"/>
        </w:r>
        <w:r>
          <w:rPr>
            <w:webHidden/>
          </w:rPr>
          <w:instrText xml:space="preserve"> PAGEREF _Toc34132829 \h </w:instrText>
        </w:r>
      </w:ins>
      <w:r>
        <w:rPr>
          <w:webHidden/>
        </w:rPr>
      </w:r>
      <w:r>
        <w:rPr>
          <w:webHidden/>
        </w:rPr>
        <w:fldChar w:fldCharType="separate"/>
      </w:r>
      <w:ins w:id="142" w:author="Arnaud Taddei" w:date="2020-03-03T12:59:00Z">
        <w:r>
          <w:rPr>
            <w:webHidden/>
          </w:rPr>
          <w:t>15</w:t>
        </w:r>
        <w:r>
          <w:rPr>
            <w:webHidden/>
          </w:rPr>
          <w:fldChar w:fldCharType="end"/>
        </w:r>
        <w:r w:rsidRPr="00AA3C00">
          <w:rPr>
            <w:rStyle w:val="Hyperlink"/>
          </w:rPr>
          <w:fldChar w:fldCharType="end"/>
        </w:r>
      </w:ins>
    </w:p>
    <w:p w14:paraId="071CE53A" w14:textId="537DAB48" w:rsidR="00C31674" w:rsidRDefault="00C31674">
      <w:pPr>
        <w:pStyle w:val="TOC2"/>
        <w:rPr>
          <w:ins w:id="143" w:author="Arnaud Taddei" w:date="2020-03-03T12:59:00Z"/>
          <w:rFonts w:asciiTheme="minorHAnsi" w:eastAsiaTheme="minorEastAsia" w:hAnsiTheme="minorHAnsi" w:cstheme="minorBidi"/>
          <w:szCs w:val="24"/>
          <w:lang w:val="fr-CH" w:eastAsia="fr-FR"/>
        </w:rPr>
      </w:pPr>
      <w:ins w:id="144" w:author="Arnaud Taddei" w:date="2020-03-03T12:59:00Z">
        <w:r w:rsidRPr="00AA3C00">
          <w:rPr>
            <w:rStyle w:val="Hyperlink"/>
          </w:rPr>
          <w:lastRenderedPageBreak/>
          <w:fldChar w:fldCharType="begin"/>
        </w:r>
        <w:r w:rsidRPr="00AA3C00">
          <w:rPr>
            <w:rStyle w:val="Hyperlink"/>
          </w:rPr>
          <w:instrText xml:space="preserve"> </w:instrText>
        </w:r>
        <w:r>
          <w:instrText>HYPERLINK \l "_Toc34132831"</w:instrText>
        </w:r>
        <w:r w:rsidRPr="00AA3C00">
          <w:rPr>
            <w:rStyle w:val="Hyperlink"/>
          </w:rPr>
          <w:instrText xml:space="preserve"> </w:instrText>
        </w:r>
        <w:r w:rsidRPr="00AA3C00">
          <w:rPr>
            <w:rStyle w:val="Hyperlink"/>
          </w:rPr>
          <w:fldChar w:fldCharType="separate"/>
        </w:r>
        <w:r w:rsidRPr="00AA3C00">
          <w:rPr>
            <w:rStyle w:val="Hyperlink"/>
          </w:rPr>
          <w:t>4.3</w:t>
        </w:r>
        <w:r>
          <w:rPr>
            <w:rFonts w:asciiTheme="minorHAnsi" w:eastAsiaTheme="minorEastAsia" w:hAnsiTheme="minorHAnsi" w:cstheme="minorBidi"/>
            <w:szCs w:val="24"/>
            <w:lang w:val="fr-CH" w:eastAsia="fr-FR"/>
          </w:rPr>
          <w:tab/>
        </w:r>
        <w:r w:rsidRPr="00AA3C00">
          <w:rPr>
            <w:rStyle w:val="Hyperlink"/>
          </w:rPr>
          <w:t>Other mechanisms dealing with innovation within IT and their relationship to incubation mechanism</w:t>
        </w:r>
        <w:r>
          <w:rPr>
            <w:webHidden/>
          </w:rPr>
          <w:tab/>
        </w:r>
        <w:r>
          <w:rPr>
            <w:webHidden/>
          </w:rPr>
          <w:fldChar w:fldCharType="begin"/>
        </w:r>
        <w:r>
          <w:rPr>
            <w:webHidden/>
          </w:rPr>
          <w:instrText xml:space="preserve"> PAGEREF _Toc34132831 \h </w:instrText>
        </w:r>
      </w:ins>
      <w:r>
        <w:rPr>
          <w:webHidden/>
        </w:rPr>
      </w:r>
      <w:r>
        <w:rPr>
          <w:webHidden/>
        </w:rPr>
        <w:fldChar w:fldCharType="separate"/>
      </w:r>
      <w:ins w:id="145" w:author="Arnaud Taddei" w:date="2020-03-03T12:59:00Z">
        <w:r>
          <w:rPr>
            <w:webHidden/>
          </w:rPr>
          <w:t>15</w:t>
        </w:r>
        <w:r>
          <w:rPr>
            <w:webHidden/>
          </w:rPr>
          <w:fldChar w:fldCharType="end"/>
        </w:r>
        <w:r w:rsidRPr="00AA3C00">
          <w:rPr>
            <w:rStyle w:val="Hyperlink"/>
          </w:rPr>
          <w:fldChar w:fldCharType="end"/>
        </w:r>
      </w:ins>
    </w:p>
    <w:p w14:paraId="7A929AD3" w14:textId="5B54B86A" w:rsidR="00C31674" w:rsidRDefault="00C31674">
      <w:pPr>
        <w:pStyle w:val="TOC3"/>
        <w:rPr>
          <w:ins w:id="146" w:author="Arnaud Taddei" w:date="2020-03-03T12:59:00Z"/>
          <w:rFonts w:asciiTheme="minorHAnsi" w:eastAsiaTheme="minorEastAsia" w:hAnsiTheme="minorHAnsi" w:cstheme="minorBidi"/>
          <w:szCs w:val="24"/>
          <w:lang w:val="fr-CH" w:eastAsia="fr-FR"/>
        </w:rPr>
      </w:pPr>
      <w:ins w:id="147" w:author="Arnaud Taddei" w:date="2020-03-03T12:59:00Z">
        <w:r w:rsidRPr="00AA3C00">
          <w:rPr>
            <w:rStyle w:val="Hyperlink"/>
          </w:rPr>
          <w:fldChar w:fldCharType="begin"/>
        </w:r>
        <w:r w:rsidRPr="00AA3C00">
          <w:rPr>
            <w:rStyle w:val="Hyperlink"/>
          </w:rPr>
          <w:instrText xml:space="preserve"> </w:instrText>
        </w:r>
        <w:r>
          <w:instrText>HYPERLINK \l "_Toc34132833"</w:instrText>
        </w:r>
        <w:r w:rsidRPr="00AA3C00">
          <w:rPr>
            <w:rStyle w:val="Hyperlink"/>
          </w:rPr>
          <w:instrText xml:space="preserve"> </w:instrText>
        </w:r>
        <w:r w:rsidRPr="00AA3C00">
          <w:rPr>
            <w:rStyle w:val="Hyperlink"/>
          </w:rPr>
          <w:fldChar w:fldCharType="separate"/>
        </w:r>
        <w:r w:rsidRPr="00AA3C00">
          <w:rPr>
            <w:rStyle w:val="Hyperlink"/>
          </w:rPr>
          <w:t>4.3.1</w:t>
        </w:r>
        <w:r>
          <w:rPr>
            <w:rFonts w:asciiTheme="minorHAnsi" w:eastAsiaTheme="minorEastAsia" w:hAnsiTheme="minorHAnsi" w:cstheme="minorBidi"/>
            <w:szCs w:val="24"/>
            <w:lang w:val="fr-CH" w:eastAsia="fr-FR"/>
          </w:rPr>
          <w:tab/>
        </w:r>
        <w:r w:rsidRPr="00AA3C00">
          <w:rPr>
            <w:rStyle w:val="Hyperlink"/>
          </w:rPr>
          <w:t>TSAG Hot Topic</w:t>
        </w:r>
        <w:r>
          <w:rPr>
            <w:webHidden/>
          </w:rPr>
          <w:tab/>
        </w:r>
        <w:r>
          <w:rPr>
            <w:webHidden/>
          </w:rPr>
          <w:fldChar w:fldCharType="begin"/>
        </w:r>
        <w:r>
          <w:rPr>
            <w:webHidden/>
          </w:rPr>
          <w:instrText xml:space="preserve"> PAGEREF _Toc34132833 \h </w:instrText>
        </w:r>
      </w:ins>
      <w:r>
        <w:rPr>
          <w:webHidden/>
        </w:rPr>
      </w:r>
      <w:r>
        <w:rPr>
          <w:webHidden/>
        </w:rPr>
        <w:fldChar w:fldCharType="separate"/>
      </w:r>
      <w:ins w:id="148" w:author="Arnaud Taddei" w:date="2020-03-03T12:59:00Z">
        <w:r>
          <w:rPr>
            <w:webHidden/>
          </w:rPr>
          <w:t>15</w:t>
        </w:r>
        <w:r>
          <w:rPr>
            <w:webHidden/>
          </w:rPr>
          <w:fldChar w:fldCharType="end"/>
        </w:r>
        <w:r w:rsidRPr="00AA3C00">
          <w:rPr>
            <w:rStyle w:val="Hyperlink"/>
          </w:rPr>
          <w:fldChar w:fldCharType="end"/>
        </w:r>
      </w:ins>
    </w:p>
    <w:p w14:paraId="654A9469" w14:textId="6DFAEE51" w:rsidR="00C31674" w:rsidRDefault="00C31674">
      <w:pPr>
        <w:pStyle w:val="TOC3"/>
        <w:rPr>
          <w:ins w:id="149" w:author="Arnaud Taddei" w:date="2020-03-03T12:59:00Z"/>
          <w:rFonts w:asciiTheme="minorHAnsi" w:eastAsiaTheme="minorEastAsia" w:hAnsiTheme="minorHAnsi" w:cstheme="minorBidi"/>
          <w:szCs w:val="24"/>
          <w:lang w:val="fr-CH" w:eastAsia="fr-FR"/>
        </w:rPr>
      </w:pPr>
      <w:ins w:id="150" w:author="Arnaud Taddei" w:date="2020-03-03T12:59:00Z">
        <w:r w:rsidRPr="00AA3C00">
          <w:rPr>
            <w:rStyle w:val="Hyperlink"/>
          </w:rPr>
          <w:fldChar w:fldCharType="begin"/>
        </w:r>
        <w:r w:rsidRPr="00AA3C00">
          <w:rPr>
            <w:rStyle w:val="Hyperlink"/>
          </w:rPr>
          <w:instrText xml:space="preserve"> </w:instrText>
        </w:r>
        <w:r>
          <w:instrText>HYPERLINK \l "_Toc34132834"</w:instrText>
        </w:r>
        <w:r w:rsidRPr="00AA3C00">
          <w:rPr>
            <w:rStyle w:val="Hyperlink"/>
          </w:rPr>
          <w:instrText xml:space="preserve"> </w:instrText>
        </w:r>
        <w:r w:rsidRPr="00AA3C00">
          <w:rPr>
            <w:rStyle w:val="Hyperlink"/>
          </w:rPr>
          <w:fldChar w:fldCharType="separate"/>
        </w:r>
        <w:r w:rsidRPr="00AA3C00">
          <w:rPr>
            <w:rStyle w:val="Hyperlink"/>
          </w:rPr>
          <w:t>4.3.2</w:t>
        </w:r>
        <w:r>
          <w:rPr>
            <w:rFonts w:asciiTheme="minorHAnsi" w:eastAsiaTheme="minorEastAsia" w:hAnsiTheme="minorHAnsi" w:cstheme="minorBidi"/>
            <w:szCs w:val="24"/>
            <w:lang w:val="fr-CH" w:eastAsia="fr-FR"/>
          </w:rPr>
          <w:tab/>
        </w:r>
        <w:r w:rsidRPr="00AA3C00">
          <w:rPr>
            <w:rStyle w:val="Hyperlink"/>
          </w:rPr>
          <w:t>Focus Groups</w:t>
        </w:r>
        <w:r>
          <w:rPr>
            <w:webHidden/>
          </w:rPr>
          <w:tab/>
        </w:r>
        <w:r>
          <w:rPr>
            <w:webHidden/>
          </w:rPr>
          <w:fldChar w:fldCharType="begin"/>
        </w:r>
        <w:r>
          <w:rPr>
            <w:webHidden/>
          </w:rPr>
          <w:instrText xml:space="preserve"> PAGEREF _Toc34132834 \h </w:instrText>
        </w:r>
      </w:ins>
      <w:r>
        <w:rPr>
          <w:webHidden/>
        </w:rPr>
      </w:r>
      <w:r>
        <w:rPr>
          <w:webHidden/>
        </w:rPr>
        <w:fldChar w:fldCharType="separate"/>
      </w:r>
      <w:ins w:id="151" w:author="Arnaud Taddei" w:date="2020-03-03T12:59:00Z">
        <w:r>
          <w:rPr>
            <w:webHidden/>
          </w:rPr>
          <w:t>16</w:t>
        </w:r>
        <w:r>
          <w:rPr>
            <w:webHidden/>
          </w:rPr>
          <w:fldChar w:fldCharType="end"/>
        </w:r>
        <w:r w:rsidRPr="00AA3C00">
          <w:rPr>
            <w:rStyle w:val="Hyperlink"/>
          </w:rPr>
          <w:fldChar w:fldCharType="end"/>
        </w:r>
      </w:ins>
    </w:p>
    <w:p w14:paraId="792C7D32" w14:textId="04D1A1CF" w:rsidR="00C31674" w:rsidRDefault="00C31674">
      <w:pPr>
        <w:pStyle w:val="TOC2"/>
        <w:rPr>
          <w:ins w:id="152" w:author="Arnaud Taddei" w:date="2020-03-03T12:59:00Z"/>
          <w:rFonts w:asciiTheme="minorHAnsi" w:eastAsiaTheme="minorEastAsia" w:hAnsiTheme="minorHAnsi" w:cstheme="minorBidi"/>
          <w:szCs w:val="24"/>
          <w:lang w:val="fr-CH" w:eastAsia="fr-FR"/>
        </w:rPr>
      </w:pPr>
      <w:ins w:id="153" w:author="Arnaud Taddei" w:date="2020-03-03T12:59:00Z">
        <w:r w:rsidRPr="00AA3C00">
          <w:rPr>
            <w:rStyle w:val="Hyperlink"/>
          </w:rPr>
          <w:fldChar w:fldCharType="begin"/>
        </w:r>
        <w:r w:rsidRPr="00AA3C00">
          <w:rPr>
            <w:rStyle w:val="Hyperlink"/>
          </w:rPr>
          <w:instrText xml:space="preserve"> </w:instrText>
        </w:r>
        <w:r>
          <w:instrText>HYPERLINK \l "_Toc34132837"</w:instrText>
        </w:r>
        <w:r w:rsidRPr="00AA3C00">
          <w:rPr>
            <w:rStyle w:val="Hyperlink"/>
          </w:rPr>
          <w:instrText xml:space="preserve"> </w:instrText>
        </w:r>
        <w:r w:rsidRPr="00AA3C00">
          <w:rPr>
            <w:rStyle w:val="Hyperlink"/>
          </w:rPr>
          <w:fldChar w:fldCharType="separate"/>
        </w:r>
        <w:r w:rsidRPr="00AA3C00">
          <w:rPr>
            <w:rStyle w:val="Hyperlink"/>
          </w:rPr>
          <w:t>4.4</w:t>
        </w:r>
        <w:r>
          <w:rPr>
            <w:rFonts w:asciiTheme="minorHAnsi" w:eastAsiaTheme="minorEastAsia" w:hAnsiTheme="minorHAnsi" w:cstheme="minorBidi"/>
            <w:szCs w:val="24"/>
            <w:lang w:val="fr-CH" w:eastAsia="fr-FR"/>
          </w:rPr>
          <w:tab/>
        </w:r>
        <w:r w:rsidRPr="00AA3C00">
          <w:rPr>
            <w:rStyle w:val="Hyperlink"/>
          </w:rPr>
          <w:t>Gap analysis with other SDOs</w:t>
        </w:r>
        <w:r>
          <w:rPr>
            <w:webHidden/>
          </w:rPr>
          <w:tab/>
        </w:r>
        <w:r>
          <w:rPr>
            <w:webHidden/>
          </w:rPr>
          <w:fldChar w:fldCharType="begin"/>
        </w:r>
        <w:r>
          <w:rPr>
            <w:webHidden/>
          </w:rPr>
          <w:instrText xml:space="preserve"> PAGEREF _Toc34132837 \h </w:instrText>
        </w:r>
      </w:ins>
      <w:r>
        <w:rPr>
          <w:webHidden/>
        </w:rPr>
      </w:r>
      <w:r>
        <w:rPr>
          <w:webHidden/>
        </w:rPr>
        <w:fldChar w:fldCharType="separate"/>
      </w:r>
      <w:ins w:id="154" w:author="Arnaud Taddei" w:date="2020-03-03T12:59:00Z">
        <w:r>
          <w:rPr>
            <w:webHidden/>
          </w:rPr>
          <w:t>16</w:t>
        </w:r>
        <w:r>
          <w:rPr>
            <w:webHidden/>
          </w:rPr>
          <w:fldChar w:fldCharType="end"/>
        </w:r>
        <w:r w:rsidRPr="00AA3C00">
          <w:rPr>
            <w:rStyle w:val="Hyperlink"/>
          </w:rPr>
          <w:fldChar w:fldCharType="end"/>
        </w:r>
      </w:ins>
    </w:p>
    <w:p w14:paraId="3ACBED70" w14:textId="4B0109DB" w:rsidR="00C31674" w:rsidRDefault="00C31674">
      <w:pPr>
        <w:pStyle w:val="TOC1"/>
        <w:rPr>
          <w:ins w:id="155" w:author="Arnaud Taddei" w:date="2020-03-03T12:59:00Z"/>
          <w:rFonts w:asciiTheme="minorHAnsi" w:eastAsiaTheme="minorEastAsia" w:hAnsiTheme="minorHAnsi" w:cstheme="minorBidi"/>
          <w:szCs w:val="24"/>
          <w:lang w:val="fr-CH" w:eastAsia="fr-FR"/>
        </w:rPr>
      </w:pPr>
      <w:ins w:id="156" w:author="Arnaud Taddei" w:date="2020-03-03T12:59:00Z">
        <w:r w:rsidRPr="00AA3C00">
          <w:rPr>
            <w:rStyle w:val="Hyperlink"/>
          </w:rPr>
          <w:fldChar w:fldCharType="begin"/>
        </w:r>
        <w:r w:rsidRPr="00AA3C00">
          <w:rPr>
            <w:rStyle w:val="Hyperlink"/>
          </w:rPr>
          <w:instrText xml:space="preserve"> </w:instrText>
        </w:r>
        <w:r>
          <w:instrText>HYPERLINK \l "_Toc34132838"</w:instrText>
        </w:r>
        <w:r w:rsidRPr="00AA3C00">
          <w:rPr>
            <w:rStyle w:val="Hyperlink"/>
          </w:rPr>
          <w:instrText xml:space="preserve"> </w:instrText>
        </w:r>
        <w:r w:rsidRPr="00AA3C00">
          <w:rPr>
            <w:rStyle w:val="Hyperlink"/>
          </w:rPr>
          <w:fldChar w:fldCharType="separate"/>
        </w:r>
        <w:r w:rsidRPr="00AA3C00">
          <w:rPr>
            <w:rStyle w:val="Hyperlink"/>
          </w:rPr>
          <w:t>5</w:t>
        </w:r>
        <w:r>
          <w:rPr>
            <w:rFonts w:asciiTheme="minorHAnsi" w:eastAsiaTheme="minorEastAsia" w:hAnsiTheme="minorHAnsi" w:cstheme="minorBidi"/>
            <w:szCs w:val="24"/>
            <w:lang w:val="fr-CH" w:eastAsia="fr-FR"/>
          </w:rPr>
          <w:tab/>
        </w:r>
        <w:r w:rsidRPr="00AA3C00">
          <w:rPr>
            <w:rStyle w:val="Hyperlink"/>
          </w:rPr>
          <w:t>Conclusions</w:t>
        </w:r>
        <w:r>
          <w:rPr>
            <w:webHidden/>
          </w:rPr>
          <w:tab/>
        </w:r>
        <w:r>
          <w:rPr>
            <w:webHidden/>
          </w:rPr>
          <w:fldChar w:fldCharType="begin"/>
        </w:r>
        <w:r>
          <w:rPr>
            <w:webHidden/>
          </w:rPr>
          <w:instrText xml:space="preserve"> PAGEREF _Toc34132838 \h </w:instrText>
        </w:r>
      </w:ins>
      <w:r>
        <w:rPr>
          <w:webHidden/>
        </w:rPr>
      </w:r>
      <w:r>
        <w:rPr>
          <w:webHidden/>
        </w:rPr>
        <w:fldChar w:fldCharType="separate"/>
      </w:r>
      <w:ins w:id="157" w:author="Arnaud Taddei" w:date="2020-03-03T12:59:00Z">
        <w:r>
          <w:rPr>
            <w:webHidden/>
          </w:rPr>
          <w:t>17</w:t>
        </w:r>
        <w:r>
          <w:rPr>
            <w:webHidden/>
          </w:rPr>
          <w:fldChar w:fldCharType="end"/>
        </w:r>
        <w:r w:rsidRPr="00AA3C00">
          <w:rPr>
            <w:rStyle w:val="Hyperlink"/>
          </w:rPr>
          <w:fldChar w:fldCharType="end"/>
        </w:r>
      </w:ins>
    </w:p>
    <w:p w14:paraId="3C60A858" w14:textId="6D3100D0" w:rsidR="00C31674" w:rsidRDefault="00C31674">
      <w:pPr>
        <w:pStyle w:val="TOC1"/>
        <w:rPr>
          <w:ins w:id="158" w:author="Arnaud Taddei" w:date="2020-03-03T12:59:00Z"/>
          <w:rFonts w:asciiTheme="minorHAnsi" w:eastAsiaTheme="minorEastAsia" w:hAnsiTheme="minorHAnsi" w:cstheme="minorBidi"/>
          <w:szCs w:val="24"/>
          <w:lang w:val="fr-CH" w:eastAsia="fr-FR"/>
        </w:rPr>
      </w:pPr>
      <w:ins w:id="159" w:author="Arnaud Taddei" w:date="2020-03-03T12:59:00Z">
        <w:r w:rsidRPr="00AA3C00">
          <w:rPr>
            <w:rStyle w:val="Hyperlink"/>
          </w:rPr>
          <w:fldChar w:fldCharType="begin"/>
        </w:r>
        <w:r w:rsidRPr="00AA3C00">
          <w:rPr>
            <w:rStyle w:val="Hyperlink"/>
          </w:rPr>
          <w:instrText xml:space="preserve"> </w:instrText>
        </w:r>
        <w:r>
          <w:instrText>HYPERLINK \l "_Toc34132839"</w:instrText>
        </w:r>
        <w:r w:rsidRPr="00AA3C00">
          <w:rPr>
            <w:rStyle w:val="Hyperlink"/>
          </w:rPr>
          <w:instrText xml:space="preserve"> </w:instrText>
        </w:r>
        <w:r w:rsidRPr="00AA3C00">
          <w:rPr>
            <w:rStyle w:val="Hyperlink"/>
          </w:rPr>
          <w:fldChar w:fldCharType="separate"/>
        </w:r>
        <w:r w:rsidRPr="00AA3C00">
          <w:rPr>
            <w:rStyle w:val="Hyperlink"/>
          </w:rPr>
          <w:t>Annex  1 - References</w:t>
        </w:r>
        <w:r>
          <w:rPr>
            <w:webHidden/>
          </w:rPr>
          <w:tab/>
        </w:r>
        <w:r>
          <w:rPr>
            <w:webHidden/>
          </w:rPr>
          <w:fldChar w:fldCharType="begin"/>
        </w:r>
        <w:r>
          <w:rPr>
            <w:webHidden/>
          </w:rPr>
          <w:instrText xml:space="preserve"> PAGEREF _Toc34132839 \h </w:instrText>
        </w:r>
      </w:ins>
      <w:r>
        <w:rPr>
          <w:webHidden/>
        </w:rPr>
      </w:r>
      <w:r>
        <w:rPr>
          <w:webHidden/>
        </w:rPr>
        <w:fldChar w:fldCharType="separate"/>
      </w:r>
      <w:ins w:id="160" w:author="Arnaud Taddei" w:date="2020-03-03T12:59:00Z">
        <w:r>
          <w:rPr>
            <w:webHidden/>
          </w:rPr>
          <w:t>18</w:t>
        </w:r>
        <w:r>
          <w:rPr>
            <w:webHidden/>
          </w:rPr>
          <w:fldChar w:fldCharType="end"/>
        </w:r>
        <w:r w:rsidRPr="00AA3C00">
          <w:rPr>
            <w:rStyle w:val="Hyperlink"/>
          </w:rPr>
          <w:fldChar w:fldCharType="end"/>
        </w:r>
      </w:ins>
    </w:p>
    <w:p w14:paraId="63271CD2" w14:textId="5D499B1C" w:rsidR="00C31674" w:rsidRDefault="00C31674">
      <w:pPr>
        <w:pStyle w:val="TOC1"/>
        <w:rPr>
          <w:ins w:id="161" w:author="Arnaud Taddei" w:date="2020-03-03T12:59:00Z"/>
          <w:rFonts w:asciiTheme="minorHAnsi" w:eastAsiaTheme="minorEastAsia" w:hAnsiTheme="minorHAnsi" w:cstheme="minorBidi"/>
          <w:szCs w:val="24"/>
          <w:lang w:val="fr-CH" w:eastAsia="fr-FR"/>
        </w:rPr>
      </w:pPr>
      <w:ins w:id="162" w:author="Arnaud Taddei" w:date="2020-03-03T12:59:00Z">
        <w:r w:rsidRPr="00AA3C00">
          <w:rPr>
            <w:rStyle w:val="Hyperlink"/>
          </w:rPr>
          <w:fldChar w:fldCharType="begin"/>
        </w:r>
        <w:r w:rsidRPr="00AA3C00">
          <w:rPr>
            <w:rStyle w:val="Hyperlink"/>
          </w:rPr>
          <w:instrText xml:space="preserve"> </w:instrText>
        </w:r>
        <w:r>
          <w:instrText>HYPERLINK \l "_Toc34132840"</w:instrText>
        </w:r>
        <w:r w:rsidRPr="00AA3C00">
          <w:rPr>
            <w:rStyle w:val="Hyperlink"/>
          </w:rPr>
          <w:instrText xml:space="preserve"> </w:instrText>
        </w:r>
        <w:r w:rsidRPr="00AA3C00">
          <w:rPr>
            <w:rStyle w:val="Hyperlink"/>
          </w:rPr>
          <w:fldChar w:fldCharType="separate"/>
        </w:r>
        <w:r w:rsidRPr="00AA3C00">
          <w:rPr>
            <w:rStyle w:val="Hyperlink"/>
          </w:rPr>
          <w:t>Annex 2 – Changes to the incubation question text</w:t>
        </w:r>
        <w:r>
          <w:rPr>
            <w:webHidden/>
          </w:rPr>
          <w:tab/>
        </w:r>
        <w:r>
          <w:rPr>
            <w:webHidden/>
          </w:rPr>
          <w:fldChar w:fldCharType="begin"/>
        </w:r>
        <w:r>
          <w:rPr>
            <w:webHidden/>
          </w:rPr>
          <w:instrText xml:space="preserve"> PAGEREF _Toc34132840 \h </w:instrText>
        </w:r>
      </w:ins>
      <w:r>
        <w:rPr>
          <w:webHidden/>
        </w:rPr>
      </w:r>
      <w:r>
        <w:rPr>
          <w:webHidden/>
        </w:rPr>
        <w:fldChar w:fldCharType="separate"/>
      </w:r>
      <w:ins w:id="163" w:author="Arnaud Taddei" w:date="2020-03-03T12:59:00Z">
        <w:r>
          <w:rPr>
            <w:webHidden/>
          </w:rPr>
          <w:t>21</w:t>
        </w:r>
        <w:r>
          <w:rPr>
            <w:webHidden/>
          </w:rPr>
          <w:fldChar w:fldCharType="end"/>
        </w:r>
        <w:r w:rsidRPr="00AA3C00">
          <w:rPr>
            <w:rStyle w:val="Hyperlink"/>
          </w:rPr>
          <w:fldChar w:fldCharType="end"/>
        </w:r>
      </w:ins>
    </w:p>
    <w:p w14:paraId="6E8990DC" w14:textId="070C994E" w:rsidR="00C31674" w:rsidRDefault="00C31674">
      <w:pPr>
        <w:pStyle w:val="TOC1"/>
        <w:rPr>
          <w:ins w:id="164" w:author="Arnaud Taddei" w:date="2020-03-03T12:59:00Z"/>
          <w:rFonts w:asciiTheme="minorHAnsi" w:eastAsiaTheme="minorEastAsia" w:hAnsiTheme="minorHAnsi" w:cstheme="minorBidi"/>
          <w:szCs w:val="24"/>
          <w:lang w:val="fr-CH" w:eastAsia="fr-FR"/>
        </w:rPr>
      </w:pPr>
      <w:ins w:id="165" w:author="Arnaud Taddei" w:date="2020-03-03T12:59:00Z">
        <w:r w:rsidRPr="00AA3C00">
          <w:rPr>
            <w:rStyle w:val="Hyperlink"/>
          </w:rPr>
          <w:fldChar w:fldCharType="begin"/>
        </w:r>
        <w:r w:rsidRPr="00AA3C00">
          <w:rPr>
            <w:rStyle w:val="Hyperlink"/>
          </w:rPr>
          <w:instrText xml:space="preserve"> </w:instrText>
        </w:r>
        <w:r>
          <w:instrText>HYPERLINK \l "_Toc34132841"</w:instrText>
        </w:r>
        <w:r w:rsidRPr="00AA3C00">
          <w:rPr>
            <w:rStyle w:val="Hyperlink"/>
          </w:rPr>
          <w:instrText xml:space="preserve"> </w:instrText>
        </w:r>
        <w:r w:rsidRPr="00AA3C00">
          <w:rPr>
            <w:rStyle w:val="Hyperlink"/>
          </w:rPr>
          <w:fldChar w:fldCharType="separate"/>
        </w:r>
        <w:r w:rsidRPr="00AA3C00">
          <w:rPr>
            <w:rStyle w:val="Hyperlink"/>
          </w:rPr>
          <w:t>Annex 3 – Template to support the reporting of the incubation mechanism in the incubation question report</w:t>
        </w:r>
        <w:r>
          <w:rPr>
            <w:webHidden/>
          </w:rPr>
          <w:tab/>
        </w:r>
        <w:r>
          <w:rPr>
            <w:webHidden/>
          </w:rPr>
          <w:fldChar w:fldCharType="begin"/>
        </w:r>
        <w:r>
          <w:rPr>
            <w:webHidden/>
          </w:rPr>
          <w:instrText xml:space="preserve"> PAGEREF _Toc34132841 \h </w:instrText>
        </w:r>
      </w:ins>
      <w:r>
        <w:rPr>
          <w:webHidden/>
        </w:rPr>
      </w:r>
      <w:r>
        <w:rPr>
          <w:webHidden/>
        </w:rPr>
        <w:fldChar w:fldCharType="separate"/>
      </w:r>
      <w:ins w:id="166" w:author="Arnaud Taddei" w:date="2020-03-03T12:59:00Z">
        <w:r>
          <w:rPr>
            <w:webHidden/>
          </w:rPr>
          <w:t>22</w:t>
        </w:r>
        <w:r>
          <w:rPr>
            <w:webHidden/>
          </w:rPr>
          <w:fldChar w:fldCharType="end"/>
        </w:r>
        <w:r w:rsidRPr="00AA3C00">
          <w:rPr>
            <w:rStyle w:val="Hyperlink"/>
          </w:rPr>
          <w:fldChar w:fldCharType="end"/>
        </w:r>
      </w:ins>
    </w:p>
    <w:p w14:paraId="2E872954" w14:textId="21A803AD" w:rsidR="00C31674" w:rsidRDefault="00C31674">
      <w:pPr>
        <w:pStyle w:val="TOC1"/>
        <w:rPr>
          <w:ins w:id="167" w:author="Arnaud Taddei" w:date="2020-03-03T12:59:00Z"/>
          <w:rFonts w:asciiTheme="minorHAnsi" w:eastAsiaTheme="minorEastAsia" w:hAnsiTheme="minorHAnsi" w:cstheme="minorBidi"/>
          <w:szCs w:val="24"/>
          <w:lang w:val="fr-CH" w:eastAsia="fr-FR"/>
        </w:rPr>
      </w:pPr>
      <w:ins w:id="168" w:author="Arnaud Taddei" w:date="2020-03-03T12:59:00Z">
        <w:r w:rsidRPr="00AA3C00">
          <w:rPr>
            <w:rStyle w:val="Hyperlink"/>
          </w:rPr>
          <w:fldChar w:fldCharType="begin"/>
        </w:r>
        <w:r w:rsidRPr="00AA3C00">
          <w:rPr>
            <w:rStyle w:val="Hyperlink"/>
          </w:rPr>
          <w:instrText xml:space="preserve"> </w:instrText>
        </w:r>
        <w:r>
          <w:instrText>HYPERLINK \l "_Toc34132842"</w:instrText>
        </w:r>
        <w:r w:rsidRPr="00AA3C00">
          <w:rPr>
            <w:rStyle w:val="Hyperlink"/>
          </w:rPr>
          <w:instrText xml:space="preserve"> </w:instrText>
        </w:r>
        <w:r w:rsidRPr="00AA3C00">
          <w:rPr>
            <w:rStyle w:val="Hyperlink"/>
          </w:rPr>
          <w:fldChar w:fldCharType="separate"/>
        </w:r>
        <w:r w:rsidRPr="00AA3C00">
          <w:rPr>
            <w:rStyle w:val="Hyperlink"/>
          </w:rPr>
          <w:t>Annex 4 – OASIS Process for Standards Tracks Document</w:t>
        </w:r>
        <w:r>
          <w:rPr>
            <w:webHidden/>
          </w:rPr>
          <w:tab/>
        </w:r>
        <w:r>
          <w:rPr>
            <w:webHidden/>
          </w:rPr>
          <w:fldChar w:fldCharType="begin"/>
        </w:r>
        <w:r>
          <w:rPr>
            <w:webHidden/>
          </w:rPr>
          <w:instrText xml:space="preserve"> PAGEREF _Toc34132842 \h </w:instrText>
        </w:r>
      </w:ins>
      <w:r>
        <w:rPr>
          <w:webHidden/>
        </w:rPr>
      </w:r>
      <w:r>
        <w:rPr>
          <w:webHidden/>
        </w:rPr>
        <w:fldChar w:fldCharType="separate"/>
      </w:r>
      <w:ins w:id="169" w:author="Arnaud Taddei" w:date="2020-03-03T12:59:00Z">
        <w:r>
          <w:rPr>
            <w:webHidden/>
          </w:rPr>
          <w:t>24</w:t>
        </w:r>
        <w:r>
          <w:rPr>
            <w:webHidden/>
          </w:rPr>
          <w:fldChar w:fldCharType="end"/>
        </w:r>
        <w:r w:rsidRPr="00AA3C00">
          <w:rPr>
            <w:rStyle w:val="Hyperlink"/>
          </w:rPr>
          <w:fldChar w:fldCharType="end"/>
        </w:r>
      </w:ins>
    </w:p>
    <w:p w14:paraId="35857836" w14:textId="12495A74" w:rsidR="00821975" w:rsidDel="00C31674" w:rsidRDefault="00821975" w:rsidP="00821975">
      <w:pPr>
        <w:pStyle w:val="TOC1"/>
        <w:tabs>
          <w:tab w:val="clear" w:pos="9639"/>
          <w:tab w:val="right" w:pos="9629"/>
        </w:tabs>
        <w:rPr>
          <w:del w:id="170" w:author="Arnaud Taddei" w:date="2020-03-03T12:59:00Z"/>
          <w:rFonts w:cstheme="minorBidi"/>
          <w:b/>
          <w:bCs/>
          <w:caps/>
          <w:szCs w:val="24"/>
          <w:lang w:val="fr-CH" w:eastAsia="fr-FR"/>
        </w:rPr>
      </w:pPr>
      <w:del w:id="171" w:author="Arnaud Taddei" w:date="2020-03-03T12:59:00Z">
        <w:r w:rsidRPr="00C31674" w:rsidDel="00C31674">
          <w:rPr>
            <w:rPrChange w:id="172" w:author="Arnaud Taddei" w:date="2020-03-03T12:59:00Z">
              <w:rPr>
                <w:rStyle w:val="Hyperlink"/>
              </w:rPr>
            </w:rPrChange>
          </w:rPr>
          <w:delText>TP.inno - Description of the incubation mechanism and ways to improve it</w:delText>
        </w:r>
        <w:r w:rsidDel="00C31674">
          <w:rPr>
            <w:webHidden/>
          </w:rPr>
          <w:tab/>
          <w:delText>2</w:delText>
        </w:r>
      </w:del>
    </w:p>
    <w:p w14:paraId="5C6186C2" w14:textId="66B7D7D7" w:rsidR="00821975" w:rsidDel="00C31674" w:rsidRDefault="00821975" w:rsidP="00821975">
      <w:pPr>
        <w:pStyle w:val="TOC1"/>
        <w:tabs>
          <w:tab w:val="clear" w:pos="9639"/>
          <w:tab w:val="left" w:pos="352"/>
          <w:tab w:val="right" w:pos="9629"/>
        </w:tabs>
        <w:rPr>
          <w:del w:id="173" w:author="Arnaud Taddei" w:date="2020-03-03T12:59:00Z"/>
          <w:rFonts w:cstheme="minorBidi"/>
          <w:b/>
          <w:bCs/>
          <w:caps/>
          <w:szCs w:val="24"/>
          <w:lang w:val="fr-CH" w:eastAsia="fr-FR"/>
        </w:rPr>
      </w:pPr>
      <w:del w:id="174" w:author="Arnaud Taddei" w:date="2020-03-03T12:59:00Z">
        <w:r w:rsidRPr="00C31674" w:rsidDel="00C31674">
          <w:rPr>
            <w:rPrChange w:id="175" w:author="Arnaud Taddei" w:date="2020-03-03T12:59:00Z">
              <w:rPr>
                <w:rStyle w:val="Hyperlink"/>
              </w:rPr>
            </w:rPrChange>
          </w:rPr>
          <w:delText>1</w:delText>
        </w:r>
        <w:r w:rsidDel="00C31674">
          <w:rPr>
            <w:rFonts w:cstheme="minorBidi"/>
            <w:szCs w:val="24"/>
            <w:lang w:val="fr-CH" w:eastAsia="fr-FR"/>
          </w:rPr>
          <w:tab/>
        </w:r>
        <w:r w:rsidRPr="00C31674" w:rsidDel="00C31674">
          <w:rPr>
            <w:rPrChange w:id="176" w:author="Arnaud Taddei" w:date="2020-03-03T12:59:00Z">
              <w:rPr>
                <w:rStyle w:val="Hyperlink"/>
              </w:rPr>
            </w:rPrChange>
          </w:rPr>
          <w:delText>Introduction</w:delText>
        </w:r>
        <w:r w:rsidDel="00C31674">
          <w:rPr>
            <w:webHidden/>
          </w:rPr>
          <w:tab/>
          <w:delText>4</w:delText>
        </w:r>
      </w:del>
    </w:p>
    <w:p w14:paraId="247BA3D5" w14:textId="1A12E1C1" w:rsidR="00821975" w:rsidDel="00C31674" w:rsidRDefault="00821975" w:rsidP="00821975">
      <w:pPr>
        <w:pStyle w:val="TOC2"/>
        <w:tabs>
          <w:tab w:val="clear" w:pos="9639"/>
          <w:tab w:val="left" w:pos="522"/>
          <w:tab w:val="right" w:pos="9629"/>
        </w:tabs>
        <w:rPr>
          <w:del w:id="177" w:author="Arnaud Taddei" w:date="2020-03-03T12:59:00Z"/>
          <w:rFonts w:cstheme="minorBidi"/>
          <w:b/>
          <w:bCs/>
          <w:smallCaps/>
          <w:szCs w:val="24"/>
          <w:lang w:val="fr-CH" w:eastAsia="fr-FR"/>
        </w:rPr>
      </w:pPr>
      <w:del w:id="178" w:author="Arnaud Taddei" w:date="2020-03-03T12:59:00Z">
        <w:r w:rsidRPr="00C31674" w:rsidDel="00C31674">
          <w:rPr>
            <w:rPrChange w:id="179" w:author="Arnaud Taddei" w:date="2020-03-03T12:59:00Z">
              <w:rPr>
                <w:rStyle w:val="Hyperlink"/>
              </w:rPr>
            </w:rPrChange>
          </w:rPr>
          <w:delText>1.1</w:delText>
        </w:r>
        <w:r w:rsidDel="00C31674">
          <w:rPr>
            <w:rFonts w:cstheme="minorBidi"/>
            <w:szCs w:val="24"/>
            <w:lang w:val="fr-CH" w:eastAsia="fr-FR"/>
          </w:rPr>
          <w:tab/>
        </w:r>
        <w:r w:rsidRPr="00C31674" w:rsidDel="00C31674">
          <w:rPr>
            <w:rPrChange w:id="180" w:author="Arnaud Taddei" w:date="2020-03-03T12:59:00Z">
              <w:rPr>
                <w:rStyle w:val="Hyperlink"/>
              </w:rPr>
            </w:rPrChange>
          </w:rPr>
          <w:delText>Context</w:delText>
        </w:r>
        <w:r w:rsidDel="00C31674">
          <w:rPr>
            <w:webHidden/>
          </w:rPr>
          <w:tab/>
          <w:delText>4</w:delText>
        </w:r>
      </w:del>
    </w:p>
    <w:p w14:paraId="3648F6AD" w14:textId="5032AAE6" w:rsidR="00821975" w:rsidDel="00C31674" w:rsidRDefault="00821975" w:rsidP="00821975">
      <w:pPr>
        <w:pStyle w:val="TOC2"/>
        <w:tabs>
          <w:tab w:val="clear" w:pos="9639"/>
          <w:tab w:val="left" w:pos="522"/>
          <w:tab w:val="right" w:pos="9629"/>
        </w:tabs>
        <w:rPr>
          <w:del w:id="181" w:author="Arnaud Taddei" w:date="2020-03-03T12:59:00Z"/>
          <w:rFonts w:cstheme="minorBidi"/>
          <w:b/>
          <w:bCs/>
          <w:smallCaps/>
          <w:szCs w:val="24"/>
          <w:lang w:val="fr-CH" w:eastAsia="fr-FR"/>
        </w:rPr>
      </w:pPr>
      <w:del w:id="182" w:author="Arnaud Taddei" w:date="2020-03-03T12:59:00Z">
        <w:r w:rsidRPr="00C31674" w:rsidDel="00C31674">
          <w:rPr>
            <w:rPrChange w:id="183" w:author="Arnaud Taddei" w:date="2020-03-03T12:59:00Z">
              <w:rPr>
                <w:rStyle w:val="Hyperlink"/>
              </w:rPr>
            </w:rPrChange>
          </w:rPr>
          <w:delText>1.2</w:delText>
        </w:r>
        <w:r w:rsidDel="00C31674">
          <w:rPr>
            <w:rFonts w:cstheme="minorBidi"/>
            <w:szCs w:val="24"/>
            <w:lang w:val="fr-CH" w:eastAsia="fr-FR"/>
          </w:rPr>
          <w:tab/>
        </w:r>
        <w:r w:rsidRPr="00C31674" w:rsidDel="00C31674">
          <w:rPr>
            <w:rPrChange w:id="184" w:author="Arnaud Taddei" w:date="2020-03-03T12:59:00Z">
              <w:rPr>
                <w:rStyle w:val="Hyperlink"/>
              </w:rPr>
            </w:rPrChange>
          </w:rPr>
          <w:delText>Problem Statement</w:delText>
        </w:r>
        <w:r w:rsidDel="00C31674">
          <w:rPr>
            <w:webHidden/>
          </w:rPr>
          <w:tab/>
          <w:delText>4</w:delText>
        </w:r>
      </w:del>
    </w:p>
    <w:p w14:paraId="282C0B96" w14:textId="7B7F8589" w:rsidR="00821975" w:rsidDel="00C31674" w:rsidRDefault="00821975" w:rsidP="00821975">
      <w:pPr>
        <w:pStyle w:val="TOC2"/>
        <w:tabs>
          <w:tab w:val="clear" w:pos="9639"/>
          <w:tab w:val="left" w:pos="522"/>
          <w:tab w:val="right" w:pos="9629"/>
        </w:tabs>
        <w:rPr>
          <w:del w:id="185" w:author="Arnaud Taddei" w:date="2020-03-03T12:59:00Z"/>
          <w:rFonts w:cstheme="minorBidi"/>
          <w:b/>
          <w:bCs/>
          <w:smallCaps/>
          <w:szCs w:val="24"/>
          <w:lang w:val="fr-CH" w:eastAsia="fr-FR"/>
        </w:rPr>
      </w:pPr>
      <w:del w:id="186" w:author="Arnaud Taddei" w:date="2020-03-03T12:59:00Z">
        <w:r w:rsidRPr="00C31674" w:rsidDel="00C31674">
          <w:rPr>
            <w:rPrChange w:id="187" w:author="Arnaud Taddei" w:date="2020-03-03T12:59:00Z">
              <w:rPr>
                <w:rStyle w:val="Hyperlink"/>
              </w:rPr>
            </w:rPrChange>
          </w:rPr>
          <w:delText>1.3</w:delText>
        </w:r>
        <w:r w:rsidDel="00C31674">
          <w:rPr>
            <w:rFonts w:cstheme="minorBidi"/>
            <w:szCs w:val="24"/>
            <w:lang w:val="fr-CH" w:eastAsia="fr-FR"/>
          </w:rPr>
          <w:tab/>
        </w:r>
        <w:r w:rsidRPr="00C31674" w:rsidDel="00C31674">
          <w:rPr>
            <w:rPrChange w:id="188" w:author="Arnaud Taddei" w:date="2020-03-03T12:59:00Z">
              <w:rPr>
                <w:rStyle w:val="Hyperlink"/>
              </w:rPr>
            </w:rPrChange>
          </w:rPr>
          <w:delText>Why the need for an innovation path in SG17?</w:delText>
        </w:r>
        <w:r w:rsidDel="00C31674">
          <w:rPr>
            <w:webHidden/>
          </w:rPr>
          <w:tab/>
          <w:delText>4</w:delText>
        </w:r>
      </w:del>
    </w:p>
    <w:p w14:paraId="3CC550EF" w14:textId="0942E9AB" w:rsidR="00821975" w:rsidDel="00C31674" w:rsidRDefault="00821975" w:rsidP="00821975">
      <w:pPr>
        <w:pStyle w:val="TOC2"/>
        <w:tabs>
          <w:tab w:val="clear" w:pos="9639"/>
          <w:tab w:val="left" w:pos="522"/>
          <w:tab w:val="right" w:pos="9629"/>
        </w:tabs>
        <w:rPr>
          <w:del w:id="189" w:author="Arnaud Taddei" w:date="2020-03-03T12:59:00Z"/>
          <w:rFonts w:cstheme="minorBidi"/>
          <w:b/>
          <w:bCs/>
          <w:smallCaps/>
          <w:szCs w:val="24"/>
          <w:lang w:val="fr-CH" w:eastAsia="fr-FR"/>
        </w:rPr>
      </w:pPr>
      <w:del w:id="190" w:author="Arnaud Taddei" w:date="2020-03-03T12:59:00Z">
        <w:r w:rsidRPr="00C31674" w:rsidDel="00C31674">
          <w:rPr>
            <w:rPrChange w:id="191" w:author="Arnaud Taddei" w:date="2020-03-03T12:59:00Z">
              <w:rPr>
                <w:rStyle w:val="Hyperlink"/>
              </w:rPr>
            </w:rPrChange>
          </w:rPr>
          <w:delText>1.4</w:delText>
        </w:r>
        <w:r w:rsidDel="00C31674">
          <w:rPr>
            <w:rFonts w:cstheme="minorBidi"/>
            <w:szCs w:val="24"/>
            <w:lang w:val="fr-CH" w:eastAsia="fr-FR"/>
          </w:rPr>
          <w:tab/>
        </w:r>
        <w:r w:rsidRPr="00C31674" w:rsidDel="00C31674">
          <w:rPr>
            <w:rPrChange w:id="192" w:author="Arnaud Taddei" w:date="2020-03-03T12:59:00Z">
              <w:rPr>
                <w:rStyle w:val="Hyperlink"/>
              </w:rPr>
            </w:rPrChange>
          </w:rPr>
          <w:delText>Why considering an innovation path in SG17 “now”?</w:delText>
        </w:r>
        <w:r w:rsidDel="00C31674">
          <w:rPr>
            <w:webHidden/>
          </w:rPr>
          <w:tab/>
          <w:delText>5</w:delText>
        </w:r>
      </w:del>
    </w:p>
    <w:p w14:paraId="78BEB9B0" w14:textId="2391A3B5" w:rsidR="00821975" w:rsidDel="00C31674" w:rsidRDefault="00821975" w:rsidP="00821975">
      <w:pPr>
        <w:pStyle w:val="TOC2"/>
        <w:tabs>
          <w:tab w:val="clear" w:pos="9639"/>
          <w:tab w:val="left" w:pos="522"/>
          <w:tab w:val="right" w:pos="9629"/>
        </w:tabs>
        <w:rPr>
          <w:del w:id="193" w:author="Arnaud Taddei" w:date="2020-03-03T12:59:00Z"/>
          <w:rFonts w:cstheme="minorBidi"/>
          <w:b/>
          <w:bCs/>
          <w:smallCaps/>
          <w:szCs w:val="24"/>
          <w:lang w:val="fr-CH" w:eastAsia="fr-FR"/>
        </w:rPr>
      </w:pPr>
      <w:del w:id="194" w:author="Arnaud Taddei" w:date="2020-03-03T12:59:00Z">
        <w:r w:rsidRPr="00C31674" w:rsidDel="00C31674">
          <w:rPr>
            <w:rPrChange w:id="195" w:author="Arnaud Taddei" w:date="2020-03-03T12:59:00Z">
              <w:rPr>
                <w:rStyle w:val="Hyperlink"/>
              </w:rPr>
            </w:rPrChange>
          </w:rPr>
          <w:delText>1.5</w:delText>
        </w:r>
        <w:r w:rsidDel="00C31674">
          <w:rPr>
            <w:rFonts w:cstheme="minorBidi"/>
            <w:szCs w:val="24"/>
            <w:lang w:val="fr-CH" w:eastAsia="fr-FR"/>
          </w:rPr>
          <w:tab/>
        </w:r>
        <w:r w:rsidRPr="00C31674" w:rsidDel="00C31674">
          <w:rPr>
            <w:rPrChange w:id="196" w:author="Arnaud Taddei" w:date="2020-03-03T12:59:00Z">
              <w:rPr>
                <w:rStyle w:val="Hyperlink"/>
              </w:rPr>
            </w:rPrChange>
          </w:rPr>
          <w:delText>What solution could fulfil this gap?</w:delText>
        </w:r>
        <w:r w:rsidDel="00C31674">
          <w:rPr>
            <w:webHidden/>
          </w:rPr>
          <w:tab/>
          <w:delText>5</w:delText>
        </w:r>
      </w:del>
    </w:p>
    <w:p w14:paraId="47E67F1C" w14:textId="5E8A603F" w:rsidR="00821975" w:rsidDel="00C31674" w:rsidRDefault="00821975" w:rsidP="00821975">
      <w:pPr>
        <w:pStyle w:val="TOC1"/>
        <w:tabs>
          <w:tab w:val="clear" w:pos="9639"/>
          <w:tab w:val="left" w:pos="352"/>
          <w:tab w:val="right" w:pos="9629"/>
        </w:tabs>
        <w:rPr>
          <w:del w:id="197" w:author="Arnaud Taddei" w:date="2020-03-03T12:59:00Z"/>
          <w:rFonts w:cstheme="minorBidi"/>
          <w:b/>
          <w:bCs/>
          <w:caps/>
          <w:szCs w:val="24"/>
          <w:lang w:val="fr-CH" w:eastAsia="fr-FR"/>
        </w:rPr>
      </w:pPr>
      <w:del w:id="198" w:author="Arnaud Taddei" w:date="2020-03-03T12:59:00Z">
        <w:r w:rsidRPr="00C31674" w:rsidDel="00C31674">
          <w:rPr>
            <w:rPrChange w:id="199" w:author="Arnaud Taddei" w:date="2020-03-03T12:59:00Z">
              <w:rPr>
                <w:rStyle w:val="Hyperlink"/>
              </w:rPr>
            </w:rPrChange>
          </w:rPr>
          <w:delText>2</w:delText>
        </w:r>
        <w:r w:rsidDel="00C31674">
          <w:rPr>
            <w:rFonts w:cstheme="minorBidi"/>
            <w:szCs w:val="24"/>
            <w:lang w:val="fr-CH" w:eastAsia="fr-FR"/>
          </w:rPr>
          <w:tab/>
        </w:r>
        <w:r w:rsidRPr="00C31674" w:rsidDel="00C31674">
          <w:rPr>
            <w:rPrChange w:id="200" w:author="Arnaud Taddei" w:date="2020-03-03T12:59:00Z">
              <w:rPr>
                <w:rStyle w:val="Hyperlink"/>
              </w:rPr>
            </w:rPrChange>
          </w:rPr>
          <w:delText>The incubation mechanism</w:delText>
        </w:r>
        <w:r w:rsidDel="00C31674">
          <w:rPr>
            <w:webHidden/>
          </w:rPr>
          <w:tab/>
          <w:delText>6</w:delText>
        </w:r>
      </w:del>
    </w:p>
    <w:p w14:paraId="70A73DD8" w14:textId="09F759AC" w:rsidR="00821975" w:rsidDel="00C31674" w:rsidRDefault="00821975" w:rsidP="00821975">
      <w:pPr>
        <w:pStyle w:val="TOC2"/>
        <w:tabs>
          <w:tab w:val="clear" w:pos="9639"/>
          <w:tab w:val="left" w:pos="522"/>
          <w:tab w:val="right" w:pos="9629"/>
        </w:tabs>
        <w:rPr>
          <w:del w:id="201" w:author="Arnaud Taddei" w:date="2020-03-03T12:59:00Z"/>
          <w:rFonts w:cstheme="minorBidi"/>
          <w:b/>
          <w:bCs/>
          <w:smallCaps/>
          <w:szCs w:val="24"/>
          <w:lang w:val="fr-CH" w:eastAsia="fr-FR"/>
        </w:rPr>
      </w:pPr>
      <w:del w:id="202" w:author="Arnaud Taddei" w:date="2020-03-03T12:59:00Z">
        <w:r w:rsidRPr="00C31674" w:rsidDel="00C31674">
          <w:rPr>
            <w:rPrChange w:id="203" w:author="Arnaud Taddei" w:date="2020-03-03T12:59:00Z">
              <w:rPr>
                <w:rStyle w:val="Hyperlink"/>
              </w:rPr>
            </w:rPrChange>
          </w:rPr>
          <w:delText>2.1</w:delText>
        </w:r>
        <w:r w:rsidDel="00C31674">
          <w:rPr>
            <w:rFonts w:cstheme="minorBidi"/>
            <w:szCs w:val="24"/>
            <w:lang w:val="fr-CH" w:eastAsia="fr-FR"/>
          </w:rPr>
          <w:tab/>
        </w:r>
        <w:r w:rsidRPr="00C31674" w:rsidDel="00C31674">
          <w:rPr>
            <w:rPrChange w:id="204" w:author="Arnaud Taddei" w:date="2020-03-03T12:59:00Z">
              <w:rPr>
                <w:rStyle w:val="Hyperlink"/>
              </w:rPr>
            </w:rPrChange>
          </w:rPr>
          <w:delText>General Description</w:delText>
        </w:r>
        <w:r w:rsidDel="00C31674">
          <w:rPr>
            <w:webHidden/>
          </w:rPr>
          <w:tab/>
          <w:delText>6</w:delText>
        </w:r>
      </w:del>
    </w:p>
    <w:p w14:paraId="5AFC7E27" w14:textId="0A3C912F" w:rsidR="00821975" w:rsidDel="00C31674" w:rsidRDefault="00821975" w:rsidP="00821975">
      <w:pPr>
        <w:pStyle w:val="TOC3"/>
        <w:tabs>
          <w:tab w:val="clear" w:pos="9639"/>
          <w:tab w:val="left" w:pos="686"/>
          <w:tab w:val="right" w:pos="9629"/>
        </w:tabs>
        <w:rPr>
          <w:del w:id="205" w:author="Arnaud Taddei" w:date="2020-03-03T12:59:00Z"/>
          <w:rFonts w:cstheme="minorBidi"/>
          <w:smallCaps/>
          <w:szCs w:val="24"/>
          <w:lang w:val="fr-CH" w:eastAsia="fr-FR"/>
        </w:rPr>
      </w:pPr>
      <w:del w:id="206" w:author="Arnaud Taddei" w:date="2020-03-03T12:59:00Z">
        <w:r w:rsidRPr="00C31674" w:rsidDel="00C31674">
          <w:rPr>
            <w:rPrChange w:id="207" w:author="Arnaud Taddei" w:date="2020-03-03T12:59:00Z">
              <w:rPr>
                <w:rStyle w:val="Hyperlink"/>
              </w:rPr>
            </w:rPrChange>
          </w:rPr>
          <w:delText>2.1.1</w:delText>
        </w:r>
        <w:r w:rsidDel="00C31674">
          <w:rPr>
            <w:rFonts w:cstheme="minorBidi"/>
            <w:szCs w:val="24"/>
            <w:lang w:val="fr-CH" w:eastAsia="fr-FR"/>
          </w:rPr>
          <w:tab/>
        </w:r>
        <w:r w:rsidRPr="00C31674" w:rsidDel="00C31674">
          <w:rPr>
            <w:rPrChange w:id="208" w:author="Arnaud Taddei" w:date="2020-03-03T12:59:00Z">
              <w:rPr>
                <w:rStyle w:val="Hyperlink"/>
              </w:rPr>
            </w:rPrChange>
          </w:rPr>
          <w:delText>A mechanism in two parts</w:delText>
        </w:r>
        <w:r w:rsidDel="00C31674">
          <w:rPr>
            <w:webHidden/>
          </w:rPr>
          <w:tab/>
          <w:delText>6</w:delText>
        </w:r>
      </w:del>
    </w:p>
    <w:p w14:paraId="23809395" w14:textId="55733378" w:rsidR="00821975" w:rsidDel="00C31674" w:rsidRDefault="00821975" w:rsidP="00821975">
      <w:pPr>
        <w:pStyle w:val="TOC2"/>
        <w:tabs>
          <w:tab w:val="clear" w:pos="9639"/>
          <w:tab w:val="left" w:pos="522"/>
          <w:tab w:val="right" w:pos="9629"/>
        </w:tabs>
        <w:rPr>
          <w:del w:id="209" w:author="Arnaud Taddei" w:date="2020-03-03T12:59:00Z"/>
          <w:rFonts w:cstheme="minorBidi"/>
          <w:b/>
          <w:bCs/>
          <w:smallCaps/>
          <w:szCs w:val="24"/>
          <w:lang w:val="fr-CH" w:eastAsia="fr-FR"/>
        </w:rPr>
      </w:pPr>
      <w:del w:id="210" w:author="Arnaud Taddei" w:date="2020-03-03T12:59:00Z">
        <w:r w:rsidRPr="00C31674" w:rsidDel="00C31674">
          <w:rPr>
            <w:rPrChange w:id="211" w:author="Arnaud Taddei" w:date="2020-03-03T12:59:00Z">
              <w:rPr>
                <w:rStyle w:val="Hyperlink"/>
              </w:rPr>
            </w:rPrChange>
          </w:rPr>
          <w:delText>2.2</w:delText>
        </w:r>
        <w:r w:rsidDel="00C31674">
          <w:rPr>
            <w:rFonts w:cstheme="minorBidi"/>
            <w:szCs w:val="24"/>
            <w:lang w:val="fr-CH" w:eastAsia="fr-FR"/>
          </w:rPr>
          <w:tab/>
        </w:r>
        <w:r w:rsidRPr="00C31674" w:rsidDel="00C31674">
          <w:rPr>
            <w:rPrChange w:id="212" w:author="Arnaud Taddei" w:date="2020-03-03T12:59:00Z">
              <w:rPr>
                <w:rStyle w:val="Hyperlink"/>
              </w:rPr>
            </w:rPrChange>
          </w:rPr>
          <w:delText>Incubation mechanisms constituencies</w:delText>
        </w:r>
        <w:r w:rsidDel="00C31674">
          <w:rPr>
            <w:webHidden/>
          </w:rPr>
          <w:tab/>
          <w:delText>7</w:delText>
        </w:r>
      </w:del>
    </w:p>
    <w:p w14:paraId="16AA86CF" w14:textId="171ECDF0" w:rsidR="00821975" w:rsidDel="00C31674" w:rsidRDefault="00821975" w:rsidP="00821975">
      <w:pPr>
        <w:pStyle w:val="TOC3"/>
        <w:tabs>
          <w:tab w:val="clear" w:pos="9639"/>
          <w:tab w:val="left" w:pos="686"/>
          <w:tab w:val="right" w:pos="9629"/>
        </w:tabs>
        <w:rPr>
          <w:del w:id="213" w:author="Arnaud Taddei" w:date="2020-03-03T12:59:00Z"/>
          <w:rFonts w:cstheme="minorBidi"/>
          <w:smallCaps/>
          <w:szCs w:val="24"/>
          <w:lang w:val="fr-CH" w:eastAsia="fr-FR"/>
        </w:rPr>
      </w:pPr>
      <w:del w:id="214" w:author="Arnaud Taddei" w:date="2020-03-03T12:59:00Z">
        <w:r w:rsidRPr="00C31674" w:rsidDel="00C31674">
          <w:rPr>
            <w:rPrChange w:id="215" w:author="Arnaud Taddei" w:date="2020-03-03T12:59:00Z">
              <w:rPr>
                <w:rStyle w:val="Hyperlink"/>
              </w:rPr>
            </w:rPrChange>
          </w:rPr>
          <w:delText>2.2.1</w:delText>
        </w:r>
        <w:r w:rsidDel="00C31674">
          <w:rPr>
            <w:rFonts w:cstheme="minorBidi"/>
            <w:szCs w:val="24"/>
            <w:lang w:val="fr-CH" w:eastAsia="fr-FR"/>
          </w:rPr>
          <w:tab/>
        </w:r>
        <w:r w:rsidRPr="00C31674" w:rsidDel="00C31674">
          <w:rPr>
            <w:rPrChange w:id="216" w:author="Arnaud Taddei" w:date="2020-03-03T12:59:00Z">
              <w:rPr>
                <w:rStyle w:val="Hyperlink"/>
              </w:rPr>
            </w:rPrChange>
          </w:rPr>
          <w:delText>The incubation work item</w:delText>
        </w:r>
        <w:r w:rsidDel="00C31674">
          <w:rPr>
            <w:webHidden/>
          </w:rPr>
          <w:tab/>
          <w:delText>7</w:delText>
        </w:r>
      </w:del>
    </w:p>
    <w:p w14:paraId="27027836" w14:textId="51C3C236" w:rsidR="00821975" w:rsidDel="00C31674" w:rsidRDefault="00821975" w:rsidP="00821975">
      <w:pPr>
        <w:pStyle w:val="TOC3"/>
        <w:tabs>
          <w:tab w:val="clear" w:pos="9639"/>
          <w:tab w:val="left" w:pos="686"/>
          <w:tab w:val="right" w:pos="9629"/>
        </w:tabs>
        <w:rPr>
          <w:del w:id="217" w:author="Arnaud Taddei" w:date="2020-03-03T12:59:00Z"/>
          <w:rFonts w:cstheme="minorBidi"/>
          <w:smallCaps/>
          <w:szCs w:val="24"/>
          <w:lang w:val="fr-CH" w:eastAsia="fr-FR"/>
        </w:rPr>
      </w:pPr>
      <w:del w:id="218" w:author="Arnaud Taddei" w:date="2020-03-03T12:59:00Z">
        <w:r w:rsidRPr="00C31674" w:rsidDel="00C31674">
          <w:rPr>
            <w:rPrChange w:id="219" w:author="Arnaud Taddei" w:date="2020-03-03T12:59:00Z">
              <w:rPr>
                <w:rStyle w:val="Hyperlink"/>
              </w:rPr>
            </w:rPrChange>
          </w:rPr>
          <w:delText>2.2.2</w:delText>
        </w:r>
        <w:r w:rsidDel="00C31674">
          <w:rPr>
            <w:rFonts w:cstheme="minorBidi"/>
            <w:szCs w:val="24"/>
            <w:lang w:val="fr-CH" w:eastAsia="fr-FR"/>
          </w:rPr>
          <w:tab/>
        </w:r>
        <w:r w:rsidRPr="00C31674" w:rsidDel="00C31674">
          <w:rPr>
            <w:rPrChange w:id="220" w:author="Arnaud Taddei" w:date="2020-03-03T12:59:00Z">
              <w:rPr>
                <w:rStyle w:val="Hyperlink"/>
              </w:rPr>
            </w:rPrChange>
          </w:rPr>
          <w:delText>Candidate incubation new work items</w:delText>
        </w:r>
        <w:r w:rsidDel="00C31674">
          <w:rPr>
            <w:webHidden/>
          </w:rPr>
          <w:tab/>
          <w:delText>7</w:delText>
        </w:r>
      </w:del>
    </w:p>
    <w:p w14:paraId="24CA6E42" w14:textId="161AD043" w:rsidR="00821975" w:rsidDel="00C31674" w:rsidRDefault="00821975" w:rsidP="00821975">
      <w:pPr>
        <w:pStyle w:val="TOC3"/>
        <w:tabs>
          <w:tab w:val="clear" w:pos="9639"/>
          <w:tab w:val="left" w:pos="686"/>
          <w:tab w:val="right" w:pos="9629"/>
        </w:tabs>
        <w:rPr>
          <w:del w:id="221" w:author="Arnaud Taddei" w:date="2020-03-03T12:59:00Z"/>
          <w:rFonts w:cstheme="minorBidi"/>
          <w:smallCaps/>
          <w:szCs w:val="24"/>
          <w:lang w:val="fr-CH" w:eastAsia="fr-FR"/>
        </w:rPr>
      </w:pPr>
      <w:del w:id="222" w:author="Arnaud Taddei" w:date="2020-03-03T12:59:00Z">
        <w:r w:rsidRPr="00C31674" w:rsidDel="00C31674">
          <w:rPr>
            <w:rPrChange w:id="223" w:author="Arnaud Taddei" w:date="2020-03-03T12:59:00Z">
              <w:rPr>
                <w:rStyle w:val="Hyperlink"/>
              </w:rPr>
            </w:rPrChange>
          </w:rPr>
          <w:delText>2.2.3</w:delText>
        </w:r>
        <w:r w:rsidDel="00C31674">
          <w:rPr>
            <w:rFonts w:cstheme="minorBidi"/>
            <w:szCs w:val="24"/>
            <w:lang w:val="fr-CH" w:eastAsia="fr-FR"/>
          </w:rPr>
          <w:tab/>
        </w:r>
        <w:r w:rsidRPr="00C31674" w:rsidDel="00C31674">
          <w:rPr>
            <w:rPrChange w:id="224" w:author="Arnaud Taddei" w:date="2020-03-03T12:59:00Z">
              <w:rPr>
                <w:rStyle w:val="Hyperlink"/>
              </w:rPr>
            </w:rPrChange>
          </w:rPr>
          <w:delText>Allocation criteria for candidate incubation new work items</w:delText>
        </w:r>
        <w:r w:rsidDel="00C31674">
          <w:rPr>
            <w:webHidden/>
          </w:rPr>
          <w:tab/>
          <w:delText>8</w:delText>
        </w:r>
      </w:del>
    </w:p>
    <w:p w14:paraId="04F4AE20" w14:textId="02BCE75F" w:rsidR="00821975" w:rsidDel="00C31674" w:rsidRDefault="00821975" w:rsidP="00821975">
      <w:pPr>
        <w:pStyle w:val="TOC3"/>
        <w:tabs>
          <w:tab w:val="clear" w:pos="9639"/>
          <w:tab w:val="left" w:pos="686"/>
          <w:tab w:val="right" w:pos="9629"/>
        </w:tabs>
        <w:rPr>
          <w:del w:id="225" w:author="Arnaud Taddei" w:date="2020-03-03T12:59:00Z"/>
          <w:rFonts w:cstheme="minorBidi"/>
          <w:smallCaps/>
          <w:szCs w:val="24"/>
          <w:lang w:val="fr-CH" w:eastAsia="fr-FR"/>
        </w:rPr>
      </w:pPr>
      <w:del w:id="226" w:author="Arnaud Taddei" w:date="2020-03-03T12:59:00Z">
        <w:r w:rsidRPr="00C31674" w:rsidDel="00C31674">
          <w:rPr>
            <w:rPrChange w:id="227" w:author="Arnaud Taddei" w:date="2020-03-03T12:59:00Z">
              <w:rPr>
                <w:rStyle w:val="Hyperlink"/>
              </w:rPr>
            </w:rPrChange>
          </w:rPr>
          <w:delText>2.2.4</w:delText>
        </w:r>
        <w:r w:rsidDel="00C31674">
          <w:rPr>
            <w:rFonts w:cstheme="minorBidi"/>
            <w:szCs w:val="24"/>
            <w:lang w:val="fr-CH" w:eastAsia="fr-FR"/>
          </w:rPr>
          <w:tab/>
        </w:r>
        <w:r w:rsidRPr="00C31674" w:rsidDel="00C31674">
          <w:rPr>
            <w:rPrChange w:id="228" w:author="Arnaud Taddei" w:date="2020-03-03T12:59:00Z">
              <w:rPr>
                <w:rStyle w:val="Hyperlink"/>
              </w:rPr>
            </w:rPrChange>
          </w:rPr>
          <w:delText>The incubation queue</w:delText>
        </w:r>
        <w:r w:rsidDel="00C31674">
          <w:rPr>
            <w:webHidden/>
          </w:rPr>
          <w:tab/>
          <w:delText>8</w:delText>
        </w:r>
      </w:del>
    </w:p>
    <w:p w14:paraId="39C8B46D" w14:textId="3CA37A17" w:rsidR="00821975" w:rsidDel="00C31674" w:rsidRDefault="00821975" w:rsidP="00821975">
      <w:pPr>
        <w:pStyle w:val="TOC2"/>
        <w:tabs>
          <w:tab w:val="clear" w:pos="9639"/>
          <w:tab w:val="left" w:pos="522"/>
          <w:tab w:val="right" w:pos="9629"/>
        </w:tabs>
        <w:rPr>
          <w:del w:id="229" w:author="Arnaud Taddei" w:date="2020-03-03T12:59:00Z"/>
          <w:rFonts w:cstheme="minorBidi"/>
          <w:b/>
          <w:bCs/>
          <w:smallCaps/>
          <w:szCs w:val="24"/>
          <w:lang w:val="fr-CH" w:eastAsia="fr-FR"/>
        </w:rPr>
      </w:pPr>
      <w:del w:id="230" w:author="Arnaud Taddei" w:date="2020-03-03T12:59:00Z">
        <w:r w:rsidRPr="00C31674" w:rsidDel="00C31674">
          <w:rPr>
            <w:rPrChange w:id="231" w:author="Arnaud Taddei" w:date="2020-03-03T12:59:00Z">
              <w:rPr>
                <w:rStyle w:val="Hyperlink"/>
              </w:rPr>
            </w:rPrChange>
          </w:rPr>
          <w:delText>2.3</w:delText>
        </w:r>
        <w:r w:rsidDel="00C31674">
          <w:rPr>
            <w:rFonts w:cstheme="minorBidi"/>
            <w:szCs w:val="24"/>
            <w:lang w:val="fr-CH" w:eastAsia="fr-FR"/>
          </w:rPr>
          <w:tab/>
        </w:r>
        <w:r w:rsidRPr="00C31674" w:rsidDel="00C31674">
          <w:rPr>
            <w:rPrChange w:id="232" w:author="Arnaud Taddei" w:date="2020-03-03T12:59:00Z">
              <w:rPr>
                <w:rStyle w:val="Hyperlink"/>
              </w:rPr>
            </w:rPrChange>
          </w:rPr>
          <w:delText>Incubation mechanism part 1 – Incubation allocation</w:delText>
        </w:r>
        <w:r w:rsidDel="00C31674">
          <w:rPr>
            <w:webHidden/>
          </w:rPr>
          <w:tab/>
          <w:delText>9</w:delText>
        </w:r>
      </w:del>
    </w:p>
    <w:p w14:paraId="63BE9947" w14:textId="17D73F04" w:rsidR="00821975" w:rsidDel="00C31674" w:rsidRDefault="00821975" w:rsidP="00821975">
      <w:pPr>
        <w:pStyle w:val="TOC3"/>
        <w:tabs>
          <w:tab w:val="clear" w:pos="9639"/>
          <w:tab w:val="left" w:pos="686"/>
          <w:tab w:val="right" w:pos="9629"/>
        </w:tabs>
        <w:rPr>
          <w:del w:id="233" w:author="Arnaud Taddei" w:date="2020-03-03T12:59:00Z"/>
          <w:rFonts w:cstheme="minorBidi"/>
          <w:smallCaps/>
          <w:szCs w:val="24"/>
          <w:lang w:val="fr-CH" w:eastAsia="fr-FR"/>
        </w:rPr>
      </w:pPr>
      <w:del w:id="234" w:author="Arnaud Taddei" w:date="2020-03-03T12:59:00Z">
        <w:r w:rsidRPr="00C31674" w:rsidDel="00C31674">
          <w:rPr>
            <w:rPrChange w:id="235" w:author="Arnaud Taddei" w:date="2020-03-03T12:59:00Z">
              <w:rPr>
                <w:rStyle w:val="Hyperlink"/>
              </w:rPr>
            </w:rPrChange>
          </w:rPr>
          <w:delText>2.3.1</w:delText>
        </w:r>
        <w:r w:rsidDel="00C31674">
          <w:rPr>
            <w:rFonts w:cstheme="minorBidi"/>
            <w:szCs w:val="24"/>
            <w:lang w:val="fr-CH" w:eastAsia="fr-FR"/>
          </w:rPr>
          <w:tab/>
        </w:r>
        <w:r w:rsidRPr="00C31674" w:rsidDel="00C31674">
          <w:rPr>
            <w:rPrChange w:id="236" w:author="Arnaud Taddei" w:date="2020-03-03T12:59:00Z">
              <w:rPr>
                <w:rStyle w:val="Hyperlink"/>
              </w:rPr>
            </w:rPrChange>
          </w:rPr>
          <w:delText>To which entity to attach the allocation part</w:delText>
        </w:r>
        <w:r w:rsidDel="00C31674">
          <w:rPr>
            <w:webHidden/>
          </w:rPr>
          <w:tab/>
          <w:delText>9</w:delText>
        </w:r>
      </w:del>
    </w:p>
    <w:p w14:paraId="220B3746" w14:textId="7DABDDA4" w:rsidR="00821975" w:rsidDel="00C31674" w:rsidRDefault="00821975" w:rsidP="00821975">
      <w:pPr>
        <w:pStyle w:val="TOC3"/>
        <w:tabs>
          <w:tab w:val="clear" w:pos="9639"/>
          <w:tab w:val="left" w:pos="686"/>
          <w:tab w:val="right" w:pos="9629"/>
        </w:tabs>
        <w:rPr>
          <w:del w:id="237" w:author="Arnaud Taddei" w:date="2020-03-03T12:59:00Z"/>
          <w:rFonts w:cstheme="minorBidi"/>
          <w:smallCaps/>
          <w:szCs w:val="24"/>
          <w:lang w:val="fr-CH" w:eastAsia="fr-FR"/>
        </w:rPr>
      </w:pPr>
      <w:del w:id="238" w:author="Arnaud Taddei" w:date="2020-03-03T12:59:00Z">
        <w:r w:rsidRPr="00C31674" w:rsidDel="00C31674">
          <w:rPr>
            <w:rPrChange w:id="239" w:author="Arnaud Taddei" w:date="2020-03-03T12:59:00Z">
              <w:rPr>
                <w:rStyle w:val="Hyperlink"/>
              </w:rPr>
            </w:rPrChange>
          </w:rPr>
          <w:delText>2.3.2</w:delText>
        </w:r>
        <w:r w:rsidDel="00C31674">
          <w:rPr>
            <w:rFonts w:cstheme="minorBidi"/>
            <w:szCs w:val="24"/>
            <w:lang w:val="fr-CH" w:eastAsia="fr-FR"/>
          </w:rPr>
          <w:tab/>
        </w:r>
        <w:r w:rsidRPr="00C31674" w:rsidDel="00C31674">
          <w:rPr>
            <w:rPrChange w:id="240" w:author="Arnaud Taddei" w:date="2020-03-03T12:59:00Z">
              <w:rPr>
                <w:rStyle w:val="Hyperlink"/>
              </w:rPr>
            </w:rPrChange>
          </w:rPr>
          <w:delText>How is the special session of incubation allocation organized?</w:delText>
        </w:r>
        <w:r w:rsidDel="00C31674">
          <w:rPr>
            <w:webHidden/>
          </w:rPr>
          <w:tab/>
          <w:delText>9</w:delText>
        </w:r>
      </w:del>
    </w:p>
    <w:p w14:paraId="23544349" w14:textId="45079AD0" w:rsidR="00821975" w:rsidDel="00C31674" w:rsidRDefault="00821975" w:rsidP="00821975">
      <w:pPr>
        <w:pStyle w:val="TOC2"/>
        <w:tabs>
          <w:tab w:val="clear" w:pos="9639"/>
          <w:tab w:val="left" w:pos="522"/>
          <w:tab w:val="right" w:pos="9629"/>
        </w:tabs>
        <w:rPr>
          <w:del w:id="241" w:author="Arnaud Taddei" w:date="2020-03-03T12:59:00Z"/>
          <w:rFonts w:cstheme="minorBidi"/>
          <w:b/>
          <w:bCs/>
          <w:smallCaps/>
          <w:szCs w:val="24"/>
          <w:lang w:val="fr-CH" w:eastAsia="fr-FR"/>
        </w:rPr>
      </w:pPr>
      <w:del w:id="242" w:author="Arnaud Taddei" w:date="2020-03-03T12:59:00Z">
        <w:r w:rsidRPr="00C31674" w:rsidDel="00C31674">
          <w:rPr>
            <w:rPrChange w:id="243" w:author="Arnaud Taddei" w:date="2020-03-03T12:59:00Z">
              <w:rPr>
                <w:rStyle w:val="Hyperlink"/>
              </w:rPr>
            </w:rPrChange>
          </w:rPr>
          <w:delText>2.4</w:delText>
        </w:r>
        <w:r w:rsidDel="00C31674">
          <w:rPr>
            <w:rFonts w:cstheme="minorBidi"/>
            <w:szCs w:val="24"/>
            <w:lang w:val="fr-CH" w:eastAsia="fr-FR"/>
          </w:rPr>
          <w:tab/>
        </w:r>
        <w:r w:rsidRPr="00C31674" w:rsidDel="00C31674">
          <w:rPr>
            <w:rPrChange w:id="244" w:author="Arnaud Taddei" w:date="2020-03-03T12:59:00Z">
              <w:rPr>
                <w:rStyle w:val="Hyperlink"/>
              </w:rPr>
            </w:rPrChange>
          </w:rPr>
          <w:delText>Incubation mechanism part 2 – Incubation management</w:delText>
        </w:r>
        <w:r w:rsidDel="00C31674">
          <w:rPr>
            <w:webHidden/>
          </w:rPr>
          <w:tab/>
          <w:delText>10</w:delText>
        </w:r>
      </w:del>
    </w:p>
    <w:p w14:paraId="72A60C9A" w14:textId="50FBD307" w:rsidR="00821975" w:rsidDel="00C31674" w:rsidRDefault="00821975" w:rsidP="00821975">
      <w:pPr>
        <w:pStyle w:val="TOC3"/>
        <w:tabs>
          <w:tab w:val="clear" w:pos="9639"/>
          <w:tab w:val="left" w:pos="686"/>
          <w:tab w:val="right" w:pos="9629"/>
        </w:tabs>
        <w:rPr>
          <w:del w:id="245" w:author="Arnaud Taddei" w:date="2020-03-03T12:59:00Z"/>
          <w:rFonts w:cstheme="minorBidi"/>
          <w:smallCaps/>
          <w:szCs w:val="24"/>
          <w:lang w:val="fr-CH" w:eastAsia="fr-FR"/>
        </w:rPr>
      </w:pPr>
      <w:del w:id="246" w:author="Arnaud Taddei" w:date="2020-03-03T12:59:00Z">
        <w:r w:rsidRPr="00C31674" w:rsidDel="00C31674">
          <w:rPr>
            <w:rPrChange w:id="247" w:author="Arnaud Taddei" w:date="2020-03-03T12:59:00Z">
              <w:rPr>
                <w:rStyle w:val="Hyperlink"/>
              </w:rPr>
            </w:rPrChange>
          </w:rPr>
          <w:delText>2.4.1</w:delText>
        </w:r>
        <w:r w:rsidDel="00C31674">
          <w:rPr>
            <w:rFonts w:cstheme="minorBidi"/>
            <w:szCs w:val="24"/>
            <w:lang w:val="fr-CH" w:eastAsia="fr-FR"/>
          </w:rPr>
          <w:tab/>
        </w:r>
        <w:r w:rsidRPr="00C31674" w:rsidDel="00C31674">
          <w:rPr>
            <w:rPrChange w:id="248" w:author="Arnaud Taddei" w:date="2020-03-03T12:59:00Z">
              <w:rPr>
                <w:rStyle w:val="Hyperlink"/>
              </w:rPr>
            </w:rPrChange>
          </w:rPr>
          <w:delText>To which entity to attach the incubation management</w:delText>
        </w:r>
        <w:r w:rsidDel="00C31674">
          <w:rPr>
            <w:webHidden/>
          </w:rPr>
          <w:tab/>
          <w:delText>10</w:delText>
        </w:r>
      </w:del>
    </w:p>
    <w:p w14:paraId="673E5BEA" w14:textId="0D3EFB68" w:rsidR="00821975" w:rsidDel="00C31674" w:rsidRDefault="00821975" w:rsidP="00821975">
      <w:pPr>
        <w:pStyle w:val="TOC3"/>
        <w:tabs>
          <w:tab w:val="clear" w:pos="9639"/>
          <w:tab w:val="left" w:pos="686"/>
          <w:tab w:val="right" w:pos="9629"/>
        </w:tabs>
        <w:rPr>
          <w:del w:id="249" w:author="Arnaud Taddei" w:date="2020-03-03T12:59:00Z"/>
          <w:rFonts w:cstheme="minorBidi"/>
          <w:smallCaps/>
          <w:szCs w:val="24"/>
          <w:lang w:val="fr-CH" w:eastAsia="fr-FR"/>
        </w:rPr>
      </w:pPr>
      <w:del w:id="250" w:author="Arnaud Taddei" w:date="2020-03-03T12:59:00Z">
        <w:r w:rsidRPr="00C31674" w:rsidDel="00C31674">
          <w:rPr>
            <w:rPrChange w:id="251" w:author="Arnaud Taddei" w:date="2020-03-03T12:59:00Z">
              <w:rPr>
                <w:rStyle w:val="Hyperlink"/>
              </w:rPr>
            </w:rPrChange>
          </w:rPr>
          <w:delText>2.4.2</w:delText>
        </w:r>
        <w:r w:rsidDel="00C31674">
          <w:rPr>
            <w:rFonts w:cstheme="minorBidi"/>
            <w:szCs w:val="24"/>
            <w:lang w:val="fr-CH" w:eastAsia="fr-FR"/>
          </w:rPr>
          <w:tab/>
        </w:r>
        <w:r w:rsidRPr="00C31674" w:rsidDel="00C31674">
          <w:rPr>
            <w:rPrChange w:id="252" w:author="Arnaud Taddei" w:date="2020-03-03T12:59:00Z">
              <w:rPr>
                <w:rStyle w:val="Hyperlink"/>
              </w:rPr>
            </w:rPrChange>
          </w:rPr>
          <w:delText>Incubation co-rapporteur</w:delText>
        </w:r>
        <w:r w:rsidDel="00C31674">
          <w:rPr>
            <w:webHidden/>
          </w:rPr>
          <w:tab/>
          <w:delText>10</w:delText>
        </w:r>
      </w:del>
    </w:p>
    <w:p w14:paraId="5E591678" w14:textId="74B5204E" w:rsidR="00821975" w:rsidDel="00C31674" w:rsidRDefault="00821975" w:rsidP="00821975">
      <w:pPr>
        <w:pStyle w:val="TOC3"/>
        <w:tabs>
          <w:tab w:val="clear" w:pos="9639"/>
          <w:tab w:val="left" w:pos="686"/>
          <w:tab w:val="right" w:pos="9629"/>
        </w:tabs>
        <w:rPr>
          <w:del w:id="253" w:author="Arnaud Taddei" w:date="2020-03-03T12:59:00Z"/>
          <w:rFonts w:cstheme="minorBidi"/>
          <w:smallCaps/>
          <w:szCs w:val="24"/>
          <w:lang w:val="fr-CH" w:eastAsia="fr-FR"/>
        </w:rPr>
      </w:pPr>
      <w:del w:id="254" w:author="Arnaud Taddei" w:date="2020-03-03T12:59:00Z">
        <w:r w:rsidRPr="00C31674" w:rsidDel="00C31674">
          <w:rPr>
            <w:rPrChange w:id="255" w:author="Arnaud Taddei" w:date="2020-03-03T12:59:00Z">
              <w:rPr>
                <w:rStyle w:val="Hyperlink"/>
              </w:rPr>
            </w:rPrChange>
          </w:rPr>
          <w:delText>2.4.3</w:delText>
        </w:r>
        <w:r w:rsidDel="00C31674">
          <w:rPr>
            <w:rFonts w:cstheme="minorBidi"/>
            <w:szCs w:val="24"/>
            <w:lang w:val="fr-CH" w:eastAsia="fr-FR"/>
          </w:rPr>
          <w:tab/>
        </w:r>
        <w:r w:rsidRPr="00C31674" w:rsidDel="00C31674">
          <w:rPr>
            <w:rPrChange w:id="256" w:author="Arnaud Taddei" w:date="2020-03-03T12:59:00Z">
              <w:rPr>
                <w:rStyle w:val="Hyperlink"/>
              </w:rPr>
            </w:rPrChange>
          </w:rPr>
          <w:delText>To which question to attach the incubation queue</w:delText>
        </w:r>
        <w:r w:rsidDel="00C31674">
          <w:rPr>
            <w:webHidden/>
          </w:rPr>
          <w:tab/>
          <w:delText>11</w:delText>
        </w:r>
      </w:del>
    </w:p>
    <w:p w14:paraId="1ABFDA1B" w14:textId="608D0D64" w:rsidR="00821975" w:rsidDel="00C31674" w:rsidRDefault="00821975" w:rsidP="00821975">
      <w:pPr>
        <w:pStyle w:val="TOC1"/>
        <w:tabs>
          <w:tab w:val="clear" w:pos="9639"/>
          <w:tab w:val="left" w:pos="352"/>
          <w:tab w:val="right" w:pos="9629"/>
        </w:tabs>
        <w:rPr>
          <w:del w:id="257" w:author="Arnaud Taddei" w:date="2020-03-03T12:59:00Z"/>
          <w:rFonts w:cstheme="minorBidi"/>
          <w:b/>
          <w:bCs/>
          <w:caps/>
          <w:szCs w:val="24"/>
          <w:lang w:val="fr-CH" w:eastAsia="fr-FR"/>
        </w:rPr>
      </w:pPr>
      <w:del w:id="258" w:author="Arnaud Taddei" w:date="2020-03-03T12:59:00Z">
        <w:r w:rsidRPr="00C31674" w:rsidDel="00C31674">
          <w:rPr>
            <w:rPrChange w:id="259" w:author="Arnaud Taddei" w:date="2020-03-03T12:59:00Z">
              <w:rPr>
                <w:rStyle w:val="Hyperlink"/>
              </w:rPr>
            </w:rPrChange>
          </w:rPr>
          <w:delText>3</w:delText>
        </w:r>
        <w:r w:rsidDel="00C31674">
          <w:rPr>
            <w:rFonts w:cstheme="minorBidi"/>
            <w:szCs w:val="24"/>
            <w:lang w:val="fr-CH" w:eastAsia="fr-FR"/>
          </w:rPr>
          <w:tab/>
        </w:r>
        <w:r w:rsidRPr="00C31674" w:rsidDel="00C31674">
          <w:rPr>
            <w:rPrChange w:id="260" w:author="Arnaud Taddei" w:date="2020-03-03T12:59:00Z">
              <w:rPr>
                <w:rStyle w:val="Hyperlink"/>
              </w:rPr>
            </w:rPrChange>
          </w:rPr>
          <w:delText>Benefits and Risks of the incubation mechanism</w:delText>
        </w:r>
        <w:r w:rsidDel="00C31674">
          <w:rPr>
            <w:webHidden/>
          </w:rPr>
          <w:tab/>
          <w:delText>12</w:delText>
        </w:r>
      </w:del>
    </w:p>
    <w:p w14:paraId="4D1EEF7C" w14:textId="73C96190" w:rsidR="00821975" w:rsidDel="00C31674" w:rsidRDefault="00821975" w:rsidP="00821975">
      <w:pPr>
        <w:pStyle w:val="TOC2"/>
        <w:tabs>
          <w:tab w:val="clear" w:pos="9639"/>
          <w:tab w:val="left" w:pos="522"/>
          <w:tab w:val="right" w:pos="9629"/>
        </w:tabs>
        <w:rPr>
          <w:del w:id="261" w:author="Arnaud Taddei" w:date="2020-03-03T12:59:00Z"/>
          <w:rFonts w:cstheme="minorBidi"/>
          <w:b/>
          <w:bCs/>
          <w:smallCaps/>
          <w:szCs w:val="24"/>
          <w:lang w:val="fr-CH" w:eastAsia="fr-FR"/>
        </w:rPr>
      </w:pPr>
      <w:del w:id="262" w:author="Arnaud Taddei" w:date="2020-03-03T12:59:00Z">
        <w:r w:rsidRPr="00C31674" w:rsidDel="00C31674">
          <w:rPr>
            <w:rPrChange w:id="263" w:author="Arnaud Taddei" w:date="2020-03-03T12:59:00Z">
              <w:rPr>
                <w:rStyle w:val="Hyperlink"/>
              </w:rPr>
            </w:rPrChange>
          </w:rPr>
          <w:delText>3.1</w:delText>
        </w:r>
        <w:r w:rsidDel="00C31674">
          <w:rPr>
            <w:rFonts w:cstheme="minorBidi"/>
            <w:szCs w:val="24"/>
            <w:lang w:val="fr-CH" w:eastAsia="fr-FR"/>
          </w:rPr>
          <w:tab/>
        </w:r>
        <w:r w:rsidRPr="00C31674" w:rsidDel="00C31674">
          <w:rPr>
            <w:rPrChange w:id="264" w:author="Arnaud Taddei" w:date="2020-03-03T12:59:00Z">
              <w:rPr>
                <w:rStyle w:val="Hyperlink"/>
              </w:rPr>
            </w:rPrChange>
          </w:rPr>
          <w:delText>Benefits of the incubation mechanism</w:delText>
        </w:r>
        <w:r w:rsidDel="00C31674">
          <w:rPr>
            <w:webHidden/>
          </w:rPr>
          <w:tab/>
          <w:delText>12</w:delText>
        </w:r>
      </w:del>
    </w:p>
    <w:p w14:paraId="36D6524C" w14:textId="7DC6C862" w:rsidR="00821975" w:rsidDel="00C31674" w:rsidRDefault="00821975" w:rsidP="00821975">
      <w:pPr>
        <w:pStyle w:val="TOC2"/>
        <w:tabs>
          <w:tab w:val="clear" w:pos="9639"/>
          <w:tab w:val="left" w:pos="522"/>
          <w:tab w:val="right" w:pos="9629"/>
        </w:tabs>
        <w:rPr>
          <w:del w:id="265" w:author="Arnaud Taddei" w:date="2020-03-03T12:59:00Z"/>
          <w:rFonts w:cstheme="minorBidi"/>
          <w:b/>
          <w:bCs/>
          <w:smallCaps/>
          <w:szCs w:val="24"/>
          <w:lang w:val="fr-CH" w:eastAsia="fr-FR"/>
        </w:rPr>
      </w:pPr>
      <w:del w:id="266" w:author="Arnaud Taddei" w:date="2020-03-03T12:59:00Z">
        <w:r w:rsidRPr="00C31674" w:rsidDel="00C31674">
          <w:rPr>
            <w:rPrChange w:id="267" w:author="Arnaud Taddei" w:date="2020-03-03T12:59:00Z">
              <w:rPr>
                <w:rStyle w:val="Hyperlink"/>
              </w:rPr>
            </w:rPrChange>
          </w:rPr>
          <w:delText>3.2</w:delText>
        </w:r>
        <w:r w:rsidDel="00C31674">
          <w:rPr>
            <w:rFonts w:cstheme="minorBidi"/>
            <w:szCs w:val="24"/>
            <w:lang w:val="fr-CH" w:eastAsia="fr-FR"/>
          </w:rPr>
          <w:tab/>
        </w:r>
        <w:r w:rsidRPr="00C31674" w:rsidDel="00C31674">
          <w:rPr>
            <w:rPrChange w:id="268" w:author="Arnaud Taddei" w:date="2020-03-03T12:59:00Z">
              <w:rPr>
                <w:rStyle w:val="Hyperlink"/>
              </w:rPr>
            </w:rPrChange>
          </w:rPr>
          <w:delText>Risks of the incubation mechanism</w:delText>
        </w:r>
        <w:r w:rsidDel="00C31674">
          <w:rPr>
            <w:webHidden/>
          </w:rPr>
          <w:tab/>
          <w:delText>12</w:delText>
        </w:r>
      </w:del>
    </w:p>
    <w:p w14:paraId="571FF6D0" w14:textId="6D52192C" w:rsidR="00821975" w:rsidDel="00C31674" w:rsidRDefault="00821975" w:rsidP="00821975">
      <w:pPr>
        <w:pStyle w:val="TOC3"/>
        <w:tabs>
          <w:tab w:val="clear" w:pos="9639"/>
          <w:tab w:val="left" w:pos="686"/>
          <w:tab w:val="right" w:pos="9629"/>
        </w:tabs>
        <w:rPr>
          <w:del w:id="269" w:author="Arnaud Taddei" w:date="2020-03-03T12:59:00Z"/>
          <w:rFonts w:cstheme="minorBidi"/>
          <w:smallCaps/>
          <w:szCs w:val="24"/>
          <w:lang w:val="fr-CH" w:eastAsia="fr-FR"/>
        </w:rPr>
      </w:pPr>
      <w:del w:id="270" w:author="Arnaud Taddei" w:date="2020-03-03T12:59:00Z">
        <w:r w:rsidRPr="00C31674" w:rsidDel="00C31674">
          <w:rPr>
            <w:rPrChange w:id="271" w:author="Arnaud Taddei" w:date="2020-03-03T12:59:00Z">
              <w:rPr>
                <w:rStyle w:val="Hyperlink"/>
              </w:rPr>
            </w:rPrChange>
          </w:rPr>
          <w:delText>3.2.1</w:delText>
        </w:r>
        <w:r w:rsidDel="00C31674">
          <w:rPr>
            <w:rFonts w:cstheme="minorBidi"/>
            <w:szCs w:val="24"/>
            <w:lang w:val="fr-CH" w:eastAsia="fr-FR"/>
          </w:rPr>
          <w:tab/>
        </w:r>
        <w:r w:rsidRPr="00C31674" w:rsidDel="00C31674">
          <w:rPr>
            <w:rPrChange w:id="272" w:author="Arnaud Taddei" w:date="2020-03-03T12:59:00Z">
              <w:rPr>
                <w:rStyle w:val="Hyperlink"/>
              </w:rPr>
            </w:rPrChange>
          </w:rPr>
          <w:delText>Risk of doing</w:delText>
        </w:r>
        <w:r w:rsidDel="00C31674">
          <w:rPr>
            <w:webHidden/>
          </w:rPr>
          <w:tab/>
          <w:delText>12</w:delText>
        </w:r>
      </w:del>
    </w:p>
    <w:p w14:paraId="004C752A" w14:textId="4A85B1E3" w:rsidR="00821975" w:rsidDel="00C31674" w:rsidRDefault="00821975" w:rsidP="00821975">
      <w:pPr>
        <w:pStyle w:val="TOC3"/>
        <w:tabs>
          <w:tab w:val="clear" w:pos="9639"/>
          <w:tab w:val="left" w:pos="686"/>
          <w:tab w:val="right" w:pos="9629"/>
        </w:tabs>
        <w:rPr>
          <w:del w:id="273" w:author="Arnaud Taddei" w:date="2020-03-03T12:59:00Z"/>
          <w:rFonts w:cstheme="minorBidi"/>
          <w:smallCaps/>
          <w:szCs w:val="24"/>
          <w:lang w:val="fr-CH" w:eastAsia="fr-FR"/>
        </w:rPr>
      </w:pPr>
      <w:del w:id="274" w:author="Arnaud Taddei" w:date="2020-03-03T12:59:00Z">
        <w:r w:rsidRPr="00C31674" w:rsidDel="00C31674">
          <w:rPr>
            <w:rPrChange w:id="275" w:author="Arnaud Taddei" w:date="2020-03-03T12:59:00Z">
              <w:rPr>
                <w:rStyle w:val="Hyperlink"/>
              </w:rPr>
            </w:rPrChange>
          </w:rPr>
          <w:lastRenderedPageBreak/>
          <w:delText>3.2.2</w:delText>
        </w:r>
        <w:r w:rsidDel="00C31674">
          <w:rPr>
            <w:rFonts w:cstheme="minorBidi"/>
            <w:szCs w:val="24"/>
            <w:lang w:val="fr-CH" w:eastAsia="fr-FR"/>
          </w:rPr>
          <w:tab/>
        </w:r>
        <w:r w:rsidRPr="00C31674" w:rsidDel="00C31674">
          <w:rPr>
            <w:rPrChange w:id="276" w:author="Arnaud Taddei" w:date="2020-03-03T12:59:00Z">
              <w:rPr>
                <w:rStyle w:val="Hyperlink"/>
              </w:rPr>
            </w:rPrChange>
          </w:rPr>
          <w:delText>Risk of not doing</w:delText>
        </w:r>
        <w:r w:rsidDel="00C31674">
          <w:rPr>
            <w:webHidden/>
          </w:rPr>
          <w:tab/>
          <w:delText>12</w:delText>
        </w:r>
      </w:del>
    </w:p>
    <w:p w14:paraId="10377971" w14:textId="26A803CE" w:rsidR="00821975" w:rsidDel="00C31674" w:rsidRDefault="00821975" w:rsidP="00821975">
      <w:pPr>
        <w:pStyle w:val="TOC3"/>
        <w:tabs>
          <w:tab w:val="clear" w:pos="9639"/>
          <w:tab w:val="left" w:pos="686"/>
          <w:tab w:val="right" w:pos="9629"/>
        </w:tabs>
        <w:rPr>
          <w:del w:id="277" w:author="Arnaud Taddei" w:date="2020-03-03T12:59:00Z"/>
          <w:rFonts w:cstheme="minorBidi"/>
          <w:smallCaps/>
          <w:szCs w:val="24"/>
          <w:lang w:val="fr-CH" w:eastAsia="fr-FR"/>
        </w:rPr>
      </w:pPr>
      <w:del w:id="278" w:author="Arnaud Taddei" w:date="2020-03-03T12:59:00Z">
        <w:r w:rsidRPr="00C31674" w:rsidDel="00C31674">
          <w:rPr>
            <w:rPrChange w:id="279" w:author="Arnaud Taddei" w:date="2020-03-03T12:59:00Z">
              <w:rPr>
                <w:rStyle w:val="Hyperlink"/>
              </w:rPr>
            </w:rPrChange>
          </w:rPr>
          <w:delText>3.2.3</w:delText>
        </w:r>
        <w:r w:rsidDel="00C31674">
          <w:rPr>
            <w:rFonts w:cstheme="minorBidi"/>
            <w:szCs w:val="24"/>
            <w:lang w:val="fr-CH" w:eastAsia="fr-FR"/>
          </w:rPr>
          <w:tab/>
        </w:r>
        <w:r w:rsidRPr="00C31674" w:rsidDel="00C31674">
          <w:rPr>
            <w:rPrChange w:id="280" w:author="Arnaud Taddei" w:date="2020-03-03T12:59:00Z">
              <w:rPr>
                <w:rStyle w:val="Hyperlink"/>
              </w:rPr>
            </w:rPrChange>
          </w:rPr>
          <w:delText>Risk of not doing now or stopping it</w:delText>
        </w:r>
        <w:r w:rsidDel="00C31674">
          <w:rPr>
            <w:webHidden/>
          </w:rPr>
          <w:tab/>
          <w:delText>13</w:delText>
        </w:r>
      </w:del>
    </w:p>
    <w:p w14:paraId="3B3AABD6" w14:textId="6B39D8DD" w:rsidR="00821975" w:rsidDel="00C31674" w:rsidRDefault="00821975" w:rsidP="00821975">
      <w:pPr>
        <w:pStyle w:val="TOC1"/>
        <w:tabs>
          <w:tab w:val="clear" w:pos="9639"/>
          <w:tab w:val="left" w:pos="352"/>
          <w:tab w:val="right" w:pos="9629"/>
        </w:tabs>
        <w:rPr>
          <w:del w:id="281" w:author="Arnaud Taddei" w:date="2020-03-03T12:59:00Z"/>
          <w:rFonts w:cstheme="minorBidi"/>
          <w:b/>
          <w:bCs/>
          <w:caps/>
          <w:szCs w:val="24"/>
          <w:lang w:val="fr-CH" w:eastAsia="fr-FR"/>
        </w:rPr>
      </w:pPr>
      <w:del w:id="282" w:author="Arnaud Taddei" w:date="2020-03-03T12:59:00Z">
        <w:r w:rsidRPr="00C31674" w:rsidDel="00C31674">
          <w:rPr>
            <w:rPrChange w:id="283" w:author="Arnaud Taddei" w:date="2020-03-03T12:59:00Z">
              <w:rPr>
                <w:rStyle w:val="Hyperlink"/>
              </w:rPr>
            </w:rPrChange>
          </w:rPr>
          <w:delText>4</w:delText>
        </w:r>
        <w:r w:rsidDel="00C31674">
          <w:rPr>
            <w:rFonts w:cstheme="minorBidi"/>
            <w:szCs w:val="24"/>
            <w:lang w:val="fr-CH" w:eastAsia="fr-FR"/>
          </w:rPr>
          <w:tab/>
        </w:r>
        <w:r w:rsidRPr="00C31674" w:rsidDel="00C31674">
          <w:rPr>
            <w:rPrChange w:id="284" w:author="Arnaud Taddei" w:date="2020-03-03T12:59:00Z">
              <w:rPr>
                <w:rStyle w:val="Hyperlink"/>
              </w:rPr>
            </w:rPrChange>
          </w:rPr>
          <w:delText>Alternatives and gap analysis to introduce innovation</w:delText>
        </w:r>
        <w:r w:rsidDel="00C31674">
          <w:rPr>
            <w:webHidden/>
          </w:rPr>
          <w:tab/>
          <w:delText>14</w:delText>
        </w:r>
      </w:del>
    </w:p>
    <w:p w14:paraId="54DEF309" w14:textId="7EE1567B" w:rsidR="00821975" w:rsidDel="00C31674" w:rsidRDefault="00821975" w:rsidP="00821975">
      <w:pPr>
        <w:pStyle w:val="TOC2"/>
        <w:tabs>
          <w:tab w:val="clear" w:pos="9639"/>
          <w:tab w:val="left" w:pos="522"/>
          <w:tab w:val="right" w:pos="9629"/>
        </w:tabs>
        <w:rPr>
          <w:del w:id="285" w:author="Arnaud Taddei" w:date="2020-03-03T12:59:00Z"/>
          <w:rFonts w:cstheme="minorBidi"/>
          <w:b/>
          <w:bCs/>
          <w:smallCaps/>
          <w:szCs w:val="24"/>
          <w:lang w:val="fr-CH" w:eastAsia="fr-FR"/>
        </w:rPr>
      </w:pPr>
      <w:del w:id="286" w:author="Arnaud Taddei" w:date="2020-03-03T12:59:00Z">
        <w:r w:rsidRPr="00C31674" w:rsidDel="00C31674">
          <w:rPr>
            <w:rPrChange w:id="287" w:author="Arnaud Taddei" w:date="2020-03-03T12:59:00Z">
              <w:rPr>
                <w:rStyle w:val="Hyperlink"/>
              </w:rPr>
            </w:rPrChange>
          </w:rPr>
          <w:delText>4.1</w:delText>
        </w:r>
        <w:r w:rsidDel="00C31674">
          <w:rPr>
            <w:rFonts w:cstheme="minorBidi"/>
            <w:szCs w:val="24"/>
            <w:lang w:val="fr-CH" w:eastAsia="fr-FR"/>
          </w:rPr>
          <w:tab/>
        </w:r>
        <w:r w:rsidRPr="00C31674" w:rsidDel="00C31674">
          <w:rPr>
            <w:rPrChange w:id="288" w:author="Arnaud Taddei" w:date="2020-03-03T12:59:00Z">
              <w:rPr>
                <w:rStyle w:val="Hyperlink"/>
              </w:rPr>
            </w:rPrChange>
          </w:rPr>
          <w:delText>About Innovation in Security</w:delText>
        </w:r>
        <w:r w:rsidDel="00C31674">
          <w:rPr>
            <w:webHidden/>
          </w:rPr>
          <w:tab/>
          <w:delText>14</w:delText>
        </w:r>
      </w:del>
    </w:p>
    <w:p w14:paraId="081E7877" w14:textId="178057A9" w:rsidR="00821975" w:rsidDel="00C31674" w:rsidRDefault="00821975" w:rsidP="00821975">
      <w:pPr>
        <w:pStyle w:val="TOC2"/>
        <w:tabs>
          <w:tab w:val="clear" w:pos="9639"/>
          <w:tab w:val="left" w:pos="522"/>
          <w:tab w:val="right" w:pos="9629"/>
        </w:tabs>
        <w:rPr>
          <w:del w:id="289" w:author="Arnaud Taddei" w:date="2020-03-03T12:59:00Z"/>
          <w:rFonts w:cstheme="minorBidi"/>
          <w:b/>
          <w:bCs/>
          <w:smallCaps/>
          <w:szCs w:val="24"/>
          <w:lang w:val="fr-CH" w:eastAsia="fr-FR"/>
        </w:rPr>
      </w:pPr>
      <w:del w:id="290" w:author="Arnaud Taddei" w:date="2020-03-03T12:59:00Z">
        <w:r w:rsidRPr="00C31674" w:rsidDel="00C31674">
          <w:rPr>
            <w:rPrChange w:id="291" w:author="Arnaud Taddei" w:date="2020-03-03T12:59:00Z">
              <w:rPr>
                <w:rStyle w:val="Hyperlink"/>
              </w:rPr>
            </w:rPrChange>
          </w:rPr>
          <w:delText>4.2</w:delText>
        </w:r>
        <w:r w:rsidDel="00C31674">
          <w:rPr>
            <w:rFonts w:cstheme="minorBidi"/>
            <w:szCs w:val="24"/>
            <w:lang w:val="fr-CH" w:eastAsia="fr-FR"/>
          </w:rPr>
          <w:tab/>
        </w:r>
        <w:r w:rsidRPr="00C31674" w:rsidDel="00C31674">
          <w:rPr>
            <w:rPrChange w:id="292" w:author="Arnaud Taddei" w:date="2020-03-03T12:59:00Z">
              <w:rPr>
                <w:rStyle w:val="Hyperlink"/>
              </w:rPr>
            </w:rPrChange>
          </w:rPr>
          <w:delText>Mechanisms within ITU</w:delText>
        </w:r>
        <w:r w:rsidDel="00C31674">
          <w:rPr>
            <w:webHidden/>
          </w:rPr>
          <w:tab/>
          <w:delText>14</w:delText>
        </w:r>
      </w:del>
    </w:p>
    <w:p w14:paraId="140018B1" w14:textId="2297BCB0" w:rsidR="00821975" w:rsidDel="00C31674" w:rsidRDefault="00821975" w:rsidP="00821975">
      <w:pPr>
        <w:pStyle w:val="TOC3"/>
        <w:tabs>
          <w:tab w:val="clear" w:pos="9639"/>
          <w:tab w:val="left" w:pos="686"/>
          <w:tab w:val="right" w:pos="9629"/>
        </w:tabs>
        <w:rPr>
          <w:del w:id="293" w:author="Arnaud Taddei" w:date="2020-03-03T12:59:00Z"/>
          <w:rFonts w:cstheme="minorBidi"/>
          <w:smallCaps/>
          <w:szCs w:val="24"/>
          <w:lang w:val="fr-CH" w:eastAsia="fr-FR"/>
        </w:rPr>
      </w:pPr>
      <w:del w:id="294" w:author="Arnaud Taddei" w:date="2020-03-03T12:59:00Z">
        <w:r w:rsidRPr="00C31674" w:rsidDel="00C31674">
          <w:rPr>
            <w:rPrChange w:id="295" w:author="Arnaud Taddei" w:date="2020-03-03T12:59:00Z">
              <w:rPr>
                <w:rStyle w:val="Hyperlink"/>
              </w:rPr>
            </w:rPrChange>
          </w:rPr>
          <w:delText>4.2.1</w:delText>
        </w:r>
        <w:r w:rsidDel="00C31674">
          <w:rPr>
            <w:rFonts w:cstheme="minorBidi"/>
            <w:szCs w:val="24"/>
            <w:lang w:val="fr-CH" w:eastAsia="fr-FR"/>
          </w:rPr>
          <w:tab/>
        </w:r>
        <w:r w:rsidRPr="00C31674" w:rsidDel="00C31674">
          <w:rPr>
            <w:rPrChange w:id="296" w:author="Arnaud Taddei" w:date="2020-03-03T12:59:00Z">
              <w:rPr>
                <w:rStyle w:val="Hyperlink"/>
              </w:rPr>
            </w:rPrChange>
          </w:rPr>
          <w:delText>Incubation mechanism vs Focus Groups</w:delText>
        </w:r>
        <w:r w:rsidDel="00C31674">
          <w:rPr>
            <w:webHidden/>
          </w:rPr>
          <w:tab/>
          <w:delText>14</w:delText>
        </w:r>
      </w:del>
    </w:p>
    <w:p w14:paraId="62BFFF43" w14:textId="5503F3C7" w:rsidR="00821975" w:rsidDel="00C31674" w:rsidRDefault="00821975" w:rsidP="00821975">
      <w:pPr>
        <w:pStyle w:val="TOC3"/>
        <w:tabs>
          <w:tab w:val="clear" w:pos="9639"/>
          <w:tab w:val="left" w:pos="686"/>
          <w:tab w:val="right" w:pos="9629"/>
        </w:tabs>
        <w:rPr>
          <w:del w:id="297" w:author="Arnaud Taddei" w:date="2020-03-03T12:59:00Z"/>
          <w:rFonts w:cstheme="minorBidi"/>
          <w:smallCaps/>
          <w:szCs w:val="24"/>
          <w:lang w:val="fr-CH" w:eastAsia="fr-FR"/>
        </w:rPr>
      </w:pPr>
      <w:del w:id="298" w:author="Arnaud Taddei" w:date="2020-03-03T12:59:00Z">
        <w:r w:rsidRPr="00C31674" w:rsidDel="00C31674">
          <w:rPr>
            <w:rPrChange w:id="299" w:author="Arnaud Taddei" w:date="2020-03-03T12:59:00Z">
              <w:rPr>
                <w:rStyle w:val="Hyperlink"/>
              </w:rPr>
            </w:rPrChange>
          </w:rPr>
          <w:delText>4.2.2</w:delText>
        </w:r>
        <w:r w:rsidDel="00C31674">
          <w:rPr>
            <w:rFonts w:cstheme="minorBidi"/>
            <w:szCs w:val="24"/>
            <w:lang w:val="fr-CH" w:eastAsia="fr-FR"/>
          </w:rPr>
          <w:tab/>
        </w:r>
        <w:r w:rsidRPr="00C31674" w:rsidDel="00C31674">
          <w:rPr>
            <w:rPrChange w:id="300" w:author="Arnaud Taddei" w:date="2020-03-03T12:59:00Z">
              <w:rPr>
                <w:rStyle w:val="Hyperlink"/>
              </w:rPr>
            </w:rPrChange>
          </w:rPr>
          <w:delText>Central or Distributed incubation queue?</w:delText>
        </w:r>
        <w:r w:rsidDel="00C31674">
          <w:rPr>
            <w:webHidden/>
          </w:rPr>
          <w:tab/>
          <w:delText>14</w:delText>
        </w:r>
      </w:del>
    </w:p>
    <w:p w14:paraId="7AB099AF" w14:textId="109AE982" w:rsidR="00821975" w:rsidDel="00C31674" w:rsidRDefault="00821975" w:rsidP="00821975">
      <w:pPr>
        <w:pStyle w:val="TOC2"/>
        <w:tabs>
          <w:tab w:val="clear" w:pos="9639"/>
          <w:tab w:val="left" w:pos="522"/>
          <w:tab w:val="right" w:pos="9629"/>
        </w:tabs>
        <w:rPr>
          <w:del w:id="301" w:author="Arnaud Taddei" w:date="2020-03-03T12:59:00Z"/>
          <w:rFonts w:cstheme="minorBidi"/>
          <w:b/>
          <w:bCs/>
          <w:smallCaps/>
          <w:szCs w:val="24"/>
          <w:lang w:val="fr-CH" w:eastAsia="fr-FR"/>
        </w:rPr>
      </w:pPr>
      <w:del w:id="302" w:author="Arnaud Taddei" w:date="2020-03-03T12:59:00Z">
        <w:r w:rsidRPr="00C31674" w:rsidDel="00C31674">
          <w:rPr>
            <w:rPrChange w:id="303" w:author="Arnaud Taddei" w:date="2020-03-03T12:59:00Z">
              <w:rPr>
                <w:rStyle w:val="Hyperlink"/>
              </w:rPr>
            </w:rPrChange>
          </w:rPr>
          <w:delText>4.3</w:delText>
        </w:r>
        <w:r w:rsidDel="00C31674">
          <w:rPr>
            <w:rFonts w:cstheme="minorBidi"/>
            <w:szCs w:val="24"/>
            <w:lang w:val="fr-CH" w:eastAsia="fr-FR"/>
          </w:rPr>
          <w:tab/>
        </w:r>
        <w:r w:rsidRPr="00C31674" w:rsidDel="00C31674">
          <w:rPr>
            <w:rPrChange w:id="304" w:author="Arnaud Taddei" w:date="2020-03-03T12:59:00Z">
              <w:rPr>
                <w:rStyle w:val="Hyperlink"/>
              </w:rPr>
            </w:rPrChange>
          </w:rPr>
          <w:delText>Gap analysis with other SDOs</w:delText>
        </w:r>
        <w:r w:rsidDel="00C31674">
          <w:rPr>
            <w:webHidden/>
          </w:rPr>
          <w:tab/>
          <w:delText>14</w:delText>
        </w:r>
      </w:del>
    </w:p>
    <w:p w14:paraId="6404C170" w14:textId="44A4351A" w:rsidR="00821975" w:rsidDel="00C31674" w:rsidRDefault="00821975" w:rsidP="00821975">
      <w:pPr>
        <w:pStyle w:val="TOC3"/>
        <w:tabs>
          <w:tab w:val="clear" w:pos="9639"/>
          <w:tab w:val="left" w:pos="686"/>
          <w:tab w:val="right" w:pos="9629"/>
        </w:tabs>
        <w:rPr>
          <w:del w:id="305" w:author="Arnaud Taddei" w:date="2020-03-03T12:59:00Z"/>
          <w:rFonts w:cstheme="minorBidi"/>
          <w:smallCaps/>
          <w:szCs w:val="24"/>
          <w:lang w:val="fr-CH" w:eastAsia="fr-FR"/>
        </w:rPr>
      </w:pPr>
      <w:del w:id="306" w:author="Arnaud Taddei" w:date="2020-03-03T12:59:00Z">
        <w:r w:rsidRPr="00C31674" w:rsidDel="00C31674">
          <w:rPr>
            <w:rPrChange w:id="307" w:author="Arnaud Taddei" w:date="2020-03-03T12:59:00Z">
              <w:rPr>
                <w:rStyle w:val="Hyperlink"/>
              </w:rPr>
            </w:rPrChange>
          </w:rPr>
          <w:delText>4.3.1</w:delText>
        </w:r>
        <w:r w:rsidDel="00C31674">
          <w:rPr>
            <w:rFonts w:cstheme="minorBidi"/>
            <w:szCs w:val="24"/>
            <w:lang w:val="fr-CH" w:eastAsia="fr-FR"/>
          </w:rPr>
          <w:tab/>
        </w:r>
        <w:r w:rsidRPr="00C31674" w:rsidDel="00C31674">
          <w:rPr>
            <w:rPrChange w:id="308" w:author="Arnaud Taddei" w:date="2020-03-03T12:59:00Z">
              <w:rPr>
                <w:rStyle w:val="Hyperlink"/>
              </w:rPr>
            </w:rPrChange>
          </w:rPr>
          <w:delText>IETF</w:delText>
        </w:r>
        <w:r w:rsidDel="00C31674">
          <w:rPr>
            <w:webHidden/>
          </w:rPr>
          <w:tab/>
          <w:delText>14</w:delText>
        </w:r>
      </w:del>
    </w:p>
    <w:p w14:paraId="257DD110" w14:textId="0CF78B12" w:rsidR="00821975" w:rsidDel="00C31674" w:rsidRDefault="00821975" w:rsidP="00821975">
      <w:pPr>
        <w:pStyle w:val="TOC1"/>
        <w:tabs>
          <w:tab w:val="clear" w:pos="9639"/>
          <w:tab w:val="left" w:pos="352"/>
          <w:tab w:val="right" w:pos="9629"/>
        </w:tabs>
        <w:rPr>
          <w:del w:id="309" w:author="Arnaud Taddei" w:date="2020-03-03T12:59:00Z"/>
          <w:rFonts w:cstheme="minorBidi"/>
          <w:b/>
          <w:bCs/>
          <w:caps/>
          <w:szCs w:val="24"/>
          <w:lang w:val="fr-CH" w:eastAsia="fr-FR"/>
        </w:rPr>
      </w:pPr>
      <w:del w:id="310" w:author="Arnaud Taddei" w:date="2020-03-03T12:59:00Z">
        <w:r w:rsidRPr="00C31674" w:rsidDel="00C31674">
          <w:rPr>
            <w:rPrChange w:id="311" w:author="Arnaud Taddei" w:date="2020-03-03T12:59:00Z">
              <w:rPr>
                <w:rStyle w:val="Hyperlink"/>
              </w:rPr>
            </w:rPrChange>
          </w:rPr>
          <w:delText>5</w:delText>
        </w:r>
        <w:r w:rsidDel="00C31674">
          <w:rPr>
            <w:rFonts w:cstheme="minorBidi"/>
            <w:szCs w:val="24"/>
            <w:lang w:val="fr-CH" w:eastAsia="fr-FR"/>
          </w:rPr>
          <w:tab/>
        </w:r>
        <w:r w:rsidRPr="00C31674" w:rsidDel="00C31674">
          <w:rPr>
            <w:rPrChange w:id="312" w:author="Arnaud Taddei" w:date="2020-03-03T12:59:00Z">
              <w:rPr>
                <w:rStyle w:val="Hyperlink"/>
              </w:rPr>
            </w:rPrChange>
          </w:rPr>
          <w:delText>Conclusions</w:delText>
        </w:r>
        <w:r w:rsidDel="00C31674">
          <w:rPr>
            <w:webHidden/>
          </w:rPr>
          <w:tab/>
          <w:delText>15</w:delText>
        </w:r>
      </w:del>
    </w:p>
    <w:p w14:paraId="66CA1173" w14:textId="7BA5234D" w:rsidR="00821975" w:rsidDel="00C31674" w:rsidRDefault="00821975" w:rsidP="00821975">
      <w:pPr>
        <w:pStyle w:val="TOC1"/>
        <w:tabs>
          <w:tab w:val="clear" w:pos="9639"/>
          <w:tab w:val="right" w:pos="9629"/>
        </w:tabs>
        <w:rPr>
          <w:del w:id="313" w:author="Arnaud Taddei" w:date="2020-03-03T12:59:00Z"/>
          <w:rFonts w:cstheme="minorBidi"/>
          <w:b/>
          <w:bCs/>
          <w:caps/>
          <w:szCs w:val="24"/>
          <w:lang w:val="fr-CH" w:eastAsia="fr-FR"/>
        </w:rPr>
      </w:pPr>
      <w:del w:id="314" w:author="Arnaud Taddei" w:date="2020-03-03T12:59:00Z">
        <w:r w:rsidRPr="00C31674" w:rsidDel="00C31674">
          <w:rPr>
            <w:rPrChange w:id="315" w:author="Arnaud Taddei" w:date="2020-03-03T12:59:00Z">
              <w:rPr>
                <w:rStyle w:val="Hyperlink"/>
              </w:rPr>
            </w:rPrChange>
          </w:rPr>
          <w:delText>Annex  1 - References</w:delText>
        </w:r>
        <w:r w:rsidDel="00C31674">
          <w:rPr>
            <w:webHidden/>
          </w:rPr>
          <w:tab/>
          <w:delText>16</w:delText>
        </w:r>
      </w:del>
    </w:p>
    <w:p w14:paraId="710C6348" w14:textId="5D36E350" w:rsidR="00821975" w:rsidDel="00C31674" w:rsidRDefault="00821975" w:rsidP="00821975">
      <w:pPr>
        <w:pStyle w:val="TOC1"/>
        <w:tabs>
          <w:tab w:val="clear" w:pos="9639"/>
          <w:tab w:val="right" w:pos="9629"/>
        </w:tabs>
        <w:rPr>
          <w:del w:id="316" w:author="Arnaud Taddei" w:date="2020-03-03T12:59:00Z"/>
          <w:rFonts w:cstheme="minorBidi"/>
          <w:b/>
          <w:bCs/>
          <w:caps/>
          <w:szCs w:val="24"/>
          <w:lang w:val="fr-CH" w:eastAsia="fr-FR"/>
        </w:rPr>
      </w:pPr>
      <w:del w:id="317" w:author="Arnaud Taddei" w:date="2020-03-03T12:59:00Z">
        <w:r w:rsidRPr="00C31674" w:rsidDel="00C31674">
          <w:rPr>
            <w:rPrChange w:id="318" w:author="Arnaud Taddei" w:date="2020-03-03T12:59:00Z">
              <w:rPr>
                <w:rStyle w:val="Hyperlink"/>
              </w:rPr>
            </w:rPrChange>
          </w:rPr>
          <w:delText>Annex 2 – Changes to the incubation question text</w:delText>
        </w:r>
        <w:r w:rsidDel="00C31674">
          <w:rPr>
            <w:webHidden/>
          </w:rPr>
          <w:tab/>
          <w:delText>18</w:delText>
        </w:r>
      </w:del>
    </w:p>
    <w:p w14:paraId="0349C0B0" w14:textId="402A2DE6" w:rsidR="00821975" w:rsidDel="00C31674" w:rsidRDefault="00821975" w:rsidP="00821975">
      <w:pPr>
        <w:pStyle w:val="TOC1"/>
        <w:tabs>
          <w:tab w:val="clear" w:pos="9639"/>
          <w:tab w:val="right" w:pos="9629"/>
        </w:tabs>
        <w:rPr>
          <w:del w:id="319" w:author="Arnaud Taddei" w:date="2020-03-03T12:59:00Z"/>
          <w:rFonts w:cstheme="minorBidi"/>
          <w:b/>
          <w:bCs/>
          <w:caps/>
          <w:szCs w:val="24"/>
          <w:lang w:val="fr-CH" w:eastAsia="fr-FR"/>
        </w:rPr>
      </w:pPr>
      <w:del w:id="320" w:author="Arnaud Taddei" w:date="2020-03-03T12:59:00Z">
        <w:r w:rsidRPr="00C31674" w:rsidDel="00C31674">
          <w:rPr>
            <w:rPrChange w:id="321" w:author="Arnaud Taddei" w:date="2020-03-03T12:59:00Z">
              <w:rPr>
                <w:rStyle w:val="Hyperlink"/>
              </w:rPr>
            </w:rPrChange>
          </w:rPr>
          <w:delText>Annex 3 – Proposed template elements for reporting</w:delText>
        </w:r>
        <w:r w:rsidDel="00C31674">
          <w:rPr>
            <w:webHidden/>
          </w:rPr>
          <w:tab/>
          <w:delText>19</w:delText>
        </w:r>
      </w:del>
    </w:p>
    <w:p w14:paraId="3F71D968" w14:textId="77777777" w:rsidR="00821975" w:rsidRDefault="00821975" w:rsidP="00821975">
      <w:r>
        <w:fldChar w:fldCharType="end"/>
      </w:r>
    </w:p>
    <w:p w14:paraId="0DAE50D7" w14:textId="77777777" w:rsidR="00821975" w:rsidRDefault="00821975" w:rsidP="00821975">
      <w:pPr>
        <w:spacing w:before="0" w:after="160" w:line="259" w:lineRule="auto"/>
        <w:rPr>
          <w:rFonts w:eastAsia="Times New Roman"/>
          <w:b/>
          <w:szCs w:val="20"/>
          <w:lang w:eastAsia="en-US"/>
        </w:rPr>
      </w:pPr>
      <w:r>
        <w:br w:type="page"/>
      </w:r>
    </w:p>
    <w:p w14:paraId="735FFB5B" w14:textId="77777777" w:rsidR="00821975" w:rsidRDefault="00821975" w:rsidP="00821975">
      <w:pPr>
        <w:pStyle w:val="Heading1"/>
        <w:numPr>
          <w:ilvl w:val="0"/>
          <w:numId w:val="13"/>
        </w:numPr>
      </w:pPr>
      <w:bookmarkStart w:id="322" w:name="_Toc34132797"/>
      <w:r>
        <w:lastRenderedPageBreak/>
        <w:t>Introduction</w:t>
      </w:r>
      <w:bookmarkEnd w:id="322"/>
      <w:r>
        <w:t xml:space="preserve"> </w:t>
      </w:r>
    </w:p>
    <w:p w14:paraId="443AB530" w14:textId="77777777" w:rsidR="00821975" w:rsidRDefault="00821975" w:rsidP="00821975">
      <w:pPr>
        <w:pStyle w:val="Heading2"/>
        <w:numPr>
          <w:ilvl w:val="1"/>
          <w:numId w:val="13"/>
        </w:numPr>
      </w:pPr>
      <w:bookmarkStart w:id="323" w:name="_Toc34132798"/>
      <w:r>
        <w:t>Context</w:t>
      </w:r>
      <w:bookmarkEnd w:id="323"/>
    </w:p>
    <w:p w14:paraId="1B45D845" w14:textId="77777777" w:rsidR="00821975" w:rsidRDefault="00821975" w:rsidP="00821975">
      <w:r>
        <w:rPr>
          <w:lang w:eastAsia="en-US"/>
        </w:rPr>
        <w:t xml:space="preserve">ITU-T Study Group 17 (SG17) scope being security, it covers a domain which is under </w:t>
      </w:r>
      <w:r>
        <w:t xml:space="preserve">a very strong evolution at a much faster pace than a 4 years term cadence. </w:t>
      </w:r>
    </w:p>
    <w:p w14:paraId="61867CC5" w14:textId="77777777" w:rsidR="00821975" w:rsidRDefault="00821975" w:rsidP="00821975">
      <w:r>
        <w:t>There are many forces in action driving a lot of innovation such as:</w:t>
      </w:r>
    </w:p>
    <w:p w14:paraId="7F6D8A1F" w14:textId="77777777" w:rsidR="00821975" w:rsidRDefault="00821975" w:rsidP="00821975">
      <w:pPr>
        <w:pStyle w:val="ListParagraph"/>
        <w:numPr>
          <w:ilvl w:val="0"/>
          <w:numId w:val="12"/>
        </w:numPr>
        <w:spacing w:before="0" w:after="160" w:line="259" w:lineRule="auto"/>
      </w:pPr>
      <w:r>
        <w:t>Strong arm race between attackers and defenders</w:t>
      </w:r>
    </w:p>
    <w:p w14:paraId="2858D16E" w14:textId="77777777" w:rsidR="00821975" w:rsidRDefault="00821975" w:rsidP="00821975">
      <w:pPr>
        <w:pStyle w:val="ListParagraph"/>
        <w:numPr>
          <w:ilvl w:val="0"/>
          <w:numId w:val="12"/>
        </w:numPr>
        <w:spacing w:before="0" w:after="160" w:line="259" w:lineRule="auto"/>
      </w:pPr>
      <w:r>
        <w:t>The general Digitalization mega-trend driving general innovation (AI, DLT, etc.)</w:t>
      </w:r>
    </w:p>
    <w:p w14:paraId="726740B3" w14:textId="77777777" w:rsidR="00821975" w:rsidRDefault="00821975" w:rsidP="00821975">
      <w:pPr>
        <w:pStyle w:val="ListParagraph"/>
        <w:numPr>
          <w:ilvl w:val="0"/>
          <w:numId w:val="12"/>
        </w:numPr>
        <w:spacing w:before="0" w:after="160" w:line="259" w:lineRule="auto"/>
      </w:pPr>
      <w:r>
        <w:t>A fundamental singularity moment is approaching called post-quantum</w:t>
      </w:r>
    </w:p>
    <w:p w14:paraId="7E2A07C3" w14:textId="77777777" w:rsidR="00821975" w:rsidRDefault="00821975" w:rsidP="00821975">
      <w:pPr>
        <w:pStyle w:val="ListParagraph"/>
        <w:numPr>
          <w:ilvl w:val="0"/>
          <w:numId w:val="12"/>
        </w:numPr>
        <w:spacing w:before="0" w:after="160" w:line="259" w:lineRule="auto"/>
      </w:pPr>
      <w:r>
        <w:t>A strong change in the policy and regulatory frameworks at country and regional levels (e.g. GDPR)</w:t>
      </w:r>
    </w:p>
    <w:p w14:paraId="2D78C40B" w14:textId="77777777" w:rsidR="00821975" w:rsidRDefault="00821975" w:rsidP="00821975">
      <w:pPr>
        <w:spacing w:before="0" w:after="160" w:line="259" w:lineRule="auto"/>
      </w:pPr>
      <w:r>
        <w:t xml:space="preserve">In this context, SG17 took the initiative to develop a strategy of transformation of security studies through a correspondence group called CG-xss. This correspondence group and the associated special sessions on transformation of security studies delivered a strategy in three steps where the first step was about the creation of an incubation mechanism to deal with innovation at a much more timely manner. </w:t>
      </w:r>
    </w:p>
    <w:p w14:paraId="0D05ABBF" w14:textId="77777777" w:rsidR="00821975" w:rsidRDefault="00821975" w:rsidP="00821975">
      <w:pPr>
        <w:spacing w:before="0" w:after="160" w:line="259" w:lineRule="auto"/>
      </w:pPr>
      <w:r>
        <w:t>Whilst this incubation mechanism proved to be successful in pilot, a lot of the documentation describing it got diluted in too many temporary documents. It was therefore felt the need for a reference live document that can codify this incubation mechanism and fundamentally incrementally answer the question: how to bring innovation in cybersecurity standardisation in Study Group 17 in a timely manner?</w:t>
      </w:r>
    </w:p>
    <w:p w14:paraId="2D9A7862" w14:textId="77777777" w:rsidR="00821975" w:rsidRDefault="00821975" w:rsidP="00821975">
      <w:pPr>
        <w:spacing w:before="0" w:after="160" w:line="259" w:lineRule="auto"/>
      </w:pPr>
      <w:r>
        <w:t>This document proposes a technical paper whose purpose is precisely to answer this question. As any mechanism can be improved it will as well review and analyse what other SDOs are doing to bring innovation and perhaps it will help SG17 to constantly review and improve this mechanism.</w:t>
      </w:r>
    </w:p>
    <w:p w14:paraId="1A0911B5" w14:textId="77777777" w:rsidR="00821975" w:rsidRDefault="00821975" w:rsidP="00821975">
      <w:pPr>
        <w:rPr>
          <w:lang w:eastAsia="en-US"/>
        </w:rPr>
      </w:pPr>
      <w:r>
        <w:rPr>
          <w:lang w:eastAsia="en-US"/>
        </w:rPr>
        <w:t xml:space="preserve"> </w:t>
      </w:r>
    </w:p>
    <w:p w14:paraId="68F918E1" w14:textId="77777777" w:rsidR="00821975" w:rsidRDefault="00821975" w:rsidP="00821975">
      <w:pPr>
        <w:pStyle w:val="Heading2"/>
        <w:numPr>
          <w:ilvl w:val="1"/>
          <w:numId w:val="13"/>
        </w:numPr>
      </w:pPr>
      <w:bookmarkStart w:id="324" w:name="_Toc34132799"/>
      <w:r>
        <w:t>Problem Statement</w:t>
      </w:r>
      <w:bookmarkEnd w:id="324"/>
    </w:p>
    <w:p w14:paraId="373C5E8F" w14:textId="77777777" w:rsidR="00821975" w:rsidRDefault="00821975" w:rsidP="00821975">
      <w:r>
        <w:t>In the above context, the problem that this document resolves is:</w:t>
      </w:r>
    </w:p>
    <w:p w14:paraId="2204603A" w14:textId="77777777" w:rsidR="00821975" w:rsidRDefault="00821975" w:rsidP="00821975">
      <w:pPr>
        <w:spacing w:before="0" w:after="160" w:line="259" w:lineRule="auto"/>
      </w:pPr>
    </w:p>
    <w:tbl>
      <w:tblPr>
        <w:tblW w:w="0" w:type="auto"/>
        <w:tblLook w:val="04A0" w:firstRow="1" w:lastRow="0" w:firstColumn="1" w:lastColumn="0" w:noHBand="0" w:noVBand="1"/>
      </w:tblPr>
      <w:tblGrid>
        <w:gridCol w:w="9629"/>
      </w:tblGrid>
      <w:tr w:rsidR="00821975" w14:paraId="344A0444" w14:textId="77777777" w:rsidTr="00821975">
        <w:tc>
          <w:tcPr>
            <w:tcW w:w="9629" w:type="dxa"/>
          </w:tcPr>
          <w:p w14:paraId="1CEC6777" w14:textId="77777777" w:rsidR="00821975" w:rsidRDefault="00821975" w:rsidP="00821975">
            <w:pPr>
              <w:spacing w:before="0" w:after="160" w:line="259" w:lineRule="auto"/>
            </w:pPr>
            <w:r>
              <w:t>How to bring innovation in cybersecurity standardisation in Study Group 17 in a timely manner?</w:t>
            </w:r>
          </w:p>
        </w:tc>
      </w:tr>
    </w:tbl>
    <w:p w14:paraId="16927BD9" w14:textId="77777777" w:rsidR="00821975" w:rsidRDefault="00821975" w:rsidP="00821975">
      <w:pPr>
        <w:spacing w:before="0" w:after="160" w:line="259" w:lineRule="auto"/>
      </w:pPr>
    </w:p>
    <w:p w14:paraId="0CA5F0D4" w14:textId="77777777" w:rsidR="00821975" w:rsidRDefault="00821975" w:rsidP="00821975">
      <w:pPr>
        <w:spacing w:before="0" w:after="160" w:line="259" w:lineRule="auto"/>
      </w:pPr>
    </w:p>
    <w:p w14:paraId="5514A2F2" w14:textId="77777777" w:rsidR="00821975" w:rsidRDefault="00821975" w:rsidP="00821975">
      <w:pPr>
        <w:pStyle w:val="Heading2"/>
        <w:numPr>
          <w:ilvl w:val="1"/>
          <w:numId w:val="13"/>
        </w:numPr>
      </w:pPr>
      <w:bookmarkStart w:id="325" w:name="_Toc34132800"/>
      <w:r>
        <w:t>Why the need for an innovation path in SG17?</w:t>
      </w:r>
      <w:bookmarkEnd w:id="325"/>
    </w:p>
    <w:p w14:paraId="13BC0505" w14:textId="77777777" w:rsidR="00821975" w:rsidRDefault="00821975" w:rsidP="00821975">
      <w:pPr>
        <w:rPr>
          <w:lang w:eastAsia="en-US"/>
        </w:rPr>
      </w:pPr>
      <w:r>
        <w:rPr>
          <w:lang w:eastAsia="en-US"/>
        </w:rPr>
        <w:t>Bringing innovation in any Study Group means sometimes that the topic brought by contribution doesn’t fit in the current structure and changing the structure is always a difficult and risky task for a large spectrum of reasons discussed in another technical paper [TP.sgstruct].</w:t>
      </w:r>
    </w:p>
    <w:p w14:paraId="2F1941E5" w14:textId="77777777" w:rsidR="00821975" w:rsidRDefault="00821975" w:rsidP="00821975">
      <w:pPr>
        <w:rPr>
          <w:lang w:eastAsia="en-US"/>
        </w:rPr>
      </w:pPr>
      <w:r>
        <w:rPr>
          <w:lang w:eastAsia="en-US"/>
        </w:rPr>
        <w:t xml:space="preserve">This situation leads to a gap and a tension between </w:t>
      </w:r>
    </w:p>
    <w:p w14:paraId="7701C70E" w14:textId="77777777" w:rsidR="00821975" w:rsidRDefault="00821975" w:rsidP="00821975">
      <w:pPr>
        <w:pStyle w:val="ListParagraph"/>
        <w:numPr>
          <w:ilvl w:val="0"/>
          <w:numId w:val="12"/>
        </w:numPr>
        <w:rPr>
          <w:lang w:eastAsia="en-US"/>
        </w:rPr>
      </w:pPr>
      <w:r>
        <w:rPr>
          <w:lang w:eastAsia="en-US"/>
        </w:rPr>
        <w:t>the willingness to accept valid contributions and let them develop in SG17 versus,</w:t>
      </w:r>
    </w:p>
    <w:p w14:paraId="1A3E4E43" w14:textId="77777777" w:rsidR="00821975" w:rsidRDefault="00821975" w:rsidP="00821975">
      <w:pPr>
        <w:pStyle w:val="ListParagraph"/>
        <w:numPr>
          <w:ilvl w:val="0"/>
          <w:numId w:val="12"/>
        </w:numPr>
        <w:rPr>
          <w:lang w:eastAsia="en-US"/>
        </w:rPr>
      </w:pPr>
      <w:r>
        <w:rPr>
          <w:lang w:eastAsia="en-US"/>
        </w:rPr>
        <w:t>the need to find them a place where to develop which was not thought through initially in the structure and changing the structure will take time.</w:t>
      </w:r>
    </w:p>
    <w:p w14:paraId="634D22A6" w14:textId="7A4ED843" w:rsidR="00821975" w:rsidRDefault="00821975" w:rsidP="00821975">
      <w:pPr>
        <w:rPr>
          <w:lang w:eastAsia="en-US"/>
        </w:rPr>
      </w:pPr>
      <w:r>
        <w:rPr>
          <w:lang w:eastAsia="en-US"/>
        </w:rPr>
        <w:t>With a number of sector members in need to bring their contributions it was necessary to find a solution to this problem and relax the pressure to change reactively and perhaps unwisely the structure without any long</w:t>
      </w:r>
      <w:ins w:id="326" w:author="Arnaud Taddei" w:date="2020-02-28T18:14:00Z">
        <w:r w:rsidR="00D96949">
          <w:rPr>
            <w:lang w:eastAsia="en-US"/>
          </w:rPr>
          <w:t>-</w:t>
        </w:r>
      </w:ins>
      <w:del w:id="327" w:author="Arnaud Taddei" w:date="2020-02-28T18:14:00Z">
        <w:r w:rsidDel="00D96949">
          <w:rPr>
            <w:lang w:eastAsia="en-US"/>
          </w:rPr>
          <w:delText xml:space="preserve"> </w:delText>
        </w:r>
      </w:del>
      <w:r>
        <w:rPr>
          <w:lang w:eastAsia="en-US"/>
        </w:rPr>
        <w:t>term vision.</w:t>
      </w:r>
    </w:p>
    <w:p w14:paraId="213730FE" w14:textId="77777777" w:rsidR="00821975" w:rsidRDefault="00821975" w:rsidP="00821975">
      <w:pPr>
        <w:rPr>
          <w:lang w:eastAsia="en-US"/>
        </w:rPr>
      </w:pPr>
    </w:p>
    <w:p w14:paraId="5D5F4F52" w14:textId="77777777" w:rsidR="00821975" w:rsidRDefault="00821975" w:rsidP="00821975">
      <w:pPr>
        <w:spacing w:before="0" w:after="160" w:line="259" w:lineRule="auto"/>
      </w:pPr>
      <w:r>
        <w:t xml:space="preserve">In fact innovation poured already in SG17 with an instance of 14 contributions on DLT to one of SG17 meetings resulting in the establishment of a creative adhoc approach but too in a very big and short notice change in the agenda of the whole meeting generating challenges for small delegations. </w:t>
      </w:r>
    </w:p>
    <w:p w14:paraId="2C72EED5" w14:textId="77777777" w:rsidR="00821975" w:rsidRDefault="00821975" w:rsidP="00821975">
      <w:pPr>
        <w:rPr>
          <w:lang w:eastAsia="en-US"/>
        </w:rPr>
      </w:pPr>
    </w:p>
    <w:p w14:paraId="50412663" w14:textId="77777777" w:rsidR="00821975" w:rsidRDefault="00821975" w:rsidP="00821975">
      <w:pPr>
        <w:pStyle w:val="Heading2"/>
        <w:numPr>
          <w:ilvl w:val="1"/>
          <w:numId w:val="13"/>
        </w:numPr>
      </w:pPr>
      <w:bookmarkStart w:id="328" w:name="_Toc34132801"/>
      <w:r>
        <w:t>Why considering an innovation path in SG17 “now”?</w:t>
      </w:r>
      <w:bookmarkEnd w:id="328"/>
    </w:p>
    <w:p w14:paraId="6E6A88F7" w14:textId="77777777" w:rsidR="00821975" w:rsidRDefault="00821975" w:rsidP="00821975">
      <w:pPr>
        <w:rPr>
          <w:lang w:eastAsia="en-US"/>
        </w:rPr>
      </w:pPr>
      <w:r>
        <w:rPr>
          <w:lang w:eastAsia="en-US"/>
        </w:rPr>
        <w:t>SG17 evolved incrementally over the years but security evolved at a much faster pace due, as per the above context, to a number of factors, in which we find the</w:t>
      </w:r>
    </w:p>
    <w:p w14:paraId="0815663E" w14:textId="77777777" w:rsidR="00821975" w:rsidRDefault="00821975" w:rsidP="00821975">
      <w:pPr>
        <w:rPr>
          <w:lang w:eastAsia="en-US"/>
        </w:rPr>
      </w:pPr>
    </w:p>
    <w:p w14:paraId="38000B67" w14:textId="77777777" w:rsidR="00821975" w:rsidRDefault="00821975" w:rsidP="00821975">
      <w:pPr>
        <w:pStyle w:val="ListParagraph"/>
        <w:numPr>
          <w:ilvl w:val="0"/>
          <w:numId w:val="12"/>
        </w:numPr>
        <w:spacing w:before="0" w:after="160" w:line="259" w:lineRule="auto"/>
      </w:pPr>
      <w:r>
        <w:t>Strong arm race between attackers and defenders lead to a large range of innovations</w:t>
      </w:r>
    </w:p>
    <w:p w14:paraId="74C22EB4" w14:textId="77777777" w:rsidR="00821975" w:rsidRDefault="00821975" w:rsidP="00821975">
      <w:pPr>
        <w:pStyle w:val="ListParagraph"/>
        <w:numPr>
          <w:ilvl w:val="1"/>
          <w:numId w:val="12"/>
        </w:numPr>
        <w:spacing w:before="0" w:after="160" w:line="259" w:lineRule="auto"/>
      </w:pPr>
      <w:r>
        <w:t>including a fundamental singularity moment approaching, called post-quantum</w:t>
      </w:r>
    </w:p>
    <w:p w14:paraId="5886A9BF" w14:textId="77777777" w:rsidR="00821975" w:rsidRDefault="00821975" w:rsidP="00821975">
      <w:pPr>
        <w:spacing w:before="0" w:after="160" w:line="259" w:lineRule="auto"/>
      </w:pPr>
    </w:p>
    <w:p w14:paraId="412AF60E" w14:textId="77777777" w:rsidR="00821975" w:rsidRDefault="00821975" w:rsidP="00821975">
      <w:pPr>
        <w:pStyle w:val="ListParagraph"/>
        <w:numPr>
          <w:ilvl w:val="0"/>
          <w:numId w:val="12"/>
        </w:numPr>
        <w:spacing w:before="0" w:after="160" w:line="259" w:lineRule="auto"/>
      </w:pPr>
      <w:r>
        <w:t xml:space="preserve">Digitalization mega-trend driving general innovation (AI, DLT, etc.) which fuelled both </w:t>
      </w:r>
    </w:p>
    <w:p w14:paraId="282E3F9E" w14:textId="77777777" w:rsidR="00821975" w:rsidRDefault="00821975" w:rsidP="00821975">
      <w:pPr>
        <w:pStyle w:val="ListParagraph"/>
        <w:numPr>
          <w:ilvl w:val="1"/>
          <w:numId w:val="12"/>
        </w:numPr>
        <w:spacing w:before="0" w:after="160" w:line="259" w:lineRule="auto"/>
      </w:pPr>
      <w:r>
        <w:t xml:space="preserve">the attackers and the defenders weaponry but, too, </w:t>
      </w:r>
    </w:p>
    <w:p w14:paraId="114B63A6" w14:textId="77777777" w:rsidR="00821975" w:rsidRDefault="00821975" w:rsidP="00821975">
      <w:pPr>
        <w:pStyle w:val="ListParagraph"/>
        <w:numPr>
          <w:ilvl w:val="1"/>
          <w:numId w:val="12"/>
        </w:numPr>
        <w:spacing w:before="0" w:after="160" w:line="259" w:lineRule="auto"/>
      </w:pPr>
      <w:r>
        <w:t>created a huge inflation in the attack surface in many ways</w:t>
      </w:r>
    </w:p>
    <w:p w14:paraId="143A8337" w14:textId="77777777" w:rsidR="00821975" w:rsidRDefault="00821975" w:rsidP="00821975">
      <w:pPr>
        <w:spacing w:before="0" w:after="160" w:line="259" w:lineRule="auto"/>
      </w:pPr>
    </w:p>
    <w:p w14:paraId="23C89964" w14:textId="77777777" w:rsidR="00821975" w:rsidRDefault="00821975" w:rsidP="00821975">
      <w:pPr>
        <w:pStyle w:val="ListParagraph"/>
        <w:numPr>
          <w:ilvl w:val="0"/>
          <w:numId w:val="12"/>
        </w:numPr>
        <w:spacing w:before="0" w:after="160" w:line="259" w:lineRule="auto"/>
      </w:pPr>
      <w:r>
        <w:t>Increased awareness of</w:t>
      </w:r>
    </w:p>
    <w:p w14:paraId="61B164F2" w14:textId="77777777" w:rsidR="00821975" w:rsidRDefault="00821975" w:rsidP="00821975">
      <w:pPr>
        <w:pStyle w:val="ListParagraph"/>
        <w:numPr>
          <w:ilvl w:val="1"/>
          <w:numId w:val="12"/>
        </w:numPr>
        <w:spacing w:before="0" w:after="160" w:line="259" w:lineRule="auto"/>
      </w:pPr>
      <w:r>
        <w:t>all the business constituencies of the importance of security and the need to invest</w:t>
      </w:r>
    </w:p>
    <w:p w14:paraId="6D7A8D06" w14:textId="77777777" w:rsidR="00821975" w:rsidRDefault="00821975" w:rsidP="00821975">
      <w:pPr>
        <w:pStyle w:val="ListParagraph"/>
        <w:numPr>
          <w:ilvl w:val="1"/>
          <w:numId w:val="12"/>
        </w:numPr>
        <w:spacing w:before="0" w:after="160" w:line="259" w:lineRule="auto"/>
      </w:pPr>
      <w:r>
        <w:t>policy makers and regulators across the globe towards security</w:t>
      </w:r>
    </w:p>
    <w:p w14:paraId="11811BB7" w14:textId="77777777" w:rsidR="00821975" w:rsidRDefault="00821975" w:rsidP="00821975">
      <w:pPr>
        <w:pStyle w:val="ListParagraph"/>
        <w:numPr>
          <w:ilvl w:val="1"/>
          <w:numId w:val="12"/>
        </w:numPr>
        <w:spacing w:before="0" w:after="160" w:line="259" w:lineRule="auto"/>
      </w:pPr>
      <w:r>
        <w:t>civil society to counterweight security with privacy centric concerns</w:t>
      </w:r>
    </w:p>
    <w:p w14:paraId="2110EAC3" w14:textId="77777777" w:rsidR="00821975" w:rsidRDefault="00821975" w:rsidP="00821975">
      <w:pPr>
        <w:pStyle w:val="ListParagraph"/>
        <w:numPr>
          <w:ilvl w:val="1"/>
          <w:numId w:val="12"/>
        </w:numPr>
        <w:spacing w:before="0" w:after="160" w:line="259" w:lineRule="auto"/>
      </w:pPr>
      <w:r>
        <w:t>academia which matured a lot and open new frontiers for security</w:t>
      </w:r>
    </w:p>
    <w:p w14:paraId="210B05EC" w14:textId="77777777" w:rsidR="00821975" w:rsidRDefault="00821975" w:rsidP="00821975">
      <w:pPr>
        <w:spacing w:before="0" w:after="160" w:line="259" w:lineRule="auto"/>
      </w:pPr>
    </w:p>
    <w:p w14:paraId="3EEEE25C" w14:textId="77777777" w:rsidR="00821975" w:rsidRDefault="00821975" w:rsidP="00821975">
      <w:pPr>
        <w:pStyle w:val="ListParagraph"/>
        <w:numPr>
          <w:ilvl w:val="0"/>
          <w:numId w:val="12"/>
        </w:numPr>
        <w:spacing w:before="0" w:after="160" w:line="259" w:lineRule="auto"/>
      </w:pPr>
      <w:r>
        <w:t xml:space="preserve">Shortage of skills, talents, resources and professionalisation </w:t>
      </w:r>
    </w:p>
    <w:p w14:paraId="6D6EC307" w14:textId="77777777" w:rsidR="00821975" w:rsidRDefault="00821975" w:rsidP="00821975">
      <w:pPr>
        <w:pStyle w:val="ListParagraph"/>
        <w:numPr>
          <w:ilvl w:val="1"/>
          <w:numId w:val="12"/>
        </w:numPr>
        <w:spacing w:before="0" w:after="160" w:line="259" w:lineRule="auto"/>
      </w:pPr>
      <w:r>
        <w:t>Which accelerates the need for best practices and standards to simplify the jobs</w:t>
      </w:r>
    </w:p>
    <w:p w14:paraId="4D3CDB0E" w14:textId="77777777" w:rsidR="00821975" w:rsidRDefault="00821975" w:rsidP="00821975">
      <w:pPr>
        <w:spacing w:before="0" w:after="160" w:line="259" w:lineRule="auto"/>
      </w:pPr>
    </w:p>
    <w:p w14:paraId="32AC7723" w14:textId="77777777" w:rsidR="00821975" w:rsidRDefault="00821975" w:rsidP="00821975">
      <w:pPr>
        <w:spacing w:before="0" w:after="160" w:line="259" w:lineRule="auto"/>
      </w:pPr>
      <w:r>
        <w:t>All of these factors combined together explain why innovation accelerated with investments to a degree that it outpaced the incremental evolution of SG17</w:t>
      </w:r>
    </w:p>
    <w:p w14:paraId="1D634565" w14:textId="77777777" w:rsidR="00821975" w:rsidRPr="00CF6756" w:rsidRDefault="00821975" w:rsidP="00821975">
      <w:pPr>
        <w:rPr>
          <w:lang w:eastAsia="en-US"/>
        </w:rPr>
      </w:pPr>
    </w:p>
    <w:p w14:paraId="508DDB7A" w14:textId="1418A407" w:rsidR="008D035D" w:rsidRDefault="00821975" w:rsidP="00821975">
      <w:pPr>
        <w:pStyle w:val="Heading2"/>
        <w:numPr>
          <w:ilvl w:val="1"/>
          <w:numId w:val="13"/>
        </w:numPr>
        <w:rPr>
          <w:ins w:id="329" w:author="Arnaud Taddei" w:date="2020-03-03T11:46:00Z"/>
        </w:rPr>
      </w:pPr>
      <w:bookmarkStart w:id="330" w:name="_Toc34132802"/>
      <w:r>
        <w:t>What solution could fulfil this gap</w:t>
      </w:r>
      <w:ins w:id="331" w:author="Arnaud Taddei" w:date="2020-03-03T11:46:00Z">
        <w:r w:rsidR="008D035D">
          <w:t>?</w:t>
        </w:r>
        <w:bookmarkEnd w:id="330"/>
      </w:ins>
    </w:p>
    <w:p w14:paraId="0469F8B4" w14:textId="62DA5873" w:rsidR="00821975" w:rsidDel="008D035D" w:rsidRDefault="00821975" w:rsidP="00821975">
      <w:pPr>
        <w:pStyle w:val="Heading2"/>
        <w:numPr>
          <w:ilvl w:val="1"/>
          <w:numId w:val="13"/>
        </w:numPr>
        <w:rPr>
          <w:del w:id="332" w:author="Arnaud Taddei" w:date="2020-03-03T11:46:00Z"/>
        </w:rPr>
      </w:pPr>
      <w:del w:id="333" w:author="Arnaud Taddei" w:date="2020-03-03T11:46:00Z">
        <w:r w:rsidDel="008D035D">
          <w:delText>?</w:delText>
        </w:r>
      </w:del>
    </w:p>
    <w:p w14:paraId="7076D007" w14:textId="77777777" w:rsidR="00821975" w:rsidRDefault="00821975" w:rsidP="00821975">
      <w:pPr>
        <w:rPr>
          <w:lang w:eastAsia="en-US"/>
        </w:rPr>
      </w:pPr>
      <w:r>
        <w:rPr>
          <w:lang w:eastAsia="en-US"/>
        </w:rPr>
        <w:t xml:space="preserve">ITU-T operates with a number of rules and processes and it became clear that they were limits to find a creative solution. Yet, like it is discussed in [TP.sgstruct], making the comparison that a Study Group is like a Company was rich enough to inspire a solution from industry. </w:t>
      </w:r>
    </w:p>
    <w:p w14:paraId="1917970E" w14:textId="77777777" w:rsidR="00821975" w:rsidRDefault="00821975" w:rsidP="00821975">
      <w:pPr>
        <w:rPr>
          <w:lang w:eastAsia="en-US"/>
        </w:rPr>
      </w:pPr>
      <w:r>
        <w:rPr>
          <w:lang w:eastAsia="en-US"/>
        </w:rPr>
        <w:t>Indeed, when organizations need to launch a new business, as it is coming with a number of risks, sometimes the solution used is to incubate the innovation until it is solid enough that the organization can qualify what to really do with this new business: spinoff a new company, rearrange business units, etc.</w:t>
      </w:r>
    </w:p>
    <w:p w14:paraId="390AA6F7" w14:textId="77777777" w:rsidR="00821975" w:rsidRDefault="00821975" w:rsidP="00821975">
      <w:pPr>
        <w:rPr>
          <w:lang w:eastAsia="en-US"/>
        </w:rPr>
      </w:pPr>
      <w:r>
        <w:rPr>
          <w:lang w:eastAsia="en-US"/>
        </w:rPr>
        <w:t xml:space="preserve">The approach taken by businesses regarding startups lead them too to create the concept of incubators. </w:t>
      </w:r>
    </w:p>
    <w:p w14:paraId="68B41204" w14:textId="77777777" w:rsidR="00821975" w:rsidRDefault="00821975" w:rsidP="00821975">
      <w:pPr>
        <w:rPr>
          <w:lang w:eastAsia="en-US"/>
        </w:rPr>
      </w:pPr>
      <w:r>
        <w:rPr>
          <w:lang w:eastAsia="en-US"/>
        </w:rPr>
        <w:lastRenderedPageBreak/>
        <w:t>Inspired by these approaches, the idea of an incubation mechanism for SG17 started to gain mindshare until it became a reality. Once the principle was agreed, the question that needed to be addressed was how to design it and implement it.</w:t>
      </w:r>
    </w:p>
    <w:p w14:paraId="5F241DCF" w14:textId="6291B8C4" w:rsidR="00821975" w:rsidRDefault="00821975" w:rsidP="00821975">
      <w:pPr>
        <w:rPr>
          <w:ins w:id="334" w:author="Arnaud Taddei" w:date="2020-03-03T11:46:00Z"/>
          <w:lang w:eastAsia="en-US"/>
        </w:rPr>
      </w:pPr>
      <w:r>
        <w:rPr>
          <w:lang w:eastAsia="en-US"/>
        </w:rPr>
        <w:t>This is the purpose of this document.</w:t>
      </w:r>
    </w:p>
    <w:p w14:paraId="1CC9FBF8" w14:textId="77777777" w:rsidR="008D035D" w:rsidRDefault="008D035D" w:rsidP="008D035D">
      <w:pPr>
        <w:pStyle w:val="Heading2"/>
        <w:numPr>
          <w:ilvl w:val="1"/>
          <w:numId w:val="13"/>
        </w:numPr>
        <w:rPr>
          <w:ins w:id="335" w:author="Arnaud Taddei" w:date="2020-03-03T11:46:00Z"/>
        </w:rPr>
      </w:pPr>
      <w:bookmarkStart w:id="336" w:name="_Toc34132803"/>
      <w:ins w:id="337" w:author="Arnaud Taddei" w:date="2020-03-03T11:46:00Z">
        <w:r>
          <w:t>Who is defining, developing and maintain this incubation mechanism?</w:t>
        </w:r>
        <w:bookmarkEnd w:id="336"/>
      </w:ins>
    </w:p>
    <w:p w14:paraId="0B6A19E3" w14:textId="56D7B553" w:rsidR="008D035D" w:rsidRDefault="008D035D" w:rsidP="00821975">
      <w:pPr>
        <w:rPr>
          <w:ins w:id="338" w:author="Arnaud Taddei" w:date="2020-03-03T11:45:00Z"/>
          <w:lang w:eastAsia="en-US"/>
        </w:rPr>
      </w:pPr>
      <w:ins w:id="339" w:author="Arnaud Taddei" w:date="2020-03-03T11:46:00Z">
        <w:r>
          <w:rPr>
            <w:lang w:eastAsia="en-US"/>
          </w:rPr>
          <w:t>This me</w:t>
        </w:r>
      </w:ins>
      <w:ins w:id="340" w:author="Arnaud Taddei" w:date="2020-03-03T11:47:00Z">
        <w:r>
          <w:rPr>
            <w:lang w:eastAsia="en-US"/>
          </w:rPr>
          <w:t xml:space="preserve">chanism is defined, developed and maintained by the study group itself under a correspondence group </w:t>
        </w:r>
        <w:r w:rsidR="00914520">
          <w:rPr>
            <w:lang w:eastAsia="en-US"/>
          </w:rPr>
          <w:t>called the transformation of security studies.</w:t>
        </w:r>
      </w:ins>
    </w:p>
    <w:p w14:paraId="3A209AB2" w14:textId="3A1E7559" w:rsidR="008D035D" w:rsidRPr="006749FD" w:rsidRDefault="008D035D" w:rsidP="00821975">
      <w:pPr>
        <w:rPr>
          <w:lang w:eastAsia="en-US"/>
        </w:rPr>
      </w:pPr>
    </w:p>
    <w:p w14:paraId="07987FCB" w14:textId="77777777" w:rsidR="00821975" w:rsidRDefault="00821975" w:rsidP="00821975">
      <w:pPr>
        <w:pStyle w:val="Heading1"/>
        <w:numPr>
          <w:ilvl w:val="0"/>
          <w:numId w:val="13"/>
        </w:numPr>
      </w:pPr>
      <w:bookmarkStart w:id="341" w:name="_Toc34132804"/>
      <w:r>
        <w:t xml:space="preserve">The </w:t>
      </w:r>
      <w:r w:rsidRPr="000404B5">
        <w:t>incubation</w:t>
      </w:r>
      <w:r>
        <w:t xml:space="preserve"> mechanism</w:t>
      </w:r>
      <w:bookmarkEnd w:id="341"/>
    </w:p>
    <w:p w14:paraId="006B5050" w14:textId="77777777" w:rsidR="00821975" w:rsidRDefault="00821975" w:rsidP="00821975">
      <w:pPr>
        <w:pStyle w:val="Heading2"/>
        <w:numPr>
          <w:ilvl w:val="1"/>
          <w:numId w:val="13"/>
        </w:numPr>
      </w:pPr>
      <w:bookmarkStart w:id="342" w:name="_Toc34132805"/>
      <w:r>
        <w:t>General Description</w:t>
      </w:r>
      <w:bookmarkEnd w:id="342"/>
    </w:p>
    <w:p w14:paraId="2FF4BE11" w14:textId="77777777" w:rsidR="00821975" w:rsidRDefault="00821975" w:rsidP="00821975">
      <w:pPr>
        <w:rPr>
          <w:lang w:eastAsia="en-US"/>
        </w:rPr>
      </w:pPr>
      <w:r>
        <w:rPr>
          <w:lang w:eastAsia="en-US"/>
        </w:rPr>
        <w:t>The incubation mechanism is a mechanism that allows any contribution for a new work item which</w:t>
      </w:r>
    </w:p>
    <w:p w14:paraId="5B2C6412" w14:textId="77777777" w:rsidR="00821975" w:rsidRDefault="00821975" w:rsidP="00821975">
      <w:pPr>
        <w:pStyle w:val="ListParagraph"/>
        <w:numPr>
          <w:ilvl w:val="0"/>
          <w:numId w:val="12"/>
        </w:numPr>
        <w:rPr>
          <w:lang w:eastAsia="en-US"/>
        </w:rPr>
      </w:pPr>
      <w:r>
        <w:rPr>
          <w:lang w:eastAsia="en-US"/>
        </w:rPr>
        <w:t>is valid and is reasonable for SG17 to study</w:t>
      </w:r>
    </w:p>
    <w:p w14:paraId="51080056" w14:textId="77777777" w:rsidR="00821975" w:rsidRDefault="00821975" w:rsidP="00821975">
      <w:pPr>
        <w:pStyle w:val="ListParagraph"/>
        <w:numPr>
          <w:ilvl w:val="0"/>
          <w:numId w:val="12"/>
        </w:numPr>
        <w:rPr>
          <w:lang w:eastAsia="en-US"/>
        </w:rPr>
      </w:pPr>
      <w:r>
        <w:rPr>
          <w:lang w:eastAsia="en-US"/>
        </w:rPr>
        <w:t xml:space="preserve">but doesn’t fit exactly in the current structure of SG17 and </w:t>
      </w:r>
    </w:p>
    <w:p w14:paraId="3B01B3B7" w14:textId="77777777" w:rsidR="00821975" w:rsidRDefault="00821975" w:rsidP="00821975">
      <w:pPr>
        <w:pStyle w:val="ListParagraph"/>
        <w:numPr>
          <w:ilvl w:val="0"/>
          <w:numId w:val="12"/>
        </w:numPr>
        <w:rPr>
          <w:lang w:eastAsia="en-US"/>
        </w:rPr>
      </w:pPr>
      <w:r>
        <w:rPr>
          <w:lang w:eastAsia="en-US"/>
        </w:rPr>
        <w:t>therefore, cannot find a host question</w:t>
      </w:r>
    </w:p>
    <w:p w14:paraId="4B585077" w14:textId="77777777" w:rsidR="00821975" w:rsidRDefault="00821975" w:rsidP="00821975">
      <w:pPr>
        <w:rPr>
          <w:lang w:eastAsia="en-US"/>
        </w:rPr>
      </w:pPr>
      <w:r>
        <w:rPr>
          <w:lang w:eastAsia="en-US"/>
        </w:rPr>
        <w:t>to be still developed by SG17 until it is finished or allocated to its final question.</w:t>
      </w:r>
    </w:p>
    <w:p w14:paraId="1613CF08" w14:textId="77777777" w:rsidR="00821975" w:rsidRDefault="00821975" w:rsidP="00821975">
      <w:pPr>
        <w:rPr>
          <w:lang w:eastAsia="en-US"/>
        </w:rPr>
      </w:pPr>
    </w:p>
    <w:p w14:paraId="10FA2BAB" w14:textId="77777777" w:rsidR="00821975" w:rsidRDefault="00821975" w:rsidP="00821975">
      <w:pPr>
        <w:pStyle w:val="Heading3"/>
        <w:numPr>
          <w:ilvl w:val="2"/>
          <w:numId w:val="13"/>
        </w:numPr>
      </w:pPr>
      <w:bookmarkStart w:id="343" w:name="_Toc34132806"/>
      <w:r>
        <w:t>A mechanism in two parts</w:t>
      </w:r>
      <w:bookmarkEnd w:id="343"/>
    </w:p>
    <w:p w14:paraId="6869F6B7" w14:textId="77777777" w:rsidR="00821975" w:rsidRDefault="00821975" w:rsidP="00821975">
      <w:pPr>
        <w:rPr>
          <w:lang w:eastAsia="en-US"/>
        </w:rPr>
      </w:pPr>
      <w:r>
        <w:rPr>
          <w:lang w:eastAsia="en-US"/>
        </w:rPr>
        <w:t xml:space="preserve">It infers the requirement that the candidate new work items can be placed in a staging area in SG17. </w:t>
      </w:r>
    </w:p>
    <w:p w14:paraId="442AC224" w14:textId="77777777" w:rsidR="00821975" w:rsidRDefault="00821975" w:rsidP="00821975">
      <w:pPr>
        <w:rPr>
          <w:lang w:eastAsia="en-US"/>
        </w:rPr>
      </w:pPr>
      <w:r>
        <w:rPr>
          <w:lang w:eastAsia="en-US"/>
        </w:rPr>
        <w:t>This means that this mechanism needs:</w:t>
      </w:r>
    </w:p>
    <w:p w14:paraId="3766BBFD" w14:textId="77777777" w:rsidR="00821975" w:rsidRDefault="00821975" w:rsidP="00821975">
      <w:pPr>
        <w:pStyle w:val="ListParagraph"/>
        <w:numPr>
          <w:ilvl w:val="0"/>
          <w:numId w:val="12"/>
        </w:numPr>
        <w:rPr>
          <w:lang w:eastAsia="en-US"/>
        </w:rPr>
      </w:pPr>
      <w:r>
        <w:rPr>
          <w:lang w:eastAsia="en-US"/>
        </w:rPr>
        <w:t>A way to allocate the candidate new work items into this staging area</w:t>
      </w:r>
    </w:p>
    <w:p w14:paraId="7B46BBBD" w14:textId="77777777" w:rsidR="00821975" w:rsidRDefault="00821975" w:rsidP="00821975">
      <w:pPr>
        <w:pStyle w:val="ListParagraph"/>
        <w:numPr>
          <w:ilvl w:val="0"/>
          <w:numId w:val="12"/>
        </w:numPr>
        <w:rPr>
          <w:lang w:eastAsia="en-US"/>
        </w:rPr>
      </w:pPr>
      <w:r>
        <w:rPr>
          <w:lang w:eastAsia="en-US"/>
        </w:rPr>
        <w:t>That this staging area acts an incubation queue where candidate new work items are inserted, managed like any new work item in any normal work program, as well as reallocated to their final question</w:t>
      </w:r>
    </w:p>
    <w:p w14:paraId="639D31E7" w14:textId="77777777" w:rsidR="00821975" w:rsidRDefault="00821975" w:rsidP="00821975">
      <w:pPr>
        <w:rPr>
          <w:lang w:eastAsia="en-US"/>
        </w:rPr>
      </w:pPr>
    </w:p>
    <w:p w14:paraId="209048A8" w14:textId="77777777" w:rsidR="00821975" w:rsidRDefault="00821975" w:rsidP="00821975">
      <w:pPr>
        <w:rPr>
          <w:lang w:eastAsia="en-US"/>
        </w:rPr>
      </w:pPr>
      <w:r>
        <w:rPr>
          <w:lang w:eastAsia="en-US"/>
        </w:rPr>
        <w:t xml:space="preserve">We will call </w:t>
      </w:r>
    </w:p>
    <w:p w14:paraId="5A40116C" w14:textId="77777777" w:rsidR="00821975" w:rsidRDefault="00821975" w:rsidP="00821975">
      <w:pPr>
        <w:pStyle w:val="ListParagraph"/>
        <w:numPr>
          <w:ilvl w:val="0"/>
          <w:numId w:val="12"/>
        </w:numPr>
        <w:rPr>
          <w:lang w:eastAsia="en-US"/>
        </w:rPr>
      </w:pPr>
      <w:r>
        <w:rPr>
          <w:lang w:eastAsia="en-US"/>
        </w:rPr>
        <w:t>the staging area the incubation queue</w:t>
      </w:r>
    </w:p>
    <w:p w14:paraId="66E94582" w14:textId="77777777" w:rsidR="00821975" w:rsidRDefault="00821975" w:rsidP="00821975">
      <w:pPr>
        <w:pStyle w:val="ListParagraph"/>
        <w:numPr>
          <w:ilvl w:val="0"/>
          <w:numId w:val="12"/>
        </w:numPr>
        <w:rPr>
          <w:lang w:eastAsia="en-US"/>
        </w:rPr>
      </w:pPr>
      <w:r>
        <w:rPr>
          <w:lang w:eastAsia="en-US"/>
        </w:rPr>
        <w:t>a work item in the incubation queue as an incubated work item</w:t>
      </w:r>
    </w:p>
    <w:p w14:paraId="1E1C6DEF" w14:textId="77777777" w:rsidR="00821975" w:rsidRDefault="00821975" w:rsidP="00821975">
      <w:pPr>
        <w:pStyle w:val="ListParagraph"/>
        <w:numPr>
          <w:ilvl w:val="0"/>
          <w:numId w:val="12"/>
        </w:numPr>
        <w:rPr>
          <w:lang w:eastAsia="en-US"/>
        </w:rPr>
      </w:pPr>
      <w:r>
        <w:rPr>
          <w:lang w:eastAsia="en-US"/>
        </w:rPr>
        <w:t>a new work item candidate for incubation as incubation new work item</w:t>
      </w:r>
    </w:p>
    <w:p w14:paraId="43B23E45" w14:textId="77777777" w:rsidR="00821975" w:rsidRDefault="00821975" w:rsidP="00821975">
      <w:pPr>
        <w:pStyle w:val="ListParagraph"/>
        <w:numPr>
          <w:ilvl w:val="0"/>
          <w:numId w:val="12"/>
        </w:numPr>
        <w:rPr>
          <w:lang w:eastAsia="en-US"/>
        </w:rPr>
      </w:pPr>
      <w:r>
        <w:rPr>
          <w:lang w:eastAsia="en-US"/>
        </w:rPr>
        <w:t>the co-rapporteur in charge of the management of the incubation queue as the incubation co-rapporteur</w:t>
      </w:r>
    </w:p>
    <w:p w14:paraId="280BABBE" w14:textId="77777777" w:rsidR="00821975" w:rsidRDefault="00821975" w:rsidP="00821975">
      <w:pPr>
        <w:pStyle w:val="ListParagraph"/>
        <w:numPr>
          <w:ilvl w:val="0"/>
          <w:numId w:val="12"/>
        </w:numPr>
        <w:rPr>
          <w:lang w:eastAsia="en-US"/>
        </w:rPr>
      </w:pPr>
      <w:r>
        <w:rPr>
          <w:lang w:eastAsia="en-US"/>
        </w:rPr>
        <w:t>the question carrying the incubation queue and the incubation management as the incubation question</w:t>
      </w:r>
    </w:p>
    <w:p w14:paraId="62C86739" w14:textId="77777777" w:rsidR="00821975" w:rsidRDefault="00821975" w:rsidP="00821975">
      <w:pPr>
        <w:rPr>
          <w:lang w:eastAsia="en-US"/>
        </w:rPr>
      </w:pPr>
    </w:p>
    <w:p w14:paraId="3D2CCF52" w14:textId="77777777" w:rsidR="00821975" w:rsidRDefault="00821975" w:rsidP="00821975">
      <w:pPr>
        <w:rPr>
          <w:lang w:eastAsia="en-US"/>
        </w:rPr>
      </w:pPr>
      <w:r>
        <w:rPr>
          <w:lang w:eastAsia="en-US"/>
        </w:rPr>
        <w:t>We recognize that the incubation mechanism will consist of two parts during SG17 meetings</w:t>
      </w:r>
    </w:p>
    <w:p w14:paraId="7B1A5FEA" w14:textId="77777777" w:rsidR="00821975" w:rsidRDefault="00821975" w:rsidP="00821975">
      <w:pPr>
        <w:pStyle w:val="ListParagraph"/>
        <w:numPr>
          <w:ilvl w:val="0"/>
          <w:numId w:val="12"/>
        </w:numPr>
        <w:rPr>
          <w:lang w:eastAsia="en-US"/>
        </w:rPr>
      </w:pPr>
      <w:r>
        <w:rPr>
          <w:lang w:eastAsia="en-US"/>
        </w:rPr>
        <w:t>“The incubation mechanism part 1” will designate the allocation of the new work items and will also be called “incubation allocation”</w:t>
      </w:r>
    </w:p>
    <w:p w14:paraId="3DDEA020" w14:textId="77777777" w:rsidR="00821975" w:rsidRDefault="00821975" w:rsidP="00821975">
      <w:pPr>
        <w:pStyle w:val="ListParagraph"/>
        <w:numPr>
          <w:ilvl w:val="0"/>
          <w:numId w:val="12"/>
        </w:numPr>
        <w:rPr>
          <w:lang w:eastAsia="en-US"/>
        </w:rPr>
      </w:pPr>
      <w:r>
        <w:rPr>
          <w:lang w:eastAsia="en-US"/>
        </w:rPr>
        <w:t>“The incubation mechanism part 2” will designate the management of the queue and the new work items and will also be called “incubation management”</w:t>
      </w:r>
    </w:p>
    <w:p w14:paraId="20B1B8E1" w14:textId="77777777" w:rsidR="00821975" w:rsidRDefault="00821975" w:rsidP="00821975">
      <w:pPr>
        <w:pStyle w:val="ListParagraph"/>
        <w:rPr>
          <w:lang w:eastAsia="en-US"/>
        </w:rPr>
      </w:pPr>
    </w:p>
    <w:p w14:paraId="5D0E4DA1" w14:textId="77777777" w:rsidR="00821975" w:rsidRDefault="00821975" w:rsidP="00821975">
      <w:pPr>
        <w:pStyle w:val="Caption"/>
        <w:keepNext/>
      </w:pPr>
      <w:r>
        <w:lastRenderedPageBreak/>
        <w:t xml:space="preserve">Figure </w:t>
      </w:r>
      <w:r>
        <w:fldChar w:fldCharType="begin"/>
      </w:r>
      <w:r>
        <w:instrText xml:space="preserve"> SEQ Figure \* ARABIC </w:instrText>
      </w:r>
      <w:r>
        <w:fldChar w:fldCharType="separate"/>
      </w:r>
      <w:r>
        <w:rPr>
          <w:noProof/>
        </w:rPr>
        <w:t>1</w:t>
      </w:r>
      <w:r>
        <w:fldChar w:fldCharType="end"/>
      </w:r>
      <w:r>
        <w:t xml:space="preserve"> - General flow of the incubation mechanism in two parts allocation and management</w:t>
      </w:r>
    </w:p>
    <w:p w14:paraId="08C4F4AE" w14:textId="77777777" w:rsidR="00821975" w:rsidRDefault="00821975" w:rsidP="00821975">
      <w:pPr>
        <w:rPr>
          <w:lang w:eastAsia="en-US"/>
        </w:rPr>
      </w:pPr>
      <w:r>
        <w:rPr>
          <w:noProof/>
          <w:lang w:val="en-US" w:eastAsia="zh-CN"/>
        </w:rPr>
        <w:drawing>
          <wp:inline distT="0" distB="0" distL="0" distR="0" wp14:anchorId="5A43A963" wp14:editId="70C626C9">
            <wp:extent cx="6120765" cy="1952625"/>
            <wp:effectExtent l="0" t="0" r="63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0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765" cy="1952625"/>
                    </a:xfrm>
                    <a:prstGeom prst="rect">
                      <a:avLst/>
                    </a:prstGeom>
                  </pic:spPr>
                </pic:pic>
              </a:graphicData>
            </a:graphic>
          </wp:inline>
        </w:drawing>
      </w:r>
    </w:p>
    <w:p w14:paraId="06EB6CDD" w14:textId="77777777" w:rsidR="00821975" w:rsidRDefault="00821975" w:rsidP="00821975">
      <w:pPr>
        <w:rPr>
          <w:lang w:eastAsia="en-US"/>
        </w:rPr>
      </w:pPr>
    </w:p>
    <w:p w14:paraId="10BC0FDD" w14:textId="77777777" w:rsidR="00821975" w:rsidRDefault="00821975" w:rsidP="00821975">
      <w:pPr>
        <w:rPr>
          <w:lang w:eastAsia="en-US"/>
        </w:rPr>
      </w:pPr>
      <w:r>
        <w:rPr>
          <w:lang w:eastAsia="en-US"/>
        </w:rPr>
        <w:t>We understand too that each part needs to be hosted by an entity</w:t>
      </w:r>
    </w:p>
    <w:p w14:paraId="19B93FE5" w14:textId="77777777" w:rsidR="00821975" w:rsidRDefault="00821975" w:rsidP="00821975">
      <w:pPr>
        <w:pStyle w:val="ListParagraph"/>
        <w:numPr>
          <w:ilvl w:val="0"/>
          <w:numId w:val="12"/>
        </w:numPr>
        <w:rPr>
          <w:lang w:eastAsia="en-US"/>
        </w:rPr>
      </w:pPr>
      <w:r>
        <w:rPr>
          <w:lang w:eastAsia="en-US"/>
        </w:rPr>
        <w:t xml:space="preserve">The allocation part needs to be attached to SG17 as it concerns allocations that may need arbitrations across the Study Group between questions and it needs to be handled as early as possible in the Study Group. </w:t>
      </w:r>
    </w:p>
    <w:p w14:paraId="72D4E6EA" w14:textId="77777777" w:rsidR="00821975" w:rsidRDefault="00821975" w:rsidP="00821975">
      <w:pPr>
        <w:pStyle w:val="ListParagraph"/>
        <w:numPr>
          <w:ilvl w:val="0"/>
          <w:numId w:val="12"/>
        </w:numPr>
        <w:rPr>
          <w:lang w:eastAsia="en-US"/>
        </w:rPr>
      </w:pPr>
      <w:r>
        <w:rPr>
          <w:lang w:eastAsia="en-US"/>
        </w:rPr>
        <w:t xml:space="preserve">The management part needs to be attached to a question as this is mostly management of a work program and requires the skills of a rapporteurship </w:t>
      </w:r>
    </w:p>
    <w:p w14:paraId="6CAB9E15" w14:textId="77777777" w:rsidR="00821975" w:rsidRDefault="00821975" w:rsidP="00821975">
      <w:pPr>
        <w:rPr>
          <w:lang w:eastAsia="en-US"/>
        </w:rPr>
      </w:pPr>
    </w:p>
    <w:p w14:paraId="0EDC8E3B" w14:textId="77777777" w:rsidR="00821975" w:rsidRDefault="00821975" w:rsidP="00821975">
      <w:pPr>
        <w:rPr>
          <w:lang w:eastAsia="en-US"/>
        </w:rPr>
      </w:pPr>
    </w:p>
    <w:p w14:paraId="3E4937FD" w14:textId="77777777" w:rsidR="00821975" w:rsidRDefault="00821975" w:rsidP="00821975">
      <w:pPr>
        <w:rPr>
          <w:lang w:eastAsia="en-US"/>
        </w:rPr>
      </w:pPr>
    </w:p>
    <w:p w14:paraId="19F5B47D" w14:textId="77777777" w:rsidR="00821975" w:rsidRDefault="00821975" w:rsidP="00821975">
      <w:pPr>
        <w:pStyle w:val="Heading2"/>
        <w:numPr>
          <w:ilvl w:val="1"/>
          <w:numId w:val="13"/>
        </w:numPr>
      </w:pPr>
      <w:bookmarkStart w:id="344" w:name="_Toc34132807"/>
      <w:r>
        <w:t>Incubation mechanisms constituencies</w:t>
      </w:r>
      <w:bookmarkEnd w:id="344"/>
    </w:p>
    <w:p w14:paraId="0219CF25" w14:textId="77777777" w:rsidR="00821975" w:rsidRDefault="00821975" w:rsidP="00821975">
      <w:pPr>
        <w:pStyle w:val="Heading3"/>
        <w:numPr>
          <w:ilvl w:val="2"/>
          <w:numId w:val="13"/>
        </w:numPr>
      </w:pPr>
      <w:bookmarkStart w:id="345" w:name="_Toc34132808"/>
      <w:r>
        <w:t>The incubation work item</w:t>
      </w:r>
      <w:bookmarkEnd w:id="345"/>
    </w:p>
    <w:p w14:paraId="49690993" w14:textId="2DF70BA8" w:rsidR="00821975" w:rsidRDefault="00821975" w:rsidP="00821975">
      <w:pPr>
        <w:rPr>
          <w:lang w:eastAsia="en-US"/>
        </w:rPr>
      </w:pPr>
      <w:r>
        <w:rPr>
          <w:lang w:eastAsia="en-US"/>
        </w:rPr>
        <w:t>An incubation work item is a normal work item that is placed in the incubation queue. We remind here that work items can be of various types</w:t>
      </w:r>
      <w:ins w:id="346" w:author="Arnaud Taddei" w:date="2020-03-03T10:15:00Z">
        <w:r w:rsidR="00FF541D">
          <w:rPr>
            <w:lang w:eastAsia="en-US"/>
          </w:rPr>
          <w:t xml:space="preserve"> as per </w:t>
        </w:r>
      </w:ins>
      <w:del w:id="347" w:author="Arnaud Taddei" w:date="2020-03-03T10:15:00Z">
        <w:r w:rsidDel="00FF541D">
          <w:rPr>
            <w:lang w:eastAsia="en-US"/>
          </w:rPr>
          <w:delText xml:space="preserve">: </w:delText>
        </w:r>
      </w:del>
    </w:p>
    <w:p w14:paraId="5DA11EE6" w14:textId="4E502FAF" w:rsidR="00821975" w:rsidRDefault="00FA04DD" w:rsidP="00821975">
      <w:pPr>
        <w:pStyle w:val="ListParagraph"/>
        <w:numPr>
          <w:ilvl w:val="0"/>
          <w:numId w:val="12"/>
        </w:numPr>
        <w:rPr>
          <w:lang w:eastAsia="en-US"/>
        </w:rPr>
      </w:pPr>
      <w:ins w:id="348" w:author="Arnaud Taddei" w:date="2020-03-03T11:26:00Z">
        <w:r>
          <w:rPr>
            <w:lang w:eastAsia="en-US"/>
          </w:rPr>
          <w:t>Normative</w:t>
        </w:r>
      </w:ins>
      <w:ins w:id="349" w:author="Arnaud Taddei" w:date="2020-03-03T11:30:00Z">
        <w:r w:rsidR="00DD1333">
          <w:rPr>
            <w:lang w:eastAsia="en-US"/>
          </w:rPr>
          <w:t xml:space="preserve"> ITU-T documents such as</w:t>
        </w:r>
      </w:ins>
      <w:ins w:id="350" w:author="Arnaud Taddei" w:date="2020-03-03T11:26:00Z">
        <w:r>
          <w:rPr>
            <w:lang w:eastAsia="en-US"/>
          </w:rPr>
          <w:t xml:space="preserve"> </w:t>
        </w:r>
      </w:ins>
      <w:commentRangeStart w:id="351"/>
      <w:r w:rsidR="00821975">
        <w:rPr>
          <w:lang w:eastAsia="en-US"/>
        </w:rPr>
        <w:t>Recommendation</w:t>
      </w:r>
      <w:commentRangeEnd w:id="351"/>
      <w:r w:rsidR="00821975">
        <w:rPr>
          <w:rStyle w:val="CommentReference"/>
        </w:rPr>
        <w:commentReference w:id="351"/>
      </w:r>
      <w:ins w:id="352" w:author="Arnaud Taddei" w:date="2020-03-03T11:27:00Z">
        <w:r>
          <w:rPr>
            <w:lang w:eastAsia="en-US"/>
          </w:rPr>
          <w:t>s</w:t>
        </w:r>
      </w:ins>
      <w:ins w:id="353" w:author="Arnaud Taddei" w:date="2020-03-03T11:30:00Z">
        <w:r w:rsidR="00DD1333">
          <w:rPr>
            <w:lang w:eastAsia="en-US"/>
          </w:rPr>
          <w:t xml:space="preserve"> and </w:t>
        </w:r>
      </w:ins>
      <w:ins w:id="354" w:author="Arnaud Taddei" w:date="2020-03-03T11:27:00Z">
        <w:r w:rsidR="00DD1333">
          <w:rPr>
            <w:lang w:eastAsia="en-US"/>
          </w:rPr>
          <w:t>Annex</w:t>
        </w:r>
      </w:ins>
      <w:ins w:id="355" w:author="Arnaud Taddei" w:date="2020-03-03T11:30:00Z">
        <w:r w:rsidR="00DD1333">
          <w:rPr>
            <w:lang w:eastAsia="en-US"/>
          </w:rPr>
          <w:t xml:space="preserve">es </w:t>
        </w:r>
      </w:ins>
      <w:ins w:id="356" w:author="Arnaud Taddei" w:date="2020-03-03T11:27:00Z">
        <w:r w:rsidR="00DD1333">
          <w:rPr>
            <w:lang w:eastAsia="en-US"/>
          </w:rPr>
          <w:t xml:space="preserve">as per </w:t>
        </w:r>
      </w:ins>
      <w:ins w:id="357" w:author="Arnaud Taddei" w:date="2020-03-03T11:30:00Z">
        <w:r w:rsidR="00DD1333" w:rsidRPr="00F44E97">
          <w:rPr>
            <w:lang w:val="en-US"/>
          </w:rPr>
          <w:t>[b-ITU-T A.1]</w:t>
        </w:r>
      </w:ins>
      <w:ins w:id="358" w:author="Arnaud Taddei" w:date="2020-03-03T11:28:00Z">
        <w:r w:rsidR="00DD1333">
          <w:rPr>
            <w:lang w:eastAsia="en-US"/>
          </w:rPr>
          <w:t xml:space="preserve"> and </w:t>
        </w:r>
      </w:ins>
      <w:ins w:id="359" w:author="Arnaud Taddei" w:date="2020-03-03T11:30:00Z">
        <w:r w:rsidR="00DD1333" w:rsidRPr="00F44E97">
          <w:rPr>
            <w:lang w:val="en-US"/>
          </w:rPr>
          <w:t>[b-ITU-T A.1</w:t>
        </w:r>
        <w:r w:rsidR="00DD1333">
          <w:rPr>
            <w:lang w:val="en-US"/>
          </w:rPr>
          <w:t>2</w:t>
        </w:r>
        <w:r w:rsidR="00DD1333" w:rsidRPr="00F44E97">
          <w:rPr>
            <w:lang w:val="en-US"/>
          </w:rPr>
          <w:t>]</w:t>
        </w:r>
      </w:ins>
    </w:p>
    <w:p w14:paraId="59E4D044" w14:textId="25469526" w:rsidR="00821975" w:rsidDel="00FA04DD" w:rsidRDefault="00FA04DD" w:rsidP="00821975">
      <w:pPr>
        <w:pStyle w:val="ListParagraph"/>
        <w:numPr>
          <w:ilvl w:val="0"/>
          <w:numId w:val="12"/>
        </w:numPr>
        <w:rPr>
          <w:del w:id="360" w:author="Arnaud Taddei" w:date="2020-03-03T11:20:00Z"/>
          <w:lang w:eastAsia="en-US"/>
        </w:rPr>
      </w:pPr>
      <w:ins w:id="361" w:author="Arnaud Taddei" w:date="2020-03-03T11:20:00Z">
        <w:r>
          <w:rPr>
            <w:lang w:eastAsia="en-US"/>
          </w:rPr>
          <w:t xml:space="preserve">Non-normative ITU-T documents such </w:t>
        </w:r>
      </w:ins>
      <w:ins w:id="362" w:author="Arnaud Taddei" w:date="2020-03-03T11:21:00Z">
        <w:r>
          <w:rPr>
            <w:lang w:eastAsia="en-US"/>
          </w:rPr>
          <w:t xml:space="preserve">as </w:t>
        </w:r>
      </w:ins>
      <w:r w:rsidR="00821975">
        <w:rPr>
          <w:lang w:eastAsia="en-US"/>
        </w:rPr>
        <w:t>Technical Report</w:t>
      </w:r>
      <w:ins w:id="363" w:author="Arnaud Taddei" w:date="2020-03-03T11:20:00Z">
        <w:r>
          <w:rPr>
            <w:lang w:eastAsia="en-US"/>
          </w:rPr>
          <w:t xml:space="preserve"> and Technical Papers as per </w:t>
        </w:r>
        <w:r w:rsidRPr="00FA04DD">
          <w:rPr>
            <w:lang w:val="en-US"/>
            <w:rPrChange w:id="364" w:author="Arnaud Taddei" w:date="2020-03-03T11:20:00Z">
              <w:rPr>
                <w:lang w:val="fr-CH"/>
              </w:rPr>
            </w:rPrChange>
          </w:rPr>
          <w:t>[b-ITU-T A.13]</w:t>
        </w:r>
      </w:ins>
    </w:p>
    <w:p w14:paraId="3A16B6F1" w14:textId="77777777" w:rsidR="00821975" w:rsidDel="00DD1333" w:rsidRDefault="00821975" w:rsidP="00FA04DD">
      <w:pPr>
        <w:pStyle w:val="ListParagraph"/>
        <w:numPr>
          <w:ilvl w:val="0"/>
          <w:numId w:val="12"/>
        </w:numPr>
        <w:rPr>
          <w:del w:id="365" w:author="Arnaud Taddei" w:date="2020-03-03T11:30:00Z"/>
          <w:lang w:eastAsia="en-US"/>
        </w:rPr>
      </w:pPr>
      <w:del w:id="366" w:author="Arnaud Taddei" w:date="2020-03-03T11:20:00Z">
        <w:r w:rsidDel="00FA04DD">
          <w:rPr>
            <w:lang w:eastAsia="en-US"/>
          </w:rPr>
          <w:delText>Technical Paper</w:delText>
        </w:r>
      </w:del>
    </w:p>
    <w:p w14:paraId="14750728" w14:textId="77777777" w:rsidR="00821975" w:rsidRDefault="00821975" w:rsidP="00DD1333">
      <w:pPr>
        <w:pStyle w:val="ListParagraph"/>
        <w:numPr>
          <w:ilvl w:val="0"/>
          <w:numId w:val="12"/>
        </w:numPr>
        <w:rPr>
          <w:lang w:eastAsia="en-US"/>
        </w:rPr>
      </w:pPr>
      <w:del w:id="367" w:author="Arnaud Taddei" w:date="2020-03-03T11:30:00Z">
        <w:r w:rsidDel="00DD1333">
          <w:rPr>
            <w:lang w:eastAsia="en-US"/>
          </w:rPr>
          <w:delText>Etc.</w:delText>
        </w:r>
      </w:del>
    </w:p>
    <w:p w14:paraId="68A04792" w14:textId="39F6BA36" w:rsidR="00821975" w:rsidRDefault="00821975" w:rsidP="00821975">
      <w:pPr>
        <w:rPr>
          <w:lang w:eastAsia="en-US"/>
        </w:rPr>
      </w:pPr>
      <w:r>
        <w:rPr>
          <w:lang w:eastAsia="en-US"/>
        </w:rPr>
        <w:t>And there are various approval processes</w:t>
      </w:r>
      <w:ins w:id="368" w:author="Arnaud Taddei" w:date="2020-03-03T11:34:00Z">
        <w:r w:rsidR="00DD1333">
          <w:rPr>
            <w:lang w:eastAsia="en-US"/>
          </w:rPr>
          <w:t xml:space="preserve"> as per </w:t>
        </w:r>
        <w:r w:rsidR="00DD1333" w:rsidRPr="00F44E97">
          <w:rPr>
            <w:lang w:val="en-US"/>
          </w:rPr>
          <w:t>[b-ITU-T WTSA-16 Resolution 1]</w:t>
        </w:r>
      </w:ins>
    </w:p>
    <w:p w14:paraId="67E69529" w14:textId="77777777" w:rsidR="00821975" w:rsidRDefault="00821975" w:rsidP="00821975">
      <w:pPr>
        <w:pStyle w:val="ListParagraph"/>
        <w:numPr>
          <w:ilvl w:val="0"/>
          <w:numId w:val="12"/>
        </w:numPr>
        <w:rPr>
          <w:lang w:eastAsia="en-US"/>
        </w:rPr>
      </w:pPr>
      <w:r>
        <w:rPr>
          <w:lang w:eastAsia="en-US"/>
        </w:rPr>
        <w:t>Traditional Approval Process (TAP) (for recommendations)</w:t>
      </w:r>
    </w:p>
    <w:p w14:paraId="13F54008" w14:textId="77777777" w:rsidR="00821975" w:rsidRDefault="00821975" w:rsidP="00821975">
      <w:pPr>
        <w:pStyle w:val="ListParagraph"/>
        <w:numPr>
          <w:ilvl w:val="0"/>
          <w:numId w:val="12"/>
        </w:numPr>
        <w:rPr>
          <w:lang w:eastAsia="en-US"/>
        </w:rPr>
      </w:pPr>
      <w:r>
        <w:rPr>
          <w:lang w:eastAsia="en-US"/>
        </w:rPr>
        <w:t>Accelerated Approval Process (AAP) (for recommendations)</w:t>
      </w:r>
    </w:p>
    <w:p w14:paraId="42A6293B" w14:textId="77777777" w:rsidR="00821975" w:rsidRDefault="00821975" w:rsidP="00821975">
      <w:pPr>
        <w:pStyle w:val="ListParagraph"/>
        <w:numPr>
          <w:ilvl w:val="0"/>
          <w:numId w:val="12"/>
        </w:numPr>
        <w:rPr>
          <w:lang w:eastAsia="en-US"/>
        </w:rPr>
      </w:pPr>
      <w:r>
        <w:rPr>
          <w:lang w:eastAsia="en-US"/>
        </w:rPr>
        <w:t>Agreement (For Technical Report, Technical Paper)</w:t>
      </w:r>
    </w:p>
    <w:p w14:paraId="7B888A5B" w14:textId="77777777" w:rsidR="00821975" w:rsidRDefault="00821975" w:rsidP="00821975">
      <w:pPr>
        <w:rPr>
          <w:lang w:eastAsia="en-US"/>
        </w:rPr>
      </w:pPr>
      <w:r>
        <w:rPr>
          <w:lang w:eastAsia="en-US"/>
        </w:rPr>
        <w:t>We note and remind here that:</w:t>
      </w:r>
    </w:p>
    <w:p w14:paraId="4030C1AA" w14:textId="77777777" w:rsidR="00821975" w:rsidRDefault="00821975" w:rsidP="00821975">
      <w:pPr>
        <w:pStyle w:val="ListParagraph"/>
        <w:numPr>
          <w:ilvl w:val="0"/>
          <w:numId w:val="12"/>
        </w:numPr>
        <w:rPr>
          <w:lang w:eastAsia="en-US"/>
        </w:rPr>
      </w:pPr>
      <w:r>
        <w:rPr>
          <w:lang w:eastAsia="en-US"/>
        </w:rPr>
        <w:t>If a Recommendation was initially set to TAP it cannot be changed to AAP later</w:t>
      </w:r>
    </w:p>
    <w:p w14:paraId="2982734C" w14:textId="77777777" w:rsidR="00821975" w:rsidRDefault="00821975" w:rsidP="00821975">
      <w:pPr>
        <w:pStyle w:val="ListParagraph"/>
        <w:numPr>
          <w:ilvl w:val="0"/>
          <w:numId w:val="12"/>
        </w:numPr>
        <w:rPr>
          <w:lang w:eastAsia="en-US"/>
        </w:rPr>
      </w:pPr>
      <w:r>
        <w:rPr>
          <w:lang w:eastAsia="en-US"/>
        </w:rPr>
        <w:t>If a Recommendation was initially set to AAP it can be changed to TAP later</w:t>
      </w:r>
    </w:p>
    <w:p w14:paraId="0C8DEA9A" w14:textId="77777777" w:rsidR="00821975" w:rsidRDefault="00821975" w:rsidP="00821975">
      <w:pPr>
        <w:rPr>
          <w:lang w:eastAsia="en-US"/>
        </w:rPr>
      </w:pPr>
      <w:r>
        <w:rPr>
          <w:lang w:eastAsia="en-US"/>
        </w:rPr>
        <w:t>We observe that as we are in innovation path, it is a good practice to encourage Technical Papers as contribution for new work items in the incubation queue as they can act as a feasibility study which is a lightweight way to qualify potential future contributions and help delegates to familiarize themselves with a certain topic before standardization is engaged and contributions for new work items for recommendations are submitted.</w:t>
      </w:r>
    </w:p>
    <w:p w14:paraId="3B6DCE11" w14:textId="77777777" w:rsidR="00821975" w:rsidRDefault="00821975" w:rsidP="00821975">
      <w:pPr>
        <w:rPr>
          <w:lang w:eastAsia="en-US"/>
        </w:rPr>
      </w:pPr>
    </w:p>
    <w:p w14:paraId="7E873DE2" w14:textId="77777777" w:rsidR="00821975" w:rsidRDefault="00821975" w:rsidP="00821975">
      <w:pPr>
        <w:pStyle w:val="Heading3"/>
        <w:numPr>
          <w:ilvl w:val="2"/>
          <w:numId w:val="13"/>
        </w:numPr>
      </w:pPr>
      <w:bookmarkStart w:id="369" w:name="_Toc34132809"/>
      <w:r>
        <w:t>Candidate incubation new work items</w:t>
      </w:r>
      <w:bookmarkEnd w:id="369"/>
    </w:p>
    <w:p w14:paraId="255E13E5" w14:textId="77777777" w:rsidR="00821975" w:rsidRDefault="00821975" w:rsidP="00821975">
      <w:pPr>
        <w:rPr>
          <w:lang w:eastAsia="en-US"/>
        </w:rPr>
      </w:pPr>
      <w:r>
        <w:rPr>
          <w:lang w:eastAsia="en-US"/>
        </w:rPr>
        <w:t>A candidate new work item is a new work item that shows a difficulty to be placed into a specific question. The below table shows some examples where a potential new work item would be acceptable as such but would be difficult to place in a specific question</w:t>
      </w:r>
    </w:p>
    <w:p w14:paraId="252DF75C" w14:textId="77777777" w:rsidR="00821975" w:rsidRDefault="00821975" w:rsidP="00821975">
      <w:pPr>
        <w:rPr>
          <w:lang w:eastAsia="en-US"/>
        </w:rPr>
      </w:pPr>
    </w:p>
    <w:p w14:paraId="6F773C9E" w14:textId="45816958" w:rsidR="00821975" w:rsidRDefault="00821975" w:rsidP="00821975">
      <w:pPr>
        <w:pStyle w:val="Caption"/>
        <w:keepNext/>
      </w:pPr>
      <w:r>
        <w:t xml:space="preserve">Table </w:t>
      </w:r>
      <w:r>
        <w:fldChar w:fldCharType="begin"/>
      </w:r>
      <w:r>
        <w:instrText xml:space="preserve"> SEQ Table \* ARABIC </w:instrText>
      </w:r>
      <w:r>
        <w:fldChar w:fldCharType="separate"/>
      </w:r>
      <w:r w:rsidR="000B7C63">
        <w:rPr>
          <w:noProof/>
        </w:rPr>
        <w:t>1</w:t>
      </w:r>
      <w:r>
        <w:fldChar w:fldCharType="end"/>
      </w:r>
      <w:r>
        <w:t xml:space="preserve">  - Examples of potential new work items candidate for incubation</w:t>
      </w:r>
    </w:p>
    <w:tbl>
      <w:tblPr>
        <w:tblW w:w="0" w:type="auto"/>
        <w:tblLook w:val="04A0" w:firstRow="1" w:lastRow="0" w:firstColumn="1" w:lastColumn="0" w:noHBand="0" w:noVBand="1"/>
      </w:tblPr>
      <w:tblGrid>
        <w:gridCol w:w="5240"/>
        <w:gridCol w:w="4389"/>
      </w:tblGrid>
      <w:tr w:rsidR="00821975" w:rsidRPr="00E82EF9" w14:paraId="51899FBD" w14:textId="77777777" w:rsidTr="00821975">
        <w:trPr>
          <w:tblHeader/>
        </w:trPr>
        <w:tc>
          <w:tcPr>
            <w:tcW w:w="5240" w:type="dxa"/>
            <w:shd w:val="clear" w:color="auto" w:fill="BFBFBF" w:themeFill="background1" w:themeFillShade="BF"/>
          </w:tcPr>
          <w:p w14:paraId="4C5D5C14" w14:textId="77777777" w:rsidR="00821975" w:rsidRPr="00E82EF9" w:rsidRDefault="00821975" w:rsidP="00821975">
            <w:pPr>
              <w:rPr>
                <w:sz w:val="16"/>
                <w:szCs w:val="16"/>
                <w:lang w:eastAsia="en-US"/>
              </w:rPr>
            </w:pPr>
            <w:r w:rsidRPr="00E82EF9">
              <w:rPr>
                <w:sz w:val="16"/>
                <w:szCs w:val="16"/>
                <w:lang w:eastAsia="en-US"/>
              </w:rPr>
              <w:t xml:space="preserve">Reason </w:t>
            </w:r>
          </w:p>
        </w:tc>
        <w:tc>
          <w:tcPr>
            <w:tcW w:w="4389" w:type="dxa"/>
            <w:shd w:val="clear" w:color="auto" w:fill="BFBFBF" w:themeFill="background1" w:themeFillShade="BF"/>
          </w:tcPr>
          <w:p w14:paraId="34A24DA6" w14:textId="77777777" w:rsidR="00821975" w:rsidRPr="00E82EF9" w:rsidRDefault="00821975" w:rsidP="00821975">
            <w:pPr>
              <w:rPr>
                <w:sz w:val="16"/>
                <w:szCs w:val="16"/>
                <w:lang w:eastAsia="en-US"/>
              </w:rPr>
            </w:pPr>
            <w:r w:rsidRPr="00E82EF9">
              <w:rPr>
                <w:sz w:val="16"/>
                <w:szCs w:val="16"/>
                <w:lang w:eastAsia="en-US"/>
              </w:rPr>
              <w:t>Example of a potential new work item topic that would fall in the category</w:t>
            </w:r>
          </w:p>
        </w:tc>
      </w:tr>
      <w:tr w:rsidR="00821975" w:rsidRPr="00E82EF9" w14:paraId="0F1C7ECF" w14:textId="77777777" w:rsidTr="00821975">
        <w:tc>
          <w:tcPr>
            <w:tcW w:w="5240" w:type="dxa"/>
          </w:tcPr>
          <w:p w14:paraId="27C1E59C" w14:textId="77777777" w:rsidR="00821975" w:rsidRPr="00E82EF9" w:rsidRDefault="00821975" w:rsidP="00821975">
            <w:pPr>
              <w:rPr>
                <w:sz w:val="16"/>
                <w:szCs w:val="16"/>
                <w:lang w:eastAsia="en-US"/>
              </w:rPr>
            </w:pPr>
            <w:r w:rsidRPr="00E82EF9">
              <w:rPr>
                <w:sz w:val="16"/>
                <w:szCs w:val="16"/>
                <w:lang w:eastAsia="en-US"/>
              </w:rPr>
              <w:t>Question’s mandate doesn’t cover the topic</w:t>
            </w:r>
          </w:p>
        </w:tc>
        <w:tc>
          <w:tcPr>
            <w:tcW w:w="4389" w:type="dxa"/>
          </w:tcPr>
          <w:p w14:paraId="5492643E" w14:textId="77777777" w:rsidR="00821975" w:rsidRPr="00E82EF9" w:rsidRDefault="00821975" w:rsidP="00821975">
            <w:pPr>
              <w:rPr>
                <w:sz w:val="16"/>
                <w:szCs w:val="16"/>
                <w:lang w:eastAsia="en-US"/>
              </w:rPr>
            </w:pPr>
            <w:r w:rsidRPr="00E82EF9">
              <w:rPr>
                <w:sz w:val="16"/>
                <w:szCs w:val="16"/>
                <w:lang w:eastAsia="en-US"/>
              </w:rPr>
              <w:t xml:space="preserve">Artificial Intelligence </w:t>
            </w:r>
          </w:p>
        </w:tc>
      </w:tr>
      <w:tr w:rsidR="00821975" w:rsidRPr="00E82EF9" w14:paraId="0C0E2EDC" w14:textId="77777777" w:rsidTr="00821975">
        <w:tc>
          <w:tcPr>
            <w:tcW w:w="5240" w:type="dxa"/>
          </w:tcPr>
          <w:p w14:paraId="53398E56" w14:textId="77777777" w:rsidR="00821975" w:rsidRPr="00E82EF9" w:rsidRDefault="00821975" w:rsidP="00821975">
            <w:pPr>
              <w:rPr>
                <w:sz w:val="16"/>
                <w:szCs w:val="16"/>
                <w:lang w:eastAsia="en-US"/>
              </w:rPr>
            </w:pPr>
            <w:r w:rsidRPr="00E82EF9">
              <w:rPr>
                <w:sz w:val="16"/>
                <w:szCs w:val="16"/>
                <w:lang w:eastAsia="en-US"/>
              </w:rPr>
              <w:t>Question’s mandate is too restrictive for the topic</w:t>
            </w:r>
          </w:p>
        </w:tc>
        <w:tc>
          <w:tcPr>
            <w:tcW w:w="4389" w:type="dxa"/>
          </w:tcPr>
          <w:p w14:paraId="6216497D" w14:textId="77777777" w:rsidR="00821975" w:rsidRPr="00E82EF9" w:rsidRDefault="00821975" w:rsidP="00821975">
            <w:pPr>
              <w:rPr>
                <w:sz w:val="16"/>
                <w:szCs w:val="16"/>
                <w:lang w:eastAsia="en-US"/>
              </w:rPr>
            </w:pPr>
            <w:r w:rsidRPr="00E82EF9">
              <w:rPr>
                <w:sz w:val="16"/>
                <w:szCs w:val="16"/>
                <w:lang w:eastAsia="en-US"/>
              </w:rPr>
              <w:t>Q8 doesn’t cover Big Data</w:t>
            </w:r>
          </w:p>
        </w:tc>
      </w:tr>
      <w:tr w:rsidR="00821975" w:rsidRPr="00E82EF9" w14:paraId="44AFE69C" w14:textId="77777777" w:rsidTr="00821975">
        <w:tc>
          <w:tcPr>
            <w:tcW w:w="5240" w:type="dxa"/>
          </w:tcPr>
          <w:p w14:paraId="1728575C" w14:textId="77777777" w:rsidR="00821975" w:rsidRPr="00E82EF9" w:rsidRDefault="00821975" w:rsidP="00821975">
            <w:pPr>
              <w:rPr>
                <w:sz w:val="16"/>
                <w:szCs w:val="16"/>
                <w:lang w:eastAsia="en-US"/>
              </w:rPr>
            </w:pPr>
            <w:r w:rsidRPr="00E82EF9">
              <w:rPr>
                <w:sz w:val="16"/>
                <w:szCs w:val="16"/>
                <w:lang w:eastAsia="en-US"/>
              </w:rPr>
              <w:t>Question’s mandate has a dependency with another SDO that forbids the scope of the contribution</w:t>
            </w:r>
          </w:p>
        </w:tc>
        <w:tc>
          <w:tcPr>
            <w:tcW w:w="4389" w:type="dxa"/>
          </w:tcPr>
          <w:p w14:paraId="01AC290F" w14:textId="77777777" w:rsidR="00821975" w:rsidRPr="00E82EF9" w:rsidRDefault="00821975" w:rsidP="00821975">
            <w:pPr>
              <w:rPr>
                <w:sz w:val="16"/>
                <w:szCs w:val="16"/>
                <w:lang w:eastAsia="en-US"/>
              </w:rPr>
            </w:pPr>
            <w:r w:rsidRPr="00E82EF9">
              <w:rPr>
                <w:sz w:val="16"/>
                <w:szCs w:val="16"/>
                <w:lang w:eastAsia="en-US"/>
              </w:rPr>
              <w:t>Q3 has specific agreements with ISO that may limit what it can cover</w:t>
            </w:r>
          </w:p>
        </w:tc>
      </w:tr>
      <w:tr w:rsidR="00821975" w:rsidRPr="00E82EF9" w14:paraId="2C847B45" w14:textId="77777777" w:rsidTr="00821975">
        <w:tc>
          <w:tcPr>
            <w:tcW w:w="5240" w:type="dxa"/>
          </w:tcPr>
          <w:p w14:paraId="2B2ED76D" w14:textId="77777777" w:rsidR="00821975" w:rsidRPr="00E82EF9" w:rsidRDefault="00821975" w:rsidP="00821975">
            <w:pPr>
              <w:rPr>
                <w:sz w:val="16"/>
                <w:szCs w:val="16"/>
                <w:lang w:eastAsia="en-US"/>
              </w:rPr>
            </w:pPr>
            <w:r w:rsidRPr="00E82EF9">
              <w:rPr>
                <w:sz w:val="16"/>
                <w:szCs w:val="16"/>
                <w:lang w:eastAsia="en-US"/>
              </w:rPr>
              <w:t>ITU received a mandate that forbids the topic</w:t>
            </w:r>
          </w:p>
        </w:tc>
        <w:tc>
          <w:tcPr>
            <w:tcW w:w="4389" w:type="dxa"/>
          </w:tcPr>
          <w:p w14:paraId="3F0B3887" w14:textId="77777777" w:rsidR="00821975" w:rsidRPr="00E82EF9" w:rsidRDefault="00821975" w:rsidP="00821975">
            <w:pPr>
              <w:rPr>
                <w:sz w:val="16"/>
                <w:szCs w:val="16"/>
                <w:lang w:eastAsia="en-US"/>
              </w:rPr>
            </w:pPr>
            <w:r w:rsidRPr="00E82EF9">
              <w:rPr>
                <w:sz w:val="16"/>
                <w:szCs w:val="16"/>
                <w:lang w:eastAsia="en-US"/>
              </w:rPr>
              <w:t xml:space="preserve">Ad spam is at the edge of security and content </w:t>
            </w:r>
          </w:p>
        </w:tc>
      </w:tr>
      <w:tr w:rsidR="00821975" w:rsidRPr="00E82EF9" w14:paraId="762487EC" w14:textId="77777777" w:rsidTr="00821975">
        <w:tc>
          <w:tcPr>
            <w:tcW w:w="5240" w:type="dxa"/>
          </w:tcPr>
          <w:p w14:paraId="7179D2F1" w14:textId="77777777" w:rsidR="00821975" w:rsidRPr="00E82EF9" w:rsidRDefault="00821975" w:rsidP="00821975">
            <w:pPr>
              <w:rPr>
                <w:sz w:val="16"/>
                <w:szCs w:val="16"/>
                <w:lang w:eastAsia="en-US"/>
              </w:rPr>
            </w:pPr>
            <w:r w:rsidRPr="00E82EF9">
              <w:rPr>
                <w:sz w:val="16"/>
                <w:szCs w:val="16"/>
                <w:lang w:eastAsia="en-US"/>
              </w:rPr>
              <w:t>The topic can legitimately be supported by multiple questions because the topic was never properly recognized, positioned in SG17, or because there are overlaps between questions</w:t>
            </w:r>
          </w:p>
        </w:tc>
        <w:tc>
          <w:tcPr>
            <w:tcW w:w="4389" w:type="dxa"/>
          </w:tcPr>
          <w:p w14:paraId="699E4F53" w14:textId="77777777" w:rsidR="00821975" w:rsidRPr="00E82EF9" w:rsidRDefault="00821975" w:rsidP="00821975">
            <w:pPr>
              <w:rPr>
                <w:sz w:val="16"/>
                <w:szCs w:val="16"/>
                <w:lang w:eastAsia="en-US"/>
              </w:rPr>
            </w:pPr>
            <w:r w:rsidRPr="00E82EF9">
              <w:rPr>
                <w:sz w:val="16"/>
                <w:szCs w:val="16"/>
                <w:lang w:eastAsia="en-US"/>
              </w:rPr>
              <w:t>Big Data appeared in Q2, Q7, Q8?</w:t>
            </w:r>
          </w:p>
          <w:p w14:paraId="79561304" w14:textId="77777777" w:rsidR="00821975" w:rsidRPr="00E82EF9" w:rsidRDefault="00821975" w:rsidP="00821975">
            <w:pPr>
              <w:rPr>
                <w:sz w:val="16"/>
                <w:szCs w:val="16"/>
                <w:lang w:eastAsia="en-US"/>
              </w:rPr>
            </w:pPr>
            <w:r w:rsidRPr="00E82EF9">
              <w:rPr>
                <w:sz w:val="16"/>
                <w:szCs w:val="16"/>
                <w:lang w:eastAsia="en-US"/>
              </w:rPr>
              <w:t>Should SDN/NFV with Q6 or Q8?</w:t>
            </w:r>
          </w:p>
        </w:tc>
      </w:tr>
      <w:tr w:rsidR="00821975" w:rsidRPr="00E82EF9" w14:paraId="53CC427F" w14:textId="77777777" w:rsidTr="00821975">
        <w:tc>
          <w:tcPr>
            <w:tcW w:w="5240" w:type="dxa"/>
          </w:tcPr>
          <w:p w14:paraId="727F5228" w14:textId="77777777" w:rsidR="00821975" w:rsidRPr="00E82EF9" w:rsidRDefault="00821975" w:rsidP="00821975">
            <w:pPr>
              <w:rPr>
                <w:sz w:val="16"/>
                <w:szCs w:val="16"/>
                <w:lang w:eastAsia="en-US"/>
              </w:rPr>
            </w:pPr>
            <w:r w:rsidRPr="00E82EF9">
              <w:rPr>
                <w:sz w:val="16"/>
                <w:szCs w:val="16"/>
                <w:lang w:eastAsia="en-US"/>
              </w:rPr>
              <w:t>The topic can exist in the question mandate but the real meaning of the contribution shows a disalignment</w:t>
            </w:r>
          </w:p>
        </w:tc>
        <w:tc>
          <w:tcPr>
            <w:tcW w:w="4389" w:type="dxa"/>
          </w:tcPr>
          <w:p w14:paraId="197FB841" w14:textId="77777777" w:rsidR="00821975" w:rsidRPr="00E82EF9" w:rsidRDefault="00821975" w:rsidP="00821975">
            <w:pPr>
              <w:rPr>
                <w:sz w:val="16"/>
                <w:szCs w:val="16"/>
                <w:lang w:eastAsia="en-US"/>
              </w:rPr>
            </w:pPr>
            <w:r w:rsidRPr="00E82EF9">
              <w:rPr>
                <w:sz w:val="16"/>
                <w:szCs w:val="16"/>
                <w:lang w:eastAsia="en-US"/>
              </w:rPr>
              <w:t>Relates to the allocation of KT Quantum work item. Did we really consider the right reasons to put it in Q2? Shouldn’t it have been more explicated about the architecture implications regarding middleboxes first?</w:t>
            </w:r>
          </w:p>
        </w:tc>
      </w:tr>
    </w:tbl>
    <w:p w14:paraId="5E1FD468" w14:textId="77777777" w:rsidR="00821975" w:rsidRDefault="00821975" w:rsidP="00821975">
      <w:pPr>
        <w:rPr>
          <w:lang w:eastAsia="en-US"/>
        </w:rPr>
      </w:pPr>
    </w:p>
    <w:p w14:paraId="0624848F" w14:textId="77777777" w:rsidR="00821975" w:rsidRDefault="00821975" w:rsidP="00821975">
      <w:pPr>
        <w:rPr>
          <w:lang w:eastAsia="en-US"/>
        </w:rPr>
      </w:pPr>
      <w:r>
        <w:rPr>
          <w:lang w:eastAsia="en-US"/>
        </w:rPr>
        <w:t xml:space="preserve">As we see from the above table, the first line shows a true canonical example of a new work item being proposed on an innovation that is valid but no question has a mandate to support it yet. </w:t>
      </w:r>
    </w:p>
    <w:p w14:paraId="41FE0F35" w14:textId="77777777" w:rsidR="00821975" w:rsidRDefault="00821975" w:rsidP="00821975">
      <w:pPr>
        <w:rPr>
          <w:lang w:eastAsia="en-US"/>
        </w:rPr>
      </w:pPr>
      <w:r>
        <w:rPr>
          <w:lang w:eastAsia="en-US"/>
        </w:rPr>
        <w:t xml:space="preserve">What is interesting is that innovation will lead some new work items to be in the scope of SG17 as it is today but the structure doesn’t fit or other reasons are creating frictions to get this new work item in its final destination. </w:t>
      </w:r>
    </w:p>
    <w:p w14:paraId="4A9A3301" w14:textId="77777777" w:rsidR="00821975" w:rsidRDefault="00821975" w:rsidP="00821975">
      <w:pPr>
        <w:rPr>
          <w:lang w:eastAsia="en-US"/>
        </w:rPr>
      </w:pPr>
      <w:r>
        <w:rPr>
          <w:lang w:eastAsia="en-US"/>
        </w:rPr>
        <w:t>This leads us to the requirement to produce a list of clear criteria to select candidate new work items</w:t>
      </w:r>
    </w:p>
    <w:p w14:paraId="18A38389" w14:textId="77777777" w:rsidR="00821975" w:rsidRDefault="00821975" w:rsidP="00821975">
      <w:pPr>
        <w:rPr>
          <w:lang w:eastAsia="en-US"/>
        </w:rPr>
      </w:pPr>
    </w:p>
    <w:p w14:paraId="53F9CDE6" w14:textId="77777777" w:rsidR="00821975" w:rsidRDefault="00821975" w:rsidP="00821975">
      <w:pPr>
        <w:pStyle w:val="Heading3"/>
        <w:numPr>
          <w:ilvl w:val="2"/>
          <w:numId w:val="13"/>
        </w:numPr>
      </w:pPr>
      <w:bookmarkStart w:id="370" w:name="_Toc34132810"/>
      <w:r>
        <w:t>Allocation criteria for candidate incubation new work items</w:t>
      </w:r>
      <w:bookmarkEnd w:id="370"/>
    </w:p>
    <w:p w14:paraId="315CD410" w14:textId="77777777" w:rsidR="00821975" w:rsidRDefault="00821975" w:rsidP="00821975">
      <w:pPr>
        <w:rPr>
          <w:lang w:eastAsia="en-US"/>
        </w:rPr>
      </w:pPr>
      <w:r>
        <w:rPr>
          <w:lang w:eastAsia="en-US"/>
        </w:rPr>
        <w:t>The below table lists the criteria to allocate new work items as candidate incubation new work items</w:t>
      </w:r>
    </w:p>
    <w:p w14:paraId="514025AE" w14:textId="77777777" w:rsidR="00821975" w:rsidRDefault="00821975" w:rsidP="00821975">
      <w:pPr>
        <w:rPr>
          <w:lang w:eastAsia="en-US"/>
        </w:rPr>
      </w:pPr>
    </w:p>
    <w:p w14:paraId="24F26312" w14:textId="4EAC2C30" w:rsidR="00821975" w:rsidRDefault="00821975" w:rsidP="00821975">
      <w:pPr>
        <w:pStyle w:val="Caption"/>
        <w:keepNext/>
      </w:pPr>
      <w:r>
        <w:t xml:space="preserve">Table </w:t>
      </w:r>
      <w:r>
        <w:fldChar w:fldCharType="begin"/>
      </w:r>
      <w:r>
        <w:instrText xml:space="preserve"> SEQ Table \* ARABIC </w:instrText>
      </w:r>
      <w:r>
        <w:fldChar w:fldCharType="separate"/>
      </w:r>
      <w:r w:rsidR="000B7C63">
        <w:rPr>
          <w:noProof/>
        </w:rPr>
        <w:t>2</w:t>
      </w:r>
      <w:r>
        <w:fldChar w:fldCharType="end"/>
      </w:r>
      <w:r>
        <w:t xml:space="preserve"> - Allocation criteria for candidate incubation new work items</w:t>
      </w:r>
    </w:p>
    <w:tbl>
      <w:tblPr>
        <w:tblW w:w="0" w:type="auto"/>
        <w:tblLook w:val="04A0" w:firstRow="1" w:lastRow="0" w:firstColumn="1" w:lastColumn="0" w:noHBand="0" w:noVBand="1"/>
      </w:tblPr>
      <w:tblGrid>
        <w:gridCol w:w="794"/>
        <w:gridCol w:w="1105"/>
        <w:gridCol w:w="2619"/>
        <w:gridCol w:w="2701"/>
        <w:gridCol w:w="2410"/>
      </w:tblGrid>
      <w:tr w:rsidR="00821975" w:rsidRPr="00183564" w14:paraId="61890E4C" w14:textId="77777777" w:rsidTr="00821975">
        <w:tc>
          <w:tcPr>
            <w:tcW w:w="794" w:type="dxa"/>
            <w:shd w:val="clear" w:color="auto" w:fill="BFBFBF" w:themeFill="background1" w:themeFillShade="BF"/>
          </w:tcPr>
          <w:p w14:paraId="01CF81BC" w14:textId="77777777" w:rsidR="00821975" w:rsidRPr="00183564" w:rsidRDefault="00821975" w:rsidP="00821975">
            <w:pPr>
              <w:rPr>
                <w:sz w:val="16"/>
                <w:szCs w:val="16"/>
              </w:rPr>
            </w:pPr>
            <w:r w:rsidRPr="00183564">
              <w:rPr>
                <w:sz w:val="16"/>
                <w:szCs w:val="16"/>
              </w:rPr>
              <w:t>Criteria</w:t>
            </w:r>
          </w:p>
        </w:tc>
        <w:tc>
          <w:tcPr>
            <w:tcW w:w="1105" w:type="dxa"/>
            <w:shd w:val="clear" w:color="auto" w:fill="BFBFBF" w:themeFill="background1" w:themeFillShade="BF"/>
          </w:tcPr>
          <w:p w14:paraId="10B0B4C2" w14:textId="77777777" w:rsidR="00821975" w:rsidRPr="00183564" w:rsidRDefault="00821975" w:rsidP="00821975">
            <w:pPr>
              <w:rPr>
                <w:sz w:val="16"/>
                <w:szCs w:val="16"/>
              </w:rPr>
            </w:pPr>
            <w:r>
              <w:rPr>
                <w:sz w:val="16"/>
                <w:szCs w:val="16"/>
              </w:rPr>
              <w:t>Category</w:t>
            </w:r>
          </w:p>
        </w:tc>
        <w:tc>
          <w:tcPr>
            <w:tcW w:w="2619" w:type="dxa"/>
            <w:shd w:val="clear" w:color="auto" w:fill="BFBFBF" w:themeFill="background1" w:themeFillShade="BF"/>
          </w:tcPr>
          <w:p w14:paraId="66133771" w14:textId="77777777" w:rsidR="00821975" w:rsidRPr="00183564" w:rsidRDefault="00821975" w:rsidP="00821975">
            <w:pPr>
              <w:rPr>
                <w:sz w:val="16"/>
                <w:szCs w:val="16"/>
              </w:rPr>
            </w:pPr>
            <w:r w:rsidRPr="00183564">
              <w:rPr>
                <w:sz w:val="16"/>
                <w:szCs w:val="16"/>
              </w:rPr>
              <w:t>Description</w:t>
            </w:r>
          </w:p>
        </w:tc>
        <w:tc>
          <w:tcPr>
            <w:tcW w:w="2701" w:type="dxa"/>
            <w:shd w:val="clear" w:color="auto" w:fill="BFBFBF" w:themeFill="background1" w:themeFillShade="BF"/>
          </w:tcPr>
          <w:p w14:paraId="0A42C70A" w14:textId="77777777" w:rsidR="00821975" w:rsidRPr="00183564" w:rsidRDefault="00821975" w:rsidP="00821975">
            <w:pPr>
              <w:rPr>
                <w:sz w:val="16"/>
                <w:szCs w:val="16"/>
              </w:rPr>
            </w:pPr>
            <w:r w:rsidRPr="00183564">
              <w:rPr>
                <w:sz w:val="16"/>
                <w:szCs w:val="16"/>
              </w:rPr>
              <w:t>Comments</w:t>
            </w:r>
          </w:p>
        </w:tc>
        <w:tc>
          <w:tcPr>
            <w:tcW w:w="2410" w:type="dxa"/>
            <w:shd w:val="clear" w:color="auto" w:fill="BFBFBF" w:themeFill="background1" w:themeFillShade="BF"/>
          </w:tcPr>
          <w:p w14:paraId="3EDA8E12" w14:textId="77777777" w:rsidR="00821975" w:rsidRPr="00183564" w:rsidRDefault="00821975" w:rsidP="00821975">
            <w:pPr>
              <w:rPr>
                <w:sz w:val="16"/>
                <w:szCs w:val="16"/>
              </w:rPr>
            </w:pPr>
            <w:r>
              <w:rPr>
                <w:sz w:val="16"/>
                <w:szCs w:val="16"/>
              </w:rPr>
              <w:t>Example</w:t>
            </w:r>
          </w:p>
        </w:tc>
      </w:tr>
      <w:tr w:rsidR="00821975" w:rsidRPr="00183564" w14:paraId="6CD20A52" w14:textId="77777777" w:rsidTr="00821975">
        <w:tc>
          <w:tcPr>
            <w:tcW w:w="794" w:type="dxa"/>
          </w:tcPr>
          <w:p w14:paraId="61F65791" w14:textId="77777777" w:rsidR="00821975" w:rsidRPr="00183564" w:rsidRDefault="00821975" w:rsidP="00821975">
            <w:pPr>
              <w:rPr>
                <w:sz w:val="16"/>
                <w:szCs w:val="16"/>
              </w:rPr>
            </w:pPr>
            <w:r w:rsidRPr="00183564">
              <w:rPr>
                <w:sz w:val="16"/>
                <w:szCs w:val="16"/>
              </w:rPr>
              <w:t>C1</w:t>
            </w:r>
          </w:p>
        </w:tc>
        <w:tc>
          <w:tcPr>
            <w:tcW w:w="1105" w:type="dxa"/>
          </w:tcPr>
          <w:p w14:paraId="428A4D56" w14:textId="77777777" w:rsidR="00821975" w:rsidRPr="00183564" w:rsidRDefault="00821975" w:rsidP="00821975">
            <w:pPr>
              <w:rPr>
                <w:sz w:val="16"/>
                <w:szCs w:val="16"/>
              </w:rPr>
            </w:pPr>
            <w:r>
              <w:rPr>
                <w:sz w:val="16"/>
                <w:szCs w:val="16"/>
              </w:rPr>
              <w:t>Innovation</w:t>
            </w:r>
          </w:p>
        </w:tc>
        <w:tc>
          <w:tcPr>
            <w:tcW w:w="2619" w:type="dxa"/>
          </w:tcPr>
          <w:p w14:paraId="4EC5B927" w14:textId="77777777" w:rsidR="00821975" w:rsidRPr="00183564" w:rsidRDefault="00821975" w:rsidP="00821975">
            <w:pPr>
              <w:rPr>
                <w:sz w:val="16"/>
                <w:szCs w:val="16"/>
              </w:rPr>
            </w:pPr>
            <w:r w:rsidRPr="00183564">
              <w:rPr>
                <w:sz w:val="16"/>
                <w:szCs w:val="16"/>
              </w:rPr>
              <w:t xml:space="preserve">There are no </w:t>
            </w:r>
            <w:r>
              <w:rPr>
                <w:sz w:val="16"/>
                <w:szCs w:val="16"/>
              </w:rPr>
              <w:t>Question</w:t>
            </w:r>
            <w:r w:rsidRPr="00183564">
              <w:rPr>
                <w:sz w:val="16"/>
                <w:szCs w:val="16"/>
              </w:rPr>
              <w:t xml:space="preserve">s that can host this New Work Item </w:t>
            </w:r>
            <w:r>
              <w:rPr>
                <w:sz w:val="16"/>
                <w:szCs w:val="16"/>
              </w:rPr>
              <w:t xml:space="preserve">and the contributor is sending this NWI to ALL/17 or to Q4/17 for incubation </w:t>
            </w:r>
          </w:p>
        </w:tc>
        <w:tc>
          <w:tcPr>
            <w:tcW w:w="2701" w:type="dxa"/>
          </w:tcPr>
          <w:p w14:paraId="125CF000" w14:textId="77777777" w:rsidR="00821975" w:rsidRPr="00183564" w:rsidRDefault="00821975" w:rsidP="00821975">
            <w:pPr>
              <w:rPr>
                <w:sz w:val="16"/>
                <w:szCs w:val="16"/>
              </w:rPr>
            </w:pPr>
            <w:r w:rsidRPr="00183564">
              <w:rPr>
                <w:sz w:val="16"/>
                <w:szCs w:val="16"/>
              </w:rPr>
              <w:t xml:space="preserve">This happens when the topic covered is about a Next Big Thing which is not yet covered by any </w:t>
            </w:r>
            <w:r>
              <w:rPr>
                <w:sz w:val="16"/>
                <w:szCs w:val="16"/>
              </w:rPr>
              <w:t>Question</w:t>
            </w:r>
            <w:r w:rsidRPr="00183564">
              <w:rPr>
                <w:sz w:val="16"/>
                <w:szCs w:val="16"/>
              </w:rPr>
              <w:t>. Th</w:t>
            </w:r>
            <w:r>
              <w:rPr>
                <w:sz w:val="16"/>
                <w:szCs w:val="16"/>
              </w:rPr>
              <w:t>e</w:t>
            </w:r>
            <w:r w:rsidRPr="00183564">
              <w:rPr>
                <w:sz w:val="16"/>
                <w:szCs w:val="16"/>
              </w:rPr>
              <w:t xml:space="preserve"> contributor wants to bring innovati</w:t>
            </w:r>
            <w:r>
              <w:rPr>
                <w:sz w:val="16"/>
                <w:szCs w:val="16"/>
              </w:rPr>
              <w:t>ve subject to SG17</w:t>
            </w:r>
            <w:r w:rsidRPr="00183564">
              <w:rPr>
                <w:sz w:val="16"/>
                <w:szCs w:val="16"/>
              </w:rPr>
              <w:t xml:space="preserve">. This is one of the main purposes for why the Incubation Process is created. Allow innovation to come in and later, when the structure is fixed, move the Work Item to its final </w:t>
            </w:r>
            <w:r>
              <w:rPr>
                <w:sz w:val="16"/>
                <w:szCs w:val="16"/>
              </w:rPr>
              <w:t>Question</w:t>
            </w:r>
          </w:p>
        </w:tc>
        <w:tc>
          <w:tcPr>
            <w:tcW w:w="2410" w:type="dxa"/>
          </w:tcPr>
          <w:p w14:paraId="126FF9E2" w14:textId="77777777" w:rsidR="00821975" w:rsidRPr="00183564" w:rsidRDefault="00821975" w:rsidP="00821975">
            <w:pPr>
              <w:rPr>
                <w:sz w:val="16"/>
                <w:szCs w:val="16"/>
              </w:rPr>
            </w:pPr>
            <w:r>
              <w:rPr>
                <w:sz w:val="16"/>
                <w:szCs w:val="16"/>
              </w:rPr>
              <w:t>New Work Item is about Artificial Intelligence, currently not covered by any Question of SG17</w:t>
            </w:r>
          </w:p>
        </w:tc>
      </w:tr>
      <w:tr w:rsidR="00821975" w:rsidRPr="00183564" w14:paraId="569F746C" w14:textId="77777777" w:rsidTr="00821975">
        <w:tc>
          <w:tcPr>
            <w:tcW w:w="794" w:type="dxa"/>
          </w:tcPr>
          <w:p w14:paraId="50E2E6F8" w14:textId="77777777" w:rsidR="00821975" w:rsidRPr="00183564" w:rsidRDefault="00821975" w:rsidP="00821975">
            <w:pPr>
              <w:rPr>
                <w:sz w:val="16"/>
                <w:szCs w:val="16"/>
              </w:rPr>
            </w:pPr>
            <w:r w:rsidRPr="00183564">
              <w:rPr>
                <w:sz w:val="16"/>
                <w:szCs w:val="16"/>
              </w:rPr>
              <w:t>C2</w:t>
            </w:r>
          </w:p>
        </w:tc>
        <w:tc>
          <w:tcPr>
            <w:tcW w:w="1105" w:type="dxa"/>
          </w:tcPr>
          <w:p w14:paraId="2BC3A99D" w14:textId="77777777" w:rsidR="00821975" w:rsidRDefault="00821975" w:rsidP="00821975">
            <w:pPr>
              <w:rPr>
                <w:sz w:val="16"/>
                <w:szCs w:val="16"/>
              </w:rPr>
            </w:pPr>
            <w:r>
              <w:rPr>
                <w:sz w:val="16"/>
                <w:szCs w:val="16"/>
              </w:rPr>
              <w:t>Too many target Questions</w:t>
            </w:r>
          </w:p>
        </w:tc>
        <w:tc>
          <w:tcPr>
            <w:tcW w:w="2619" w:type="dxa"/>
          </w:tcPr>
          <w:p w14:paraId="0C4EA6A2" w14:textId="77777777" w:rsidR="00821975" w:rsidRPr="00183564" w:rsidRDefault="00821975" w:rsidP="00821975">
            <w:pPr>
              <w:rPr>
                <w:sz w:val="16"/>
                <w:szCs w:val="16"/>
              </w:rPr>
            </w:pPr>
            <w:r>
              <w:rPr>
                <w:sz w:val="16"/>
                <w:szCs w:val="16"/>
              </w:rPr>
              <w:t>There are multiple Questions that can host this New Work Item</w:t>
            </w:r>
          </w:p>
        </w:tc>
        <w:tc>
          <w:tcPr>
            <w:tcW w:w="2701" w:type="dxa"/>
          </w:tcPr>
          <w:p w14:paraId="405B49FA" w14:textId="77777777" w:rsidR="00821975" w:rsidRPr="00183564" w:rsidRDefault="00821975" w:rsidP="00821975">
            <w:pPr>
              <w:rPr>
                <w:sz w:val="16"/>
                <w:szCs w:val="16"/>
              </w:rPr>
            </w:pPr>
            <w:r>
              <w:rPr>
                <w:sz w:val="16"/>
                <w:szCs w:val="16"/>
              </w:rPr>
              <w:t xml:space="preserve">This happens when there are overlaps between Questions and it is difficult to agree what is the right Question, probably because the Question text needs to be reviewed and we are in a ‘chicken and egg situation’ by which this cannot be done yet (CG-XSS S2 or S3 steps not completed yet, TSAG </w:t>
            </w:r>
            <w:r>
              <w:rPr>
                <w:sz w:val="16"/>
                <w:szCs w:val="16"/>
              </w:rPr>
              <w:lastRenderedPageBreak/>
              <w:t>didn’t approve, perhaps PP18 impacts, etc.)</w:t>
            </w:r>
          </w:p>
        </w:tc>
        <w:tc>
          <w:tcPr>
            <w:tcW w:w="2410" w:type="dxa"/>
          </w:tcPr>
          <w:p w14:paraId="0931CD59" w14:textId="77777777" w:rsidR="00821975" w:rsidRDefault="00821975" w:rsidP="00821975">
            <w:pPr>
              <w:rPr>
                <w:sz w:val="16"/>
                <w:szCs w:val="16"/>
              </w:rPr>
            </w:pPr>
            <w:r>
              <w:rPr>
                <w:sz w:val="16"/>
                <w:szCs w:val="16"/>
              </w:rPr>
              <w:lastRenderedPageBreak/>
              <w:t>It already happened in the allocation of Big Data work items between Q2, Q7 and Q8 or SDN/NFV between Q6 and Q8, etc.</w:t>
            </w:r>
          </w:p>
        </w:tc>
      </w:tr>
      <w:tr w:rsidR="00821975" w:rsidRPr="00183564" w14:paraId="55A9E0CE" w14:textId="77777777" w:rsidTr="00821975">
        <w:tc>
          <w:tcPr>
            <w:tcW w:w="794" w:type="dxa"/>
          </w:tcPr>
          <w:p w14:paraId="3E4229B4" w14:textId="77777777" w:rsidR="00821975" w:rsidRPr="00183564" w:rsidRDefault="00821975" w:rsidP="00821975">
            <w:pPr>
              <w:rPr>
                <w:sz w:val="16"/>
                <w:szCs w:val="16"/>
              </w:rPr>
            </w:pPr>
            <w:r w:rsidRPr="00183564">
              <w:rPr>
                <w:sz w:val="16"/>
                <w:szCs w:val="16"/>
              </w:rPr>
              <w:t>C3</w:t>
            </w:r>
          </w:p>
        </w:tc>
        <w:tc>
          <w:tcPr>
            <w:tcW w:w="1105" w:type="dxa"/>
          </w:tcPr>
          <w:p w14:paraId="0B46A966" w14:textId="77777777" w:rsidR="00821975" w:rsidRDefault="00821975" w:rsidP="00821975">
            <w:pPr>
              <w:rPr>
                <w:sz w:val="16"/>
                <w:szCs w:val="16"/>
              </w:rPr>
            </w:pPr>
            <w:r>
              <w:rPr>
                <w:sz w:val="16"/>
                <w:szCs w:val="16"/>
              </w:rPr>
              <w:t>Semantic Mismatch</w:t>
            </w:r>
          </w:p>
        </w:tc>
        <w:tc>
          <w:tcPr>
            <w:tcW w:w="2619" w:type="dxa"/>
          </w:tcPr>
          <w:p w14:paraId="30DD5AB7" w14:textId="77777777" w:rsidR="00821975" w:rsidRPr="00183564" w:rsidRDefault="00821975" w:rsidP="00821975">
            <w:pPr>
              <w:rPr>
                <w:sz w:val="16"/>
                <w:szCs w:val="16"/>
              </w:rPr>
            </w:pPr>
            <w:r>
              <w:rPr>
                <w:sz w:val="16"/>
                <w:szCs w:val="16"/>
              </w:rPr>
              <w:t>The New Work Item is proposing a Question but the Question real semantic or capabilities do not match the NWI</w:t>
            </w:r>
          </w:p>
        </w:tc>
        <w:tc>
          <w:tcPr>
            <w:tcW w:w="2701" w:type="dxa"/>
          </w:tcPr>
          <w:p w14:paraId="36EDDBD9" w14:textId="77777777" w:rsidR="00821975" w:rsidRPr="00183564" w:rsidRDefault="00821975" w:rsidP="00821975">
            <w:pPr>
              <w:rPr>
                <w:sz w:val="16"/>
                <w:szCs w:val="16"/>
              </w:rPr>
            </w:pPr>
            <w:r>
              <w:rPr>
                <w:sz w:val="16"/>
                <w:szCs w:val="16"/>
              </w:rPr>
              <w:t>This happens if a Contributor specifies a Question but the topic of his NWI is not yet covered by the Question and the future structure of the CG-XSS might bring the topic to another Question in the future</w:t>
            </w:r>
          </w:p>
        </w:tc>
        <w:tc>
          <w:tcPr>
            <w:tcW w:w="2410" w:type="dxa"/>
          </w:tcPr>
          <w:p w14:paraId="5E17E49A" w14:textId="77777777" w:rsidR="00821975" w:rsidRDefault="00821975" w:rsidP="00821975">
            <w:pPr>
              <w:rPr>
                <w:sz w:val="16"/>
                <w:szCs w:val="16"/>
              </w:rPr>
            </w:pPr>
            <w:r>
              <w:rPr>
                <w:sz w:val="16"/>
                <w:szCs w:val="16"/>
              </w:rPr>
              <w:t>In theory today Q8 doesn’t cover Big Data and so New Work Items that are about Big Data should be sent to the Incubation Process</w:t>
            </w:r>
          </w:p>
        </w:tc>
      </w:tr>
      <w:tr w:rsidR="00821975" w:rsidRPr="00183564" w14:paraId="5F225505" w14:textId="77777777" w:rsidTr="00821975">
        <w:tc>
          <w:tcPr>
            <w:tcW w:w="794" w:type="dxa"/>
          </w:tcPr>
          <w:p w14:paraId="71221826" w14:textId="77777777" w:rsidR="00821975" w:rsidRPr="00183564" w:rsidRDefault="00821975" w:rsidP="00821975">
            <w:pPr>
              <w:rPr>
                <w:sz w:val="16"/>
                <w:szCs w:val="16"/>
              </w:rPr>
            </w:pPr>
            <w:r w:rsidRPr="00183564">
              <w:rPr>
                <w:sz w:val="16"/>
                <w:szCs w:val="16"/>
              </w:rPr>
              <w:t>C4</w:t>
            </w:r>
          </w:p>
        </w:tc>
        <w:tc>
          <w:tcPr>
            <w:tcW w:w="1105" w:type="dxa"/>
          </w:tcPr>
          <w:p w14:paraId="4405576D" w14:textId="77777777" w:rsidR="00821975" w:rsidRPr="00183564" w:rsidRDefault="00821975" w:rsidP="00821975">
            <w:pPr>
              <w:rPr>
                <w:sz w:val="16"/>
                <w:szCs w:val="16"/>
              </w:rPr>
            </w:pPr>
            <w:r>
              <w:rPr>
                <w:sz w:val="16"/>
                <w:szCs w:val="16"/>
              </w:rPr>
              <w:t>SDO Dependency</w:t>
            </w:r>
          </w:p>
        </w:tc>
        <w:tc>
          <w:tcPr>
            <w:tcW w:w="2619" w:type="dxa"/>
          </w:tcPr>
          <w:p w14:paraId="1BF7C08C" w14:textId="77777777" w:rsidR="00821975" w:rsidRPr="00183564" w:rsidRDefault="00821975" w:rsidP="00821975">
            <w:pPr>
              <w:rPr>
                <w:sz w:val="16"/>
                <w:szCs w:val="16"/>
              </w:rPr>
            </w:pPr>
            <w:r>
              <w:rPr>
                <w:sz w:val="16"/>
                <w:szCs w:val="16"/>
              </w:rPr>
              <w:t>The New Work Item has a dependency with another SDO that forbids temporarily the scope of its contribution</w:t>
            </w:r>
          </w:p>
        </w:tc>
        <w:tc>
          <w:tcPr>
            <w:tcW w:w="2701" w:type="dxa"/>
          </w:tcPr>
          <w:p w14:paraId="0AA28D6F" w14:textId="77777777" w:rsidR="00821975" w:rsidRPr="00183564" w:rsidRDefault="00821975" w:rsidP="00821975">
            <w:pPr>
              <w:rPr>
                <w:sz w:val="16"/>
                <w:szCs w:val="16"/>
              </w:rPr>
            </w:pPr>
            <w:r>
              <w:rPr>
                <w:sz w:val="16"/>
                <w:szCs w:val="16"/>
              </w:rPr>
              <w:t>This happens when the Contributor is unaware of the specific formal relationships between ITU and other SDOs, yet the NWI is valid and it needs some cycles with the other SDO</w:t>
            </w:r>
          </w:p>
        </w:tc>
        <w:tc>
          <w:tcPr>
            <w:tcW w:w="2410" w:type="dxa"/>
          </w:tcPr>
          <w:p w14:paraId="1918953F" w14:textId="77777777" w:rsidR="00821975" w:rsidRPr="00183564" w:rsidRDefault="00821975" w:rsidP="00821975">
            <w:pPr>
              <w:rPr>
                <w:sz w:val="16"/>
                <w:szCs w:val="16"/>
              </w:rPr>
            </w:pPr>
            <w:r>
              <w:rPr>
                <w:sz w:val="16"/>
                <w:szCs w:val="16"/>
              </w:rPr>
              <w:t>Q3 has specific agreements with ISO that limit what it can cover</w:t>
            </w:r>
          </w:p>
        </w:tc>
      </w:tr>
      <w:tr w:rsidR="00821975" w:rsidRPr="00183564" w14:paraId="5E0FA880" w14:textId="77777777" w:rsidTr="00821975">
        <w:tc>
          <w:tcPr>
            <w:tcW w:w="794" w:type="dxa"/>
          </w:tcPr>
          <w:p w14:paraId="4324976E" w14:textId="77777777" w:rsidR="00821975" w:rsidRDefault="00821975" w:rsidP="00821975">
            <w:pPr>
              <w:rPr>
                <w:sz w:val="16"/>
                <w:szCs w:val="16"/>
              </w:rPr>
            </w:pPr>
            <w:r>
              <w:rPr>
                <w:sz w:val="16"/>
                <w:szCs w:val="16"/>
              </w:rPr>
              <w:t>C5</w:t>
            </w:r>
          </w:p>
        </w:tc>
        <w:tc>
          <w:tcPr>
            <w:tcW w:w="1105" w:type="dxa"/>
          </w:tcPr>
          <w:p w14:paraId="6DD21F0A" w14:textId="77777777" w:rsidR="00821975" w:rsidRDefault="00821975" w:rsidP="00821975">
            <w:pPr>
              <w:rPr>
                <w:sz w:val="16"/>
                <w:szCs w:val="16"/>
              </w:rPr>
            </w:pPr>
            <w:r>
              <w:rPr>
                <w:sz w:val="16"/>
                <w:szCs w:val="16"/>
              </w:rPr>
              <w:t>NWI Semantic Misalignment</w:t>
            </w:r>
          </w:p>
        </w:tc>
        <w:tc>
          <w:tcPr>
            <w:tcW w:w="2619" w:type="dxa"/>
          </w:tcPr>
          <w:p w14:paraId="30FDB8CC" w14:textId="77777777" w:rsidR="00821975" w:rsidRPr="00DC6737" w:rsidRDefault="00821975" w:rsidP="00821975">
            <w:pPr>
              <w:rPr>
                <w:sz w:val="16"/>
                <w:szCs w:val="16"/>
              </w:rPr>
            </w:pPr>
            <w:r>
              <w:rPr>
                <w:sz w:val="16"/>
                <w:szCs w:val="16"/>
                <w:lang w:eastAsia="en-US"/>
              </w:rPr>
              <w:t>The contributor provided a partial rationale for its New Work Item and a review of the full semantic of the NWI can make it allocated in multiple Questions or to no Question because it is about a Next Big Thing</w:t>
            </w:r>
          </w:p>
        </w:tc>
        <w:tc>
          <w:tcPr>
            <w:tcW w:w="2701" w:type="dxa"/>
          </w:tcPr>
          <w:p w14:paraId="10A72ED2" w14:textId="77777777" w:rsidR="00821975" w:rsidRDefault="00821975" w:rsidP="00821975">
            <w:pPr>
              <w:rPr>
                <w:sz w:val="16"/>
                <w:szCs w:val="16"/>
              </w:rPr>
            </w:pPr>
            <w:r>
              <w:rPr>
                <w:sz w:val="16"/>
                <w:szCs w:val="16"/>
              </w:rPr>
              <w:t>This happens if the Contributor didn’t review all the implications of his NWI and in fact a real reformulation with more support to its NWI makes it candidate to multiple or no Questions.</w:t>
            </w:r>
          </w:p>
        </w:tc>
        <w:tc>
          <w:tcPr>
            <w:tcW w:w="2410" w:type="dxa"/>
          </w:tcPr>
          <w:p w14:paraId="78BBF76A" w14:textId="77777777" w:rsidR="00821975" w:rsidRPr="00DC6737" w:rsidRDefault="00821975" w:rsidP="00821975">
            <w:pPr>
              <w:rPr>
                <w:sz w:val="16"/>
                <w:szCs w:val="16"/>
              </w:rPr>
            </w:pPr>
            <w:r w:rsidRPr="00DC6737">
              <w:rPr>
                <w:sz w:val="16"/>
                <w:szCs w:val="16"/>
                <w:lang w:eastAsia="en-US"/>
              </w:rPr>
              <w:t>Relates to the allocation of KT Quantum work item. Did we really consider the right reasons to put it in Q2? Shouldn’t it have been more explicated about the architecture implications regarding middleboxes first?</w:t>
            </w:r>
          </w:p>
        </w:tc>
      </w:tr>
      <w:tr w:rsidR="00821975" w:rsidRPr="00183564" w14:paraId="7564120E" w14:textId="77777777" w:rsidTr="00821975">
        <w:tc>
          <w:tcPr>
            <w:tcW w:w="794" w:type="dxa"/>
          </w:tcPr>
          <w:p w14:paraId="19C00E3E" w14:textId="77777777" w:rsidR="00821975" w:rsidRPr="00183564" w:rsidRDefault="00821975" w:rsidP="00821975">
            <w:pPr>
              <w:rPr>
                <w:sz w:val="16"/>
                <w:szCs w:val="16"/>
              </w:rPr>
            </w:pPr>
            <w:r>
              <w:rPr>
                <w:sz w:val="16"/>
                <w:szCs w:val="16"/>
              </w:rPr>
              <w:t>C6</w:t>
            </w:r>
          </w:p>
        </w:tc>
        <w:tc>
          <w:tcPr>
            <w:tcW w:w="1105" w:type="dxa"/>
          </w:tcPr>
          <w:p w14:paraId="77EF2EE5" w14:textId="77777777" w:rsidR="00821975" w:rsidRDefault="00821975" w:rsidP="00821975">
            <w:pPr>
              <w:rPr>
                <w:sz w:val="16"/>
                <w:szCs w:val="16"/>
              </w:rPr>
            </w:pPr>
            <w:r>
              <w:rPr>
                <w:sz w:val="16"/>
                <w:szCs w:val="16"/>
              </w:rPr>
              <w:t>ITU mandate restrictions</w:t>
            </w:r>
          </w:p>
        </w:tc>
        <w:tc>
          <w:tcPr>
            <w:tcW w:w="2619" w:type="dxa"/>
          </w:tcPr>
          <w:p w14:paraId="2DE7073F" w14:textId="77777777" w:rsidR="00821975" w:rsidRDefault="00821975" w:rsidP="00821975">
            <w:pPr>
              <w:rPr>
                <w:sz w:val="16"/>
                <w:szCs w:val="16"/>
              </w:rPr>
            </w:pPr>
            <w:r>
              <w:rPr>
                <w:sz w:val="16"/>
                <w:szCs w:val="16"/>
              </w:rPr>
              <w:t>The New Work Item is falling into a grey area of decision if it is falling into a mandate restriction of the ITU or not</w:t>
            </w:r>
          </w:p>
        </w:tc>
        <w:tc>
          <w:tcPr>
            <w:tcW w:w="2701" w:type="dxa"/>
          </w:tcPr>
          <w:p w14:paraId="130DBFB3" w14:textId="77777777" w:rsidR="00821975" w:rsidRDefault="00821975" w:rsidP="00821975">
            <w:pPr>
              <w:rPr>
                <w:sz w:val="16"/>
                <w:szCs w:val="16"/>
              </w:rPr>
            </w:pPr>
            <w:r>
              <w:rPr>
                <w:sz w:val="16"/>
                <w:szCs w:val="16"/>
              </w:rPr>
              <w:t>There are perhaps conditions that SG17 might want to keep the topic because it takes time to validate if this is in scope or note with ITU mandate restrictions or if the ITU mandate might change (e.g. in relations to PP18 or WTSA, etc.)</w:t>
            </w:r>
          </w:p>
        </w:tc>
        <w:tc>
          <w:tcPr>
            <w:tcW w:w="2410" w:type="dxa"/>
          </w:tcPr>
          <w:p w14:paraId="117FF844" w14:textId="77777777" w:rsidR="00821975" w:rsidRDefault="00821975" w:rsidP="00821975">
            <w:pPr>
              <w:rPr>
                <w:sz w:val="16"/>
                <w:szCs w:val="16"/>
              </w:rPr>
            </w:pPr>
            <w:r>
              <w:rPr>
                <w:sz w:val="16"/>
                <w:szCs w:val="16"/>
              </w:rPr>
              <w:t xml:space="preserve">Example COP related, Content related NWI, etc. </w:t>
            </w:r>
          </w:p>
        </w:tc>
      </w:tr>
    </w:tbl>
    <w:p w14:paraId="1B159C9F" w14:textId="77777777" w:rsidR="00821975" w:rsidRDefault="00821975" w:rsidP="00821975">
      <w:pPr>
        <w:rPr>
          <w:lang w:eastAsia="en-US"/>
        </w:rPr>
      </w:pPr>
    </w:p>
    <w:p w14:paraId="27264B37" w14:textId="77777777" w:rsidR="00821975" w:rsidRDefault="00821975" w:rsidP="00821975">
      <w:pPr>
        <w:pStyle w:val="Heading3"/>
        <w:numPr>
          <w:ilvl w:val="2"/>
          <w:numId w:val="13"/>
        </w:numPr>
      </w:pPr>
      <w:bookmarkStart w:id="371" w:name="_Toc34132811"/>
      <w:r>
        <w:t>The incubation queue</w:t>
      </w:r>
      <w:bookmarkEnd w:id="371"/>
    </w:p>
    <w:p w14:paraId="03205374" w14:textId="77777777" w:rsidR="00821975" w:rsidRDefault="00821975" w:rsidP="00821975">
      <w:pPr>
        <w:rPr>
          <w:lang w:eastAsia="en-US"/>
        </w:rPr>
      </w:pPr>
      <w:r>
        <w:rPr>
          <w:lang w:eastAsia="en-US"/>
        </w:rPr>
        <w:t>The incubation queue is a specialized work program consisting of incubated work items</w:t>
      </w:r>
    </w:p>
    <w:p w14:paraId="0A2E2DC9" w14:textId="77777777" w:rsidR="00821975" w:rsidRDefault="00821975" w:rsidP="00821975">
      <w:pPr>
        <w:pStyle w:val="ListParagraph"/>
        <w:numPr>
          <w:ilvl w:val="0"/>
          <w:numId w:val="12"/>
        </w:numPr>
        <w:rPr>
          <w:lang w:eastAsia="en-US"/>
        </w:rPr>
      </w:pPr>
      <w:r>
        <w:rPr>
          <w:lang w:eastAsia="en-US"/>
        </w:rPr>
        <w:t>The incubation queue is a normal work program and as such the incubated work items</w:t>
      </w:r>
    </w:p>
    <w:p w14:paraId="289F24AE" w14:textId="77777777" w:rsidR="00821975" w:rsidRDefault="00821975" w:rsidP="00821975">
      <w:pPr>
        <w:pStyle w:val="ListParagraph"/>
        <w:numPr>
          <w:ilvl w:val="1"/>
          <w:numId w:val="12"/>
        </w:numPr>
        <w:rPr>
          <w:lang w:eastAsia="en-US"/>
        </w:rPr>
      </w:pPr>
      <w:r>
        <w:rPr>
          <w:lang w:eastAsia="en-US"/>
        </w:rPr>
        <w:t>Are there if it was agreed normally by SG17 plenary meeting</w:t>
      </w:r>
    </w:p>
    <w:p w14:paraId="7C4EFB91" w14:textId="77777777" w:rsidR="00821975" w:rsidRDefault="00821975" w:rsidP="00821975">
      <w:pPr>
        <w:pStyle w:val="ListParagraph"/>
        <w:numPr>
          <w:ilvl w:val="1"/>
          <w:numId w:val="12"/>
        </w:numPr>
        <w:rPr>
          <w:lang w:eastAsia="en-US"/>
        </w:rPr>
      </w:pPr>
      <w:r>
        <w:rPr>
          <w:lang w:eastAsia="en-US"/>
        </w:rPr>
        <w:t>Are represented normally in the database of the work program</w:t>
      </w:r>
    </w:p>
    <w:p w14:paraId="7D15EEDB" w14:textId="77777777" w:rsidR="00821975" w:rsidRDefault="00821975" w:rsidP="00821975">
      <w:pPr>
        <w:pStyle w:val="ListParagraph"/>
        <w:numPr>
          <w:ilvl w:val="1"/>
          <w:numId w:val="12"/>
        </w:numPr>
        <w:rPr>
          <w:lang w:eastAsia="en-US"/>
        </w:rPr>
      </w:pPr>
      <w:r>
        <w:rPr>
          <w:lang w:eastAsia="en-US"/>
        </w:rPr>
        <w:t>Are being developed normally by contributions and by updating TDs</w:t>
      </w:r>
    </w:p>
    <w:p w14:paraId="4D7955D9" w14:textId="77777777" w:rsidR="00821975" w:rsidRDefault="00821975" w:rsidP="00821975">
      <w:pPr>
        <w:pStyle w:val="ListParagraph"/>
        <w:numPr>
          <w:ilvl w:val="1"/>
          <w:numId w:val="12"/>
        </w:numPr>
        <w:rPr>
          <w:lang w:eastAsia="en-US"/>
        </w:rPr>
      </w:pPr>
      <w:r>
        <w:rPr>
          <w:lang w:eastAsia="en-US"/>
        </w:rPr>
        <w:t>Are determined or consented and then approved normally</w:t>
      </w:r>
    </w:p>
    <w:p w14:paraId="42DF3D46" w14:textId="77777777" w:rsidR="00821975" w:rsidRDefault="00821975" w:rsidP="00821975">
      <w:pPr>
        <w:pStyle w:val="ListParagraph"/>
        <w:numPr>
          <w:ilvl w:val="1"/>
          <w:numId w:val="12"/>
        </w:numPr>
        <w:rPr>
          <w:lang w:eastAsia="en-US"/>
        </w:rPr>
      </w:pPr>
      <w:r>
        <w:rPr>
          <w:lang w:eastAsia="en-US"/>
        </w:rPr>
        <w:t>Or can be removed from the work program</w:t>
      </w:r>
    </w:p>
    <w:p w14:paraId="093E7F4C" w14:textId="77777777" w:rsidR="00821975" w:rsidRDefault="00821975" w:rsidP="00821975">
      <w:pPr>
        <w:rPr>
          <w:lang w:eastAsia="en-US"/>
        </w:rPr>
      </w:pPr>
    </w:p>
    <w:p w14:paraId="3DA64A6C" w14:textId="77777777" w:rsidR="00821975" w:rsidRDefault="00821975" w:rsidP="00821975">
      <w:pPr>
        <w:pStyle w:val="ListParagraph"/>
        <w:numPr>
          <w:ilvl w:val="0"/>
          <w:numId w:val="12"/>
        </w:numPr>
        <w:rPr>
          <w:lang w:eastAsia="en-US"/>
        </w:rPr>
      </w:pPr>
      <w:r>
        <w:rPr>
          <w:lang w:eastAsia="en-US"/>
        </w:rPr>
        <w:t>In addition to a normal work program an incubated work item</w:t>
      </w:r>
    </w:p>
    <w:p w14:paraId="2F81D379" w14:textId="77777777" w:rsidR="00821975" w:rsidRDefault="00821975" w:rsidP="00821975">
      <w:pPr>
        <w:pStyle w:val="ListParagraph"/>
        <w:numPr>
          <w:ilvl w:val="1"/>
          <w:numId w:val="12"/>
        </w:numPr>
        <w:rPr>
          <w:lang w:eastAsia="en-US"/>
        </w:rPr>
      </w:pPr>
      <w:r>
        <w:rPr>
          <w:lang w:eastAsia="en-US"/>
        </w:rPr>
        <w:t>Can be reallocated to an existing (and/or new) question</w:t>
      </w:r>
    </w:p>
    <w:p w14:paraId="229A9250" w14:textId="77777777" w:rsidR="00821975" w:rsidRDefault="00821975" w:rsidP="00821975">
      <w:pPr>
        <w:rPr>
          <w:lang w:eastAsia="en-US"/>
        </w:rPr>
      </w:pPr>
    </w:p>
    <w:p w14:paraId="1EEBDA3C" w14:textId="77777777" w:rsidR="00821975" w:rsidRDefault="00821975" w:rsidP="00821975">
      <w:pPr>
        <w:pStyle w:val="ListParagraph"/>
        <w:numPr>
          <w:ilvl w:val="0"/>
          <w:numId w:val="12"/>
        </w:numPr>
        <w:rPr>
          <w:lang w:eastAsia="en-US"/>
        </w:rPr>
      </w:pPr>
      <w:r>
        <w:rPr>
          <w:lang w:eastAsia="en-US"/>
        </w:rPr>
        <w:t>It is recommended to review the incubation queue as</w:t>
      </w:r>
    </w:p>
    <w:p w14:paraId="591FFB19" w14:textId="77777777" w:rsidR="00821975" w:rsidRDefault="00821975" w:rsidP="00821975">
      <w:pPr>
        <w:pStyle w:val="ListParagraph"/>
        <w:numPr>
          <w:ilvl w:val="1"/>
          <w:numId w:val="12"/>
        </w:numPr>
        <w:rPr>
          <w:lang w:eastAsia="en-US"/>
        </w:rPr>
      </w:pPr>
      <w:r>
        <w:rPr>
          <w:lang w:eastAsia="en-US"/>
        </w:rPr>
        <w:t>Its counter of incubated work items is a good measurement of the fit of the Study Group structure to the reality of what standardisation requires:</w:t>
      </w:r>
    </w:p>
    <w:p w14:paraId="3AF0DCFA" w14:textId="77777777" w:rsidR="00821975" w:rsidRDefault="00821975" w:rsidP="00821975">
      <w:pPr>
        <w:pStyle w:val="ListParagraph"/>
        <w:numPr>
          <w:ilvl w:val="2"/>
          <w:numId w:val="12"/>
        </w:numPr>
        <w:rPr>
          <w:lang w:eastAsia="en-US"/>
        </w:rPr>
      </w:pPr>
      <w:r>
        <w:rPr>
          <w:lang w:eastAsia="en-US"/>
        </w:rPr>
        <w:t>No incubated work items means that the Study Group Structure fits the requirements of standardisation in the limits of the ITU mandates, limits and constraints</w:t>
      </w:r>
    </w:p>
    <w:p w14:paraId="455A3611" w14:textId="77777777" w:rsidR="00821975" w:rsidRDefault="00821975" w:rsidP="00821975">
      <w:pPr>
        <w:pStyle w:val="ListParagraph"/>
        <w:numPr>
          <w:ilvl w:val="2"/>
          <w:numId w:val="12"/>
        </w:numPr>
        <w:rPr>
          <w:lang w:eastAsia="en-US"/>
        </w:rPr>
      </w:pPr>
      <w:r>
        <w:rPr>
          <w:lang w:eastAsia="en-US"/>
        </w:rPr>
        <w:t>A few incubated work items shows that the Study Group Structure starts to degrade</w:t>
      </w:r>
    </w:p>
    <w:p w14:paraId="30D8FC73" w14:textId="77777777" w:rsidR="00821975" w:rsidRDefault="00821975" w:rsidP="00821975">
      <w:pPr>
        <w:pStyle w:val="ListParagraph"/>
        <w:numPr>
          <w:ilvl w:val="2"/>
          <w:numId w:val="12"/>
        </w:numPr>
        <w:rPr>
          <w:lang w:eastAsia="en-US"/>
        </w:rPr>
      </w:pPr>
      <w:r>
        <w:rPr>
          <w:lang w:eastAsia="en-US"/>
        </w:rPr>
        <w:t xml:space="preserve">Many incubated work items shows that the Study Group Structure is not adapted </w:t>
      </w:r>
    </w:p>
    <w:p w14:paraId="0F598C31" w14:textId="77777777" w:rsidR="00821975" w:rsidRDefault="00821975" w:rsidP="00821975">
      <w:pPr>
        <w:pStyle w:val="ListParagraph"/>
        <w:numPr>
          <w:ilvl w:val="1"/>
          <w:numId w:val="12"/>
        </w:numPr>
        <w:rPr>
          <w:lang w:eastAsia="en-US"/>
        </w:rPr>
      </w:pPr>
      <w:r>
        <w:rPr>
          <w:lang w:eastAsia="en-US"/>
        </w:rPr>
        <w:t>An analysis of its content incubated work items are visible in the queue, they demonstrate that the Study Group “captured” a valuable set of work that may trigger the generation of a new question or the adaptation of an existing question but in any case this decision will now be with a decreased risk because there is a good seizable view on the what needs to be considered for standardization</w:t>
      </w:r>
    </w:p>
    <w:p w14:paraId="7963E10E" w14:textId="77777777" w:rsidR="00821975" w:rsidRDefault="00821975" w:rsidP="00821975">
      <w:pPr>
        <w:rPr>
          <w:lang w:eastAsia="en-US"/>
        </w:rPr>
      </w:pPr>
    </w:p>
    <w:p w14:paraId="07BDCB34" w14:textId="77777777" w:rsidR="00821975" w:rsidRDefault="00821975" w:rsidP="00821975">
      <w:pPr>
        <w:pStyle w:val="Heading2"/>
        <w:numPr>
          <w:ilvl w:val="1"/>
          <w:numId w:val="13"/>
        </w:numPr>
      </w:pPr>
      <w:bookmarkStart w:id="372" w:name="_Toc34132812"/>
      <w:r>
        <w:t>Incubation mechanism part 1 – Incubation allocation</w:t>
      </w:r>
      <w:bookmarkEnd w:id="372"/>
      <w:r>
        <w:t xml:space="preserve"> </w:t>
      </w:r>
    </w:p>
    <w:p w14:paraId="172939C6" w14:textId="77777777" w:rsidR="00821975" w:rsidRDefault="00821975" w:rsidP="00821975">
      <w:pPr>
        <w:pStyle w:val="Heading3"/>
        <w:numPr>
          <w:ilvl w:val="2"/>
          <w:numId w:val="13"/>
        </w:numPr>
      </w:pPr>
      <w:bookmarkStart w:id="373" w:name="_Toc34132813"/>
      <w:r>
        <w:t>To which entity to attach the allocation part</w:t>
      </w:r>
      <w:bookmarkEnd w:id="373"/>
    </w:p>
    <w:p w14:paraId="239A1708" w14:textId="77777777" w:rsidR="00821975" w:rsidRDefault="00821975" w:rsidP="00821975">
      <w:pPr>
        <w:rPr>
          <w:lang w:eastAsia="en-US"/>
        </w:rPr>
      </w:pPr>
      <w:r>
        <w:rPr>
          <w:lang w:eastAsia="en-US"/>
        </w:rPr>
        <w:t>The incubation mechanism part 1 is the allocation part and is attached to SG17 directly as it needs to do arbitrations between questions according to the clear list of allocation criteria above.</w:t>
      </w:r>
    </w:p>
    <w:p w14:paraId="697246ED" w14:textId="77777777" w:rsidR="00821975" w:rsidRDefault="00821975" w:rsidP="00821975">
      <w:pPr>
        <w:rPr>
          <w:lang w:eastAsia="en-US"/>
        </w:rPr>
      </w:pPr>
      <w:r>
        <w:rPr>
          <w:lang w:eastAsia="en-US"/>
        </w:rPr>
        <w:t>The allocation part is carried by a special session just after the opening plenary of SG17.</w:t>
      </w:r>
    </w:p>
    <w:p w14:paraId="6017D4B4" w14:textId="77777777" w:rsidR="00821975" w:rsidRDefault="00821975" w:rsidP="00821975">
      <w:pPr>
        <w:rPr>
          <w:lang w:eastAsia="en-US"/>
        </w:rPr>
      </w:pPr>
    </w:p>
    <w:p w14:paraId="0D47D8BB" w14:textId="77777777" w:rsidR="00821975" w:rsidRDefault="00821975" w:rsidP="00821975">
      <w:pPr>
        <w:pStyle w:val="Heading3"/>
        <w:numPr>
          <w:ilvl w:val="2"/>
          <w:numId w:val="13"/>
        </w:numPr>
      </w:pPr>
      <w:bookmarkStart w:id="374" w:name="_Toc34132814"/>
      <w:r>
        <w:t>How is the special session of incubation allocation organized?</w:t>
      </w:r>
      <w:bookmarkEnd w:id="374"/>
    </w:p>
    <w:p w14:paraId="18524186" w14:textId="77777777" w:rsidR="00821975" w:rsidRDefault="00821975" w:rsidP="00821975">
      <w:pPr>
        <w:rPr>
          <w:lang w:eastAsia="en-US"/>
        </w:rPr>
      </w:pPr>
      <w:r>
        <w:rPr>
          <w:lang w:eastAsia="en-US"/>
        </w:rPr>
        <w:t>Given the growing size of SG17 it is expected that each question sends at least one of its rapporteur, co-rapporteur or associate rapporteur.</w:t>
      </w:r>
    </w:p>
    <w:p w14:paraId="26A85F03" w14:textId="77777777" w:rsidR="00821975" w:rsidRDefault="00821975" w:rsidP="00821975">
      <w:pPr>
        <w:rPr>
          <w:lang w:eastAsia="en-US"/>
        </w:rPr>
      </w:pPr>
      <w:r>
        <w:rPr>
          <w:lang w:eastAsia="en-US"/>
        </w:rPr>
        <w:t>Prior to the meeting, the special session chairman</w:t>
      </w:r>
    </w:p>
    <w:p w14:paraId="2451CBCF" w14:textId="77777777" w:rsidR="00821975" w:rsidRDefault="00821975" w:rsidP="00821975">
      <w:pPr>
        <w:pStyle w:val="ListParagraph"/>
        <w:numPr>
          <w:ilvl w:val="0"/>
          <w:numId w:val="12"/>
        </w:numPr>
        <w:rPr>
          <w:lang w:eastAsia="en-US"/>
        </w:rPr>
      </w:pPr>
      <w:r>
        <w:rPr>
          <w:lang w:eastAsia="en-US"/>
        </w:rPr>
        <w:t xml:space="preserve">Reviews the list of contributions </w:t>
      </w:r>
    </w:p>
    <w:p w14:paraId="7104963E" w14:textId="77777777" w:rsidR="00821975" w:rsidRDefault="00821975" w:rsidP="00821975">
      <w:pPr>
        <w:pStyle w:val="ListParagraph"/>
        <w:numPr>
          <w:ilvl w:val="0"/>
          <w:numId w:val="12"/>
        </w:numPr>
        <w:rPr>
          <w:lang w:eastAsia="en-US"/>
        </w:rPr>
      </w:pPr>
      <w:r>
        <w:rPr>
          <w:lang w:eastAsia="en-US"/>
        </w:rPr>
        <w:t>Extracts to the best of his capacities the list of contributions that match the allocation criteria</w:t>
      </w:r>
    </w:p>
    <w:p w14:paraId="5804C4C1" w14:textId="77777777" w:rsidR="00821975" w:rsidRDefault="00821975" w:rsidP="00821975">
      <w:pPr>
        <w:pStyle w:val="ListParagraph"/>
        <w:numPr>
          <w:ilvl w:val="0"/>
          <w:numId w:val="12"/>
        </w:numPr>
        <w:rPr>
          <w:lang w:eastAsia="en-US"/>
        </w:rPr>
      </w:pPr>
      <w:r>
        <w:rPr>
          <w:lang w:eastAsia="en-US"/>
        </w:rPr>
        <w:t>Identifies the contributions</w:t>
      </w:r>
    </w:p>
    <w:p w14:paraId="49FD003F" w14:textId="77777777" w:rsidR="00821975" w:rsidRDefault="00821975" w:rsidP="00821975">
      <w:pPr>
        <w:pStyle w:val="ListParagraph"/>
        <w:numPr>
          <w:ilvl w:val="0"/>
          <w:numId w:val="12"/>
        </w:numPr>
        <w:rPr>
          <w:lang w:eastAsia="en-US"/>
        </w:rPr>
      </w:pPr>
      <w:r>
        <w:rPr>
          <w:lang w:eastAsia="en-US"/>
        </w:rPr>
        <w:t>Creates an agenda and submit it as a TD</w:t>
      </w:r>
    </w:p>
    <w:p w14:paraId="09FF4C74" w14:textId="77777777" w:rsidR="00821975" w:rsidRDefault="00821975" w:rsidP="00821975">
      <w:pPr>
        <w:rPr>
          <w:lang w:eastAsia="en-US"/>
        </w:rPr>
      </w:pPr>
    </w:p>
    <w:p w14:paraId="2224B045" w14:textId="77777777" w:rsidR="00821975" w:rsidRDefault="00821975" w:rsidP="00821975">
      <w:pPr>
        <w:rPr>
          <w:lang w:eastAsia="en-US"/>
        </w:rPr>
      </w:pPr>
      <w:r>
        <w:rPr>
          <w:lang w:eastAsia="en-US"/>
        </w:rPr>
        <w:t>During the meeting, the special session chairman</w:t>
      </w:r>
    </w:p>
    <w:p w14:paraId="748B0E65" w14:textId="77777777" w:rsidR="00821975" w:rsidRDefault="00821975" w:rsidP="00821975">
      <w:pPr>
        <w:pStyle w:val="ListParagraph"/>
        <w:numPr>
          <w:ilvl w:val="0"/>
          <w:numId w:val="12"/>
        </w:numPr>
        <w:rPr>
          <w:lang w:eastAsia="en-US"/>
        </w:rPr>
      </w:pPr>
      <w:r>
        <w:rPr>
          <w:lang w:eastAsia="en-US"/>
        </w:rPr>
        <w:t xml:space="preserve">Provides any updates on the incubation mechanism </w:t>
      </w:r>
    </w:p>
    <w:p w14:paraId="15B435E6" w14:textId="77777777" w:rsidR="00821975" w:rsidRDefault="00821975" w:rsidP="00821975">
      <w:pPr>
        <w:pStyle w:val="ListParagraph"/>
        <w:numPr>
          <w:ilvl w:val="0"/>
          <w:numId w:val="12"/>
        </w:numPr>
        <w:rPr>
          <w:lang w:eastAsia="en-US"/>
        </w:rPr>
      </w:pPr>
      <w:r>
        <w:rPr>
          <w:lang w:eastAsia="en-US"/>
        </w:rPr>
        <w:t>Ask the audience if there are any missing contributions that should be considered</w:t>
      </w:r>
    </w:p>
    <w:p w14:paraId="3D84801D" w14:textId="77777777" w:rsidR="00821975" w:rsidRDefault="00821975" w:rsidP="00821975">
      <w:pPr>
        <w:pStyle w:val="ListParagraph"/>
        <w:numPr>
          <w:ilvl w:val="0"/>
          <w:numId w:val="12"/>
        </w:numPr>
        <w:rPr>
          <w:lang w:eastAsia="en-US"/>
        </w:rPr>
      </w:pPr>
      <w:r>
        <w:rPr>
          <w:lang w:eastAsia="en-US"/>
        </w:rPr>
        <w:t>Goes through the proposed list and for each candidate</w:t>
      </w:r>
    </w:p>
    <w:p w14:paraId="1F339DEC" w14:textId="77777777" w:rsidR="00821975" w:rsidRDefault="00821975" w:rsidP="00821975">
      <w:pPr>
        <w:pStyle w:val="ListParagraph"/>
        <w:numPr>
          <w:ilvl w:val="1"/>
          <w:numId w:val="12"/>
        </w:numPr>
        <w:rPr>
          <w:lang w:eastAsia="en-US"/>
        </w:rPr>
      </w:pPr>
      <w:r>
        <w:rPr>
          <w:lang w:eastAsia="en-US"/>
        </w:rPr>
        <w:t>Discuss the reasons for why this item is in the candidate list</w:t>
      </w:r>
    </w:p>
    <w:p w14:paraId="1A3E21DB" w14:textId="77777777" w:rsidR="00821975" w:rsidRDefault="00821975" w:rsidP="00821975">
      <w:pPr>
        <w:pStyle w:val="ListParagraph"/>
        <w:numPr>
          <w:ilvl w:val="1"/>
          <w:numId w:val="12"/>
        </w:numPr>
        <w:rPr>
          <w:lang w:eastAsia="en-US"/>
        </w:rPr>
      </w:pPr>
      <w:r>
        <w:rPr>
          <w:lang w:eastAsia="en-US"/>
        </w:rPr>
        <w:t>Obtain either meeting agreement to send this candidate to incubation queue or to allocate it to a final agreed question</w:t>
      </w:r>
    </w:p>
    <w:p w14:paraId="5CA58E19" w14:textId="77777777" w:rsidR="00821975" w:rsidRDefault="00821975" w:rsidP="00821975">
      <w:pPr>
        <w:pStyle w:val="ListParagraph"/>
        <w:numPr>
          <w:ilvl w:val="0"/>
          <w:numId w:val="12"/>
        </w:numPr>
        <w:rPr>
          <w:lang w:eastAsia="en-US"/>
        </w:rPr>
      </w:pPr>
      <w:r>
        <w:rPr>
          <w:lang w:eastAsia="en-US"/>
        </w:rPr>
        <w:t>Discuss any other topics</w:t>
      </w:r>
    </w:p>
    <w:p w14:paraId="5649301E" w14:textId="77777777" w:rsidR="00821975" w:rsidRDefault="00821975" w:rsidP="00821975">
      <w:pPr>
        <w:rPr>
          <w:lang w:eastAsia="en-US"/>
        </w:rPr>
      </w:pPr>
    </w:p>
    <w:p w14:paraId="50C7E356" w14:textId="77777777" w:rsidR="00821975" w:rsidRDefault="00821975" w:rsidP="00821975">
      <w:pPr>
        <w:rPr>
          <w:lang w:eastAsia="en-US"/>
        </w:rPr>
      </w:pPr>
      <w:r>
        <w:rPr>
          <w:lang w:eastAsia="en-US"/>
        </w:rPr>
        <w:t xml:space="preserve">After the meeting, the special session chairman </w:t>
      </w:r>
    </w:p>
    <w:p w14:paraId="1F693E6C" w14:textId="77777777" w:rsidR="00821975" w:rsidRDefault="00821975" w:rsidP="00821975">
      <w:pPr>
        <w:pStyle w:val="ListParagraph"/>
        <w:numPr>
          <w:ilvl w:val="0"/>
          <w:numId w:val="12"/>
        </w:numPr>
        <w:rPr>
          <w:lang w:eastAsia="en-US"/>
        </w:rPr>
      </w:pPr>
      <w:r>
        <w:rPr>
          <w:lang w:eastAsia="en-US"/>
        </w:rPr>
        <w:t>Delivers immediately the table of NWI allocation to both the rapporteurs of the incubation question and the coordination question so that</w:t>
      </w:r>
    </w:p>
    <w:p w14:paraId="238C8975" w14:textId="77777777" w:rsidR="00821975" w:rsidRDefault="00821975" w:rsidP="00821975">
      <w:pPr>
        <w:pStyle w:val="ListParagraph"/>
        <w:numPr>
          <w:ilvl w:val="1"/>
          <w:numId w:val="12"/>
        </w:numPr>
        <w:rPr>
          <w:lang w:eastAsia="en-US"/>
        </w:rPr>
      </w:pPr>
      <w:r>
        <w:rPr>
          <w:lang w:eastAsia="en-US"/>
        </w:rPr>
        <w:t>The incubation question can adapt its agenda</w:t>
      </w:r>
    </w:p>
    <w:p w14:paraId="61820746" w14:textId="77777777" w:rsidR="00821975" w:rsidRDefault="00821975" w:rsidP="000A360C">
      <w:pPr>
        <w:pStyle w:val="ListParagraph"/>
        <w:numPr>
          <w:ilvl w:val="1"/>
          <w:numId w:val="12"/>
        </w:numPr>
        <w:rPr>
          <w:lang w:eastAsia="en-US"/>
        </w:rPr>
      </w:pPr>
      <w:r>
        <w:rPr>
          <w:lang w:eastAsia="en-US"/>
        </w:rPr>
        <w:t>The coordination question can prepare its coordination meeting with potential changes from TSB allocation documents to facilitate SG17 work</w:t>
      </w:r>
    </w:p>
    <w:p w14:paraId="3895AA5A" w14:textId="7CE9B2F8" w:rsidR="000A360C" w:rsidRDefault="00821975" w:rsidP="000A360C">
      <w:pPr>
        <w:pStyle w:val="ListParagraph"/>
        <w:numPr>
          <w:ilvl w:val="0"/>
          <w:numId w:val="12"/>
        </w:numPr>
        <w:rPr>
          <w:ins w:id="375" w:author="Arnaud Taddei" w:date="2020-02-27T08:57:00Z"/>
          <w:lang w:eastAsia="en-US"/>
        </w:rPr>
      </w:pPr>
      <w:r>
        <w:rPr>
          <w:lang w:eastAsia="en-US"/>
        </w:rPr>
        <w:t>Delivers as soon as possible a report to make sure that any other question in need can make the changes in its agenda</w:t>
      </w:r>
    </w:p>
    <w:p w14:paraId="2C83C4CA" w14:textId="60767BCF" w:rsidR="000A360C" w:rsidRPr="005E3FE6" w:rsidRDefault="000A360C" w:rsidP="000A360C">
      <w:pPr>
        <w:pStyle w:val="ListParagraph"/>
        <w:numPr>
          <w:ilvl w:val="0"/>
          <w:numId w:val="12"/>
        </w:numPr>
        <w:rPr>
          <w:lang w:eastAsia="en-US"/>
        </w:rPr>
      </w:pPr>
      <w:ins w:id="376" w:author="Arnaud Taddei" w:date="2020-02-27T08:57:00Z">
        <w:r>
          <w:rPr>
            <w:lang w:eastAsia="en-US"/>
          </w:rPr>
          <w:t>Informs all the rapporteurs of the changes</w:t>
        </w:r>
      </w:ins>
    </w:p>
    <w:p w14:paraId="31005FC4" w14:textId="77777777" w:rsidR="00821975" w:rsidRDefault="00821975" w:rsidP="00821975">
      <w:pPr>
        <w:rPr>
          <w:lang w:eastAsia="en-US"/>
        </w:rPr>
      </w:pPr>
    </w:p>
    <w:p w14:paraId="7666A988" w14:textId="77777777" w:rsidR="00821975" w:rsidRDefault="00821975" w:rsidP="00821975">
      <w:pPr>
        <w:pStyle w:val="Heading2"/>
        <w:numPr>
          <w:ilvl w:val="1"/>
          <w:numId w:val="13"/>
        </w:numPr>
      </w:pPr>
      <w:bookmarkStart w:id="377" w:name="_Toc34132815"/>
      <w:r>
        <w:t>Incubation mechanism part 2 – Incubation management</w:t>
      </w:r>
      <w:bookmarkEnd w:id="377"/>
      <w:r>
        <w:t xml:space="preserve"> </w:t>
      </w:r>
    </w:p>
    <w:p w14:paraId="5B82C39C" w14:textId="77777777" w:rsidR="00821975" w:rsidRDefault="00821975" w:rsidP="00821975">
      <w:pPr>
        <w:pStyle w:val="Heading3"/>
        <w:numPr>
          <w:ilvl w:val="2"/>
          <w:numId w:val="13"/>
        </w:numPr>
      </w:pPr>
      <w:bookmarkStart w:id="378" w:name="_Toc34132816"/>
      <w:r>
        <w:t>To which entity to attach the incubation management</w:t>
      </w:r>
      <w:bookmarkEnd w:id="378"/>
    </w:p>
    <w:p w14:paraId="42972598" w14:textId="77777777" w:rsidR="00821975" w:rsidRDefault="00821975" w:rsidP="00821975">
      <w:pPr>
        <w:rPr>
          <w:lang w:eastAsia="en-US"/>
        </w:rPr>
      </w:pPr>
      <w:r>
        <w:rPr>
          <w:lang w:eastAsia="en-US"/>
        </w:rPr>
        <w:t xml:space="preserve">The incubation queue needs to be attached to a question as this is the only entity which is able to manage a work program. </w:t>
      </w:r>
    </w:p>
    <w:p w14:paraId="3B89FD9A" w14:textId="77777777" w:rsidR="00821975" w:rsidRDefault="00821975" w:rsidP="00821975">
      <w:pPr>
        <w:rPr>
          <w:lang w:eastAsia="en-US"/>
        </w:rPr>
      </w:pPr>
      <w:r>
        <w:rPr>
          <w:lang w:eastAsia="en-US"/>
        </w:rPr>
        <w:t>To support this work, the question needs to be supported by a co-rapporteur in charge of the incubation mechanism management, the incubation co-rapporteur</w:t>
      </w:r>
    </w:p>
    <w:p w14:paraId="37D2DE6E" w14:textId="77777777" w:rsidR="00821975" w:rsidRDefault="00821975" w:rsidP="00821975">
      <w:pPr>
        <w:rPr>
          <w:lang w:eastAsia="en-US"/>
        </w:rPr>
      </w:pPr>
    </w:p>
    <w:p w14:paraId="2FABE180" w14:textId="77777777" w:rsidR="00821975" w:rsidRDefault="00821975" w:rsidP="00821975">
      <w:pPr>
        <w:pStyle w:val="Heading3"/>
        <w:numPr>
          <w:ilvl w:val="2"/>
          <w:numId w:val="13"/>
        </w:numPr>
      </w:pPr>
      <w:bookmarkStart w:id="379" w:name="_Toc34132817"/>
      <w:r>
        <w:lastRenderedPageBreak/>
        <w:t>Incubation co-rapporteur</w:t>
      </w:r>
      <w:bookmarkEnd w:id="379"/>
    </w:p>
    <w:p w14:paraId="6FF6C689" w14:textId="77777777" w:rsidR="00821975" w:rsidRDefault="00821975" w:rsidP="00821975">
      <w:pPr>
        <w:rPr>
          <w:lang w:eastAsia="en-US"/>
        </w:rPr>
      </w:pPr>
      <w:r>
        <w:rPr>
          <w:lang w:eastAsia="en-US"/>
        </w:rPr>
        <w:t>As the incubation queue can receive arbitrary contribution on very edge innovation topics this imposes some requirements on rapporteurs who are managing the incubation queue.</w:t>
      </w:r>
    </w:p>
    <w:p w14:paraId="692B6A35" w14:textId="77777777" w:rsidR="00821975" w:rsidRDefault="00821975" w:rsidP="00821975">
      <w:pPr>
        <w:rPr>
          <w:lang w:eastAsia="en-US"/>
        </w:rPr>
      </w:pPr>
      <w:r>
        <w:rPr>
          <w:lang w:eastAsia="en-US"/>
        </w:rPr>
        <w:t xml:space="preserve">The candidates are following all up-to-date values of a selection with </w:t>
      </w:r>
      <w:r w:rsidRPr="000A0A9F">
        <w:rPr>
          <w:u w:val="single"/>
          <w:lang w:eastAsia="en-US"/>
        </w:rPr>
        <w:t>no discrimination of any kind</w:t>
      </w:r>
    </w:p>
    <w:p w14:paraId="41965795" w14:textId="77777777" w:rsidR="00821975" w:rsidRDefault="00821975" w:rsidP="00821975">
      <w:pPr>
        <w:rPr>
          <w:lang w:eastAsia="en-US"/>
        </w:rPr>
      </w:pPr>
      <w:r>
        <w:rPr>
          <w:lang w:eastAsia="en-US"/>
        </w:rPr>
        <w:t>The core requirements for candidates are:</w:t>
      </w:r>
    </w:p>
    <w:p w14:paraId="3FAAD149" w14:textId="77777777" w:rsidR="00821975" w:rsidRDefault="00821975" w:rsidP="00821975">
      <w:pPr>
        <w:pStyle w:val="ListParagraph"/>
        <w:numPr>
          <w:ilvl w:val="0"/>
          <w:numId w:val="17"/>
        </w:numPr>
        <w:rPr>
          <w:lang w:eastAsia="en-US"/>
        </w:rPr>
      </w:pPr>
      <w:r>
        <w:rPr>
          <w:lang w:eastAsia="en-US"/>
        </w:rPr>
        <w:t>Proven experience in rapporteurship</w:t>
      </w:r>
    </w:p>
    <w:p w14:paraId="172BB56A" w14:textId="77777777" w:rsidR="00821975" w:rsidRDefault="00821975" w:rsidP="00821975">
      <w:pPr>
        <w:pStyle w:val="ListParagraph"/>
        <w:numPr>
          <w:ilvl w:val="0"/>
          <w:numId w:val="17"/>
        </w:numPr>
        <w:rPr>
          <w:lang w:eastAsia="en-US"/>
        </w:rPr>
      </w:pPr>
      <w:r>
        <w:rPr>
          <w:lang w:eastAsia="en-US"/>
        </w:rPr>
        <w:t>High expertise in core security</w:t>
      </w:r>
    </w:p>
    <w:p w14:paraId="02DB5976" w14:textId="77777777" w:rsidR="00821975" w:rsidRDefault="00821975" w:rsidP="00821975">
      <w:pPr>
        <w:pStyle w:val="ListParagraph"/>
        <w:numPr>
          <w:ilvl w:val="0"/>
          <w:numId w:val="17"/>
        </w:numPr>
        <w:rPr>
          <w:lang w:eastAsia="en-US"/>
        </w:rPr>
      </w:pPr>
      <w:r>
        <w:rPr>
          <w:lang w:eastAsia="en-US"/>
        </w:rPr>
        <w:t>High expertise in innovation management and associated topics</w:t>
      </w:r>
    </w:p>
    <w:p w14:paraId="3403AEF4" w14:textId="77777777" w:rsidR="00821975" w:rsidRDefault="00821975" w:rsidP="00821975">
      <w:pPr>
        <w:rPr>
          <w:lang w:eastAsia="en-US"/>
        </w:rPr>
      </w:pPr>
      <w:r>
        <w:rPr>
          <w:lang w:eastAsia="en-US"/>
        </w:rPr>
        <w:t>The incubation co-rapporteur does</w:t>
      </w:r>
    </w:p>
    <w:p w14:paraId="0C5B8B22" w14:textId="77777777" w:rsidR="00821975" w:rsidRDefault="00821975" w:rsidP="00821975">
      <w:pPr>
        <w:pStyle w:val="ListParagraph"/>
        <w:numPr>
          <w:ilvl w:val="0"/>
          <w:numId w:val="17"/>
        </w:numPr>
        <w:rPr>
          <w:lang w:eastAsia="en-US"/>
        </w:rPr>
      </w:pPr>
      <w:r>
        <w:rPr>
          <w:lang w:eastAsia="en-US"/>
        </w:rPr>
        <w:t>A normal job as any other co-rapporteur managing a work program</w:t>
      </w:r>
    </w:p>
    <w:p w14:paraId="2EF53C38" w14:textId="77777777" w:rsidR="00821975" w:rsidRDefault="00821975" w:rsidP="00821975">
      <w:pPr>
        <w:rPr>
          <w:lang w:eastAsia="en-US"/>
        </w:rPr>
      </w:pPr>
    </w:p>
    <w:p w14:paraId="1113F1E9" w14:textId="77777777" w:rsidR="00821975" w:rsidRDefault="00821975" w:rsidP="00821975">
      <w:pPr>
        <w:pStyle w:val="ListParagraph"/>
        <w:numPr>
          <w:ilvl w:val="0"/>
          <w:numId w:val="17"/>
        </w:numPr>
        <w:rPr>
          <w:lang w:eastAsia="en-US"/>
        </w:rPr>
      </w:pPr>
      <w:r>
        <w:rPr>
          <w:lang w:eastAsia="en-US"/>
        </w:rPr>
        <w:t xml:space="preserve">In addition, the incubation co-rapporteur while </w:t>
      </w:r>
    </w:p>
    <w:p w14:paraId="453428A6" w14:textId="77777777" w:rsidR="00821975" w:rsidRDefault="00821975" w:rsidP="00821975">
      <w:pPr>
        <w:pStyle w:val="ListParagraph"/>
        <w:numPr>
          <w:ilvl w:val="1"/>
          <w:numId w:val="17"/>
        </w:numPr>
        <w:rPr>
          <w:lang w:eastAsia="en-US"/>
        </w:rPr>
      </w:pPr>
      <w:r>
        <w:rPr>
          <w:lang w:eastAsia="en-US"/>
        </w:rPr>
        <w:t>participating in question meeting</w:t>
      </w:r>
    </w:p>
    <w:p w14:paraId="7D083A33" w14:textId="77777777" w:rsidR="00821975" w:rsidRDefault="00821975" w:rsidP="00821975">
      <w:pPr>
        <w:pStyle w:val="ListParagraph"/>
        <w:numPr>
          <w:ilvl w:val="2"/>
          <w:numId w:val="17"/>
        </w:numPr>
        <w:rPr>
          <w:lang w:eastAsia="en-US"/>
        </w:rPr>
      </w:pPr>
      <w:r>
        <w:rPr>
          <w:lang w:eastAsia="en-US"/>
        </w:rPr>
        <w:t>Informs the participant of any confirmed question being created, modified or deleted by SG17 and new SG17 structure updates relevant</w:t>
      </w:r>
    </w:p>
    <w:p w14:paraId="3FADA4D2" w14:textId="77777777" w:rsidR="00821975" w:rsidRDefault="00821975" w:rsidP="00821975">
      <w:pPr>
        <w:pStyle w:val="ListParagraph"/>
        <w:numPr>
          <w:ilvl w:val="1"/>
          <w:numId w:val="17"/>
        </w:numPr>
        <w:rPr>
          <w:lang w:eastAsia="en-US"/>
        </w:rPr>
      </w:pPr>
      <w:r>
        <w:rPr>
          <w:lang w:eastAsia="en-US"/>
        </w:rPr>
        <w:t>participating in the question report</w:t>
      </w:r>
    </w:p>
    <w:p w14:paraId="0398F485" w14:textId="77777777" w:rsidR="00821975" w:rsidRDefault="00821975" w:rsidP="00821975">
      <w:pPr>
        <w:pStyle w:val="ListParagraph"/>
        <w:numPr>
          <w:ilvl w:val="2"/>
          <w:numId w:val="17"/>
        </w:numPr>
        <w:rPr>
          <w:lang w:eastAsia="en-US"/>
        </w:rPr>
      </w:pPr>
      <w:r>
        <w:rPr>
          <w:lang w:eastAsia="en-US"/>
        </w:rPr>
        <w:t xml:space="preserve">Informs SG17 about the current count of work items in the incubation queue and identifies the work </w:t>
      </w:r>
      <w:commentRangeStart w:id="380"/>
      <w:r>
        <w:rPr>
          <w:lang w:eastAsia="en-US"/>
        </w:rPr>
        <w:t>items</w:t>
      </w:r>
      <w:commentRangeEnd w:id="380"/>
      <w:r>
        <w:rPr>
          <w:rStyle w:val="CommentReference"/>
        </w:rPr>
        <w:commentReference w:id="380"/>
      </w:r>
    </w:p>
    <w:p w14:paraId="1DE938D5" w14:textId="77777777" w:rsidR="00821975" w:rsidRDefault="00821975" w:rsidP="00821975">
      <w:pPr>
        <w:pStyle w:val="ListParagraph"/>
        <w:numPr>
          <w:ilvl w:val="2"/>
          <w:numId w:val="17"/>
        </w:numPr>
        <w:rPr>
          <w:lang w:eastAsia="en-US"/>
        </w:rPr>
      </w:pPr>
      <w:r>
        <w:rPr>
          <w:lang w:eastAsia="en-US"/>
        </w:rPr>
        <w:t>Identifies the incubated work items in a table in the report</w:t>
      </w:r>
    </w:p>
    <w:p w14:paraId="173604CB" w14:textId="77777777" w:rsidR="00821975" w:rsidRDefault="00821975" w:rsidP="00821975">
      <w:pPr>
        <w:pStyle w:val="ListParagraph"/>
        <w:numPr>
          <w:ilvl w:val="2"/>
          <w:numId w:val="17"/>
        </w:numPr>
        <w:rPr>
          <w:lang w:eastAsia="en-US"/>
        </w:rPr>
      </w:pPr>
      <w:r>
        <w:rPr>
          <w:lang w:eastAsia="en-US"/>
        </w:rPr>
        <w:t>Obtain consensus for potential incubated work items to be allocated in their final question to be approved in SG17 closing plenary</w:t>
      </w:r>
    </w:p>
    <w:p w14:paraId="0E62A92E" w14:textId="77777777" w:rsidR="00821975" w:rsidRDefault="00821975" w:rsidP="00821975">
      <w:pPr>
        <w:pStyle w:val="ListParagraph"/>
        <w:numPr>
          <w:ilvl w:val="2"/>
          <w:numId w:val="17"/>
        </w:numPr>
        <w:rPr>
          <w:lang w:eastAsia="en-US"/>
        </w:rPr>
      </w:pPr>
      <w:r>
        <w:rPr>
          <w:lang w:eastAsia="en-US"/>
        </w:rPr>
        <w:t>Alerts SG17 if any of the below happens:</w:t>
      </w:r>
    </w:p>
    <w:p w14:paraId="7A00FD7C" w14:textId="77777777" w:rsidR="00821975" w:rsidRDefault="00821975" w:rsidP="00821975">
      <w:pPr>
        <w:pStyle w:val="ListParagraph"/>
        <w:numPr>
          <w:ilvl w:val="3"/>
          <w:numId w:val="17"/>
        </w:numPr>
        <w:rPr>
          <w:lang w:eastAsia="en-US"/>
        </w:rPr>
      </w:pPr>
      <w:r>
        <w:rPr>
          <w:lang w:eastAsia="en-US"/>
        </w:rPr>
        <w:t>The incubation queue is too big</w:t>
      </w:r>
    </w:p>
    <w:p w14:paraId="13096B98" w14:textId="77777777" w:rsidR="00821975" w:rsidRDefault="00821975" w:rsidP="00821975">
      <w:pPr>
        <w:pStyle w:val="ListParagraph"/>
        <w:numPr>
          <w:ilvl w:val="3"/>
          <w:numId w:val="17"/>
        </w:numPr>
        <w:rPr>
          <w:lang w:eastAsia="en-US"/>
        </w:rPr>
      </w:pPr>
      <w:r>
        <w:rPr>
          <w:lang w:eastAsia="en-US"/>
        </w:rPr>
        <w:t>There is need for more resources or specific skills to manage the queue on specific topics</w:t>
      </w:r>
    </w:p>
    <w:p w14:paraId="6B716F46" w14:textId="77777777" w:rsidR="00821975" w:rsidRDefault="00821975" w:rsidP="00821975">
      <w:pPr>
        <w:pStyle w:val="ListParagraph"/>
        <w:numPr>
          <w:ilvl w:val="2"/>
          <w:numId w:val="17"/>
        </w:numPr>
        <w:rPr>
          <w:lang w:eastAsia="en-US"/>
        </w:rPr>
      </w:pPr>
      <w:r>
        <w:rPr>
          <w:lang w:eastAsia="en-US"/>
        </w:rPr>
        <w:t>Analyses the incubation queue to seek if there are any suggestions for SG17 to consider potentially proposing a modification or the creation of a question</w:t>
      </w:r>
    </w:p>
    <w:p w14:paraId="79C6AE16" w14:textId="77777777" w:rsidR="00821975" w:rsidRDefault="00821975" w:rsidP="00821975">
      <w:pPr>
        <w:rPr>
          <w:lang w:eastAsia="en-US"/>
        </w:rPr>
      </w:pPr>
    </w:p>
    <w:p w14:paraId="5611844B" w14:textId="4C033D9B" w:rsidR="00821975" w:rsidRDefault="00821975" w:rsidP="00821975">
      <w:pPr>
        <w:pStyle w:val="ListParagraph"/>
        <w:numPr>
          <w:ilvl w:val="0"/>
          <w:numId w:val="17"/>
        </w:numPr>
        <w:rPr>
          <w:lang w:eastAsia="en-US"/>
        </w:rPr>
      </w:pPr>
      <w:r>
        <w:rPr>
          <w:lang w:eastAsia="en-US"/>
        </w:rPr>
        <w:t>Finally</w:t>
      </w:r>
      <w:ins w:id="381" w:author="Arnaud Taddei" w:date="2020-02-27T08:58:00Z">
        <w:r w:rsidR="000A360C">
          <w:rPr>
            <w:lang w:eastAsia="en-US"/>
          </w:rPr>
          <w:t>,</w:t>
        </w:r>
      </w:ins>
      <w:r>
        <w:rPr>
          <w:lang w:eastAsia="en-US"/>
        </w:rPr>
        <w:t xml:space="preserve"> the incubation co-rapporteur is encouraged to participate to the relevant correspondence group about the short, mid and long term transformation of SG17</w:t>
      </w:r>
    </w:p>
    <w:p w14:paraId="790D0649" w14:textId="77777777" w:rsidR="00821975" w:rsidRDefault="00821975" w:rsidP="00821975">
      <w:pPr>
        <w:rPr>
          <w:lang w:eastAsia="en-US"/>
        </w:rPr>
      </w:pPr>
    </w:p>
    <w:p w14:paraId="03B724F2" w14:textId="77777777" w:rsidR="00821975" w:rsidRDefault="00821975" w:rsidP="00821975">
      <w:pPr>
        <w:rPr>
          <w:lang w:eastAsia="en-US"/>
        </w:rPr>
      </w:pPr>
      <w:r>
        <w:rPr>
          <w:lang w:eastAsia="en-US"/>
        </w:rPr>
        <w:t xml:space="preserve"> </w:t>
      </w:r>
    </w:p>
    <w:p w14:paraId="2411064C" w14:textId="77777777" w:rsidR="00821975" w:rsidRDefault="00821975" w:rsidP="00821975">
      <w:pPr>
        <w:pStyle w:val="Heading3"/>
        <w:numPr>
          <w:ilvl w:val="2"/>
          <w:numId w:val="13"/>
        </w:numPr>
      </w:pPr>
      <w:bookmarkStart w:id="382" w:name="_Toc34132818"/>
      <w:r>
        <w:t>To which question to attach the incubation queue</w:t>
      </w:r>
      <w:bookmarkEnd w:id="382"/>
    </w:p>
    <w:p w14:paraId="3C2B55CB" w14:textId="77777777" w:rsidR="00821975" w:rsidRDefault="00821975" w:rsidP="00821975">
      <w:pPr>
        <w:rPr>
          <w:lang w:eastAsia="en-US"/>
        </w:rPr>
      </w:pPr>
      <w:r>
        <w:rPr>
          <w:lang w:eastAsia="en-US"/>
        </w:rPr>
        <w:t xml:space="preserve">The rationale for selecting the incubation question flows </w:t>
      </w:r>
      <w:r w:rsidRPr="00FF6B77">
        <w:rPr>
          <w:b/>
          <w:u w:val="single"/>
          <w:lang w:eastAsia="en-US"/>
        </w:rPr>
        <w:t>in the current SG17 structure</w:t>
      </w:r>
      <w:r>
        <w:rPr>
          <w:b/>
          <w:u w:val="single"/>
          <w:lang w:eastAsia="en-US"/>
        </w:rPr>
        <w:t xml:space="preserve"> and distribution of experts </w:t>
      </w:r>
      <w:r w:rsidRPr="000A360C">
        <w:rPr>
          <w:bCs/>
          <w:lang w:eastAsia="en-US"/>
        </w:rPr>
        <w:t>was as below</w:t>
      </w:r>
    </w:p>
    <w:p w14:paraId="658731D3" w14:textId="0640D2F3" w:rsidR="00821975" w:rsidRDefault="00821975" w:rsidP="00821975">
      <w:pPr>
        <w:pStyle w:val="ListParagraph"/>
        <w:numPr>
          <w:ilvl w:val="0"/>
          <w:numId w:val="17"/>
        </w:numPr>
        <w:rPr>
          <w:lang w:eastAsia="en-US"/>
        </w:rPr>
      </w:pPr>
      <w:r>
        <w:rPr>
          <w:lang w:eastAsia="en-US"/>
        </w:rPr>
        <w:t>We cannot create new questions so we cannot create a “Question 0” as incubation question. However</w:t>
      </w:r>
      <w:ins w:id="383" w:author="Arnaud Taddei" w:date="2020-02-27T08:58:00Z">
        <w:r w:rsidR="000A360C">
          <w:rPr>
            <w:lang w:eastAsia="en-US"/>
          </w:rPr>
          <w:t>,</w:t>
        </w:r>
      </w:ins>
      <w:r>
        <w:rPr>
          <w:lang w:eastAsia="en-US"/>
        </w:rPr>
        <w:t xml:space="preserve"> a “Question 0” could be interpreted as covering the scope of “Emerging technologies” could have multiple benefits at the expense of creating a new question</w:t>
      </w:r>
    </w:p>
    <w:p w14:paraId="0E8F46C5" w14:textId="3C85DEDB" w:rsidR="00821975" w:rsidRDefault="00821975" w:rsidP="00821975">
      <w:pPr>
        <w:pStyle w:val="ListParagraph"/>
        <w:numPr>
          <w:ilvl w:val="0"/>
          <w:numId w:val="17"/>
        </w:numPr>
        <w:rPr>
          <w:lang w:eastAsia="en-US"/>
        </w:rPr>
      </w:pPr>
      <w:r>
        <w:rPr>
          <w:lang w:eastAsia="en-US"/>
        </w:rPr>
        <w:t xml:space="preserve">Q1 could take work items in its current setup as there are no experts in this question, this is a coordination question. The Incubation new role requires expertise to do the peer reviews and offer a normal good conditions for the work item to develop. Yet should there be a solid incubation co-rapporteur 1) experts would come where the work is being done and 2) it would regroup the incubation queue and management with the coordination question </w:t>
      </w:r>
    </w:p>
    <w:p w14:paraId="299AA240" w14:textId="77777777" w:rsidR="00821975" w:rsidRDefault="00821975" w:rsidP="00821975">
      <w:pPr>
        <w:pStyle w:val="ListParagraph"/>
        <w:numPr>
          <w:ilvl w:val="0"/>
          <w:numId w:val="17"/>
        </w:numPr>
        <w:rPr>
          <w:lang w:eastAsia="en-US"/>
        </w:rPr>
      </w:pPr>
      <w:r>
        <w:rPr>
          <w:lang w:eastAsia="en-US"/>
        </w:rPr>
        <w:t xml:space="preserve">None of Q3, Q5, Q6, Q7, Q8, Q9, Q10, Q11, Q12, Q13 nor Q14 can carry the role because they have today a specific purpose (right or wrong doesn’t matter here) and are specialized </w:t>
      </w:r>
      <w:r>
        <w:rPr>
          <w:lang w:eastAsia="en-US"/>
        </w:rPr>
        <w:lastRenderedPageBreak/>
        <w:t>unless we would opt for a distributed incubation queue mechanism vs a central queue mechanism but this would require to go with a very specific structure of SG17 with a number of assumptions:</w:t>
      </w:r>
    </w:p>
    <w:p w14:paraId="2C4F2AF2" w14:textId="62ADFA9E" w:rsidR="00821975" w:rsidRDefault="00821975" w:rsidP="00821975">
      <w:pPr>
        <w:pStyle w:val="ListParagraph"/>
        <w:numPr>
          <w:ilvl w:val="1"/>
          <w:numId w:val="17"/>
        </w:numPr>
        <w:rPr>
          <w:lang w:eastAsia="en-US"/>
        </w:rPr>
      </w:pPr>
      <w:r>
        <w:rPr>
          <w:lang w:eastAsia="en-US"/>
        </w:rPr>
        <w:t>Principle of stable long</w:t>
      </w:r>
      <w:ins w:id="384" w:author="Arnaud Taddei" w:date="2020-02-28T18:16:00Z">
        <w:r w:rsidR="00D96949">
          <w:rPr>
            <w:lang w:eastAsia="en-US"/>
          </w:rPr>
          <w:t>-</w:t>
        </w:r>
      </w:ins>
      <w:del w:id="385" w:author="Arnaud Taddei" w:date="2020-02-28T18:16:00Z">
        <w:r w:rsidDel="00D96949">
          <w:rPr>
            <w:lang w:eastAsia="en-US"/>
          </w:rPr>
          <w:delText xml:space="preserve"> </w:delText>
        </w:r>
      </w:del>
      <w:r>
        <w:rPr>
          <w:lang w:eastAsia="en-US"/>
        </w:rPr>
        <w:t>term Working Parties</w:t>
      </w:r>
    </w:p>
    <w:p w14:paraId="742F5A81" w14:textId="77777777" w:rsidR="00821975" w:rsidRDefault="00821975" w:rsidP="00821975">
      <w:pPr>
        <w:pStyle w:val="ListParagraph"/>
        <w:numPr>
          <w:ilvl w:val="1"/>
          <w:numId w:val="17"/>
        </w:numPr>
        <w:rPr>
          <w:lang w:eastAsia="en-US"/>
        </w:rPr>
      </w:pPr>
      <w:r>
        <w:rPr>
          <w:lang w:eastAsia="en-US"/>
        </w:rPr>
        <w:t xml:space="preserve">Principle of ‘mother’ question in each </w:t>
      </w:r>
      <w:r w:rsidRPr="009E3D12">
        <w:rPr>
          <w:lang w:eastAsia="en-US"/>
        </w:rPr>
        <w:t>Working Party</w:t>
      </w:r>
    </w:p>
    <w:p w14:paraId="57B009D6" w14:textId="0DE0E89F" w:rsidR="00821975" w:rsidRDefault="00821975" w:rsidP="000A360C">
      <w:pPr>
        <w:pStyle w:val="ListParagraph"/>
        <w:rPr>
          <w:lang w:eastAsia="en-US"/>
        </w:rPr>
      </w:pPr>
      <w:r>
        <w:rPr>
          <w:lang w:eastAsia="en-US"/>
        </w:rPr>
        <w:t>This would resolve some problems of work</w:t>
      </w:r>
      <w:ins w:id="386" w:author="Arnaud Taddei" w:date="2020-02-28T18:16:00Z">
        <w:r w:rsidR="00D96949">
          <w:rPr>
            <w:lang w:eastAsia="en-US"/>
          </w:rPr>
          <w:t>-</w:t>
        </w:r>
      </w:ins>
      <w:del w:id="387" w:author="Arnaud Taddei" w:date="2020-02-28T18:16:00Z">
        <w:r w:rsidDel="00D96949">
          <w:rPr>
            <w:lang w:eastAsia="en-US"/>
          </w:rPr>
          <w:delText xml:space="preserve"> </w:delText>
        </w:r>
      </w:del>
      <w:r>
        <w:rPr>
          <w:lang w:eastAsia="en-US"/>
        </w:rPr>
        <w:t>load but would make the incubation allocation probably much harder</w:t>
      </w:r>
    </w:p>
    <w:p w14:paraId="17764411" w14:textId="77777777" w:rsidR="00821975" w:rsidRDefault="00821975" w:rsidP="00821975">
      <w:pPr>
        <w:pStyle w:val="ListParagraph"/>
        <w:numPr>
          <w:ilvl w:val="0"/>
          <w:numId w:val="17"/>
        </w:numPr>
        <w:rPr>
          <w:lang w:eastAsia="en-US"/>
        </w:rPr>
      </w:pPr>
      <w:r>
        <w:rPr>
          <w:lang w:eastAsia="en-US"/>
        </w:rPr>
        <w:t>Rests Q2 about Architecture and Frameworks and Q4 Cybersecurity</w:t>
      </w:r>
    </w:p>
    <w:p w14:paraId="2F1DF42D" w14:textId="77777777" w:rsidR="00821975" w:rsidRDefault="00821975" w:rsidP="00821975">
      <w:pPr>
        <w:rPr>
          <w:lang w:eastAsia="en-US"/>
        </w:rPr>
      </w:pPr>
      <w:r>
        <w:rPr>
          <w:lang w:eastAsia="en-US"/>
        </w:rPr>
        <w:t>Both Q2 and Q4 are reasonable candidates to host, at this stage, the incubation question.</w:t>
      </w:r>
    </w:p>
    <w:p w14:paraId="2B2D3E70" w14:textId="292110C2" w:rsidR="00821975" w:rsidRDefault="00821975" w:rsidP="00821975">
      <w:pPr>
        <w:rPr>
          <w:lang w:eastAsia="en-US"/>
        </w:rPr>
      </w:pPr>
      <w:r>
        <w:rPr>
          <w:lang w:eastAsia="en-US"/>
        </w:rPr>
        <w:t>However</w:t>
      </w:r>
      <w:ins w:id="388" w:author="Arnaud Taddei" w:date="2020-02-27T08:58:00Z">
        <w:r w:rsidR="000A360C">
          <w:rPr>
            <w:lang w:eastAsia="en-US"/>
          </w:rPr>
          <w:t>,</w:t>
        </w:r>
      </w:ins>
      <w:r>
        <w:rPr>
          <w:lang w:eastAsia="en-US"/>
        </w:rPr>
        <w:t xml:space="preserve"> looking deeper</w:t>
      </w:r>
      <w:ins w:id="389" w:author="Arnaud Taddei" w:date="2020-02-27T08:58:00Z">
        <w:r w:rsidR="000A360C">
          <w:rPr>
            <w:lang w:eastAsia="en-US"/>
          </w:rPr>
          <w:t>,</w:t>
        </w:r>
      </w:ins>
      <w:r>
        <w:rPr>
          <w:lang w:eastAsia="en-US"/>
        </w:rPr>
        <w:t xml:space="preserve"> we see that a requirement is on expertise to give good review, support for the work item development. Indeed</w:t>
      </w:r>
      <w:ins w:id="390" w:author="Arnaud Taddei" w:date="2020-02-27T08:58:00Z">
        <w:r w:rsidR="000A360C">
          <w:rPr>
            <w:lang w:eastAsia="en-US"/>
          </w:rPr>
          <w:t>,</w:t>
        </w:r>
      </w:ins>
      <w:r>
        <w:rPr>
          <w:lang w:eastAsia="en-US"/>
        </w:rPr>
        <w:t xml:space="preserve"> just looking at the above examples in previous section we see that we need quite of a significant expertise in core security vs architecture. Ideally, we would need both! And it might happen in the future that we have both together</w:t>
      </w:r>
      <w:ins w:id="391" w:author="Arnaud Taddei" w:date="2020-02-27T08:58:00Z">
        <w:r w:rsidR="000A360C">
          <w:rPr>
            <w:lang w:eastAsia="en-US"/>
          </w:rPr>
          <w:t>,</w:t>
        </w:r>
      </w:ins>
      <w:r>
        <w:rPr>
          <w:lang w:eastAsia="en-US"/>
        </w:rPr>
        <w:t xml:space="preserve"> or we switch depending of what the SG17 new structure might be.</w:t>
      </w:r>
    </w:p>
    <w:p w14:paraId="01C10B3C" w14:textId="77777777" w:rsidR="00821975" w:rsidRDefault="00821975" w:rsidP="00821975">
      <w:pPr>
        <w:rPr>
          <w:lang w:eastAsia="en-US"/>
        </w:rPr>
      </w:pPr>
      <w:r>
        <w:rPr>
          <w:lang w:eastAsia="en-US"/>
        </w:rPr>
        <w:t>So, with this new requirement in mind it becomes clear that Q4 is right now the best candidate but with Q2 as the next one.</w:t>
      </w:r>
    </w:p>
    <w:p w14:paraId="65D8A747" w14:textId="77777777" w:rsidR="00821975" w:rsidRDefault="00821975" w:rsidP="00821975">
      <w:pPr>
        <w:rPr>
          <w:lang w:eastAsia="en-US"/>
        </w:rPr>
      </w:pPr>
      <w:r>
        <w:rPr>
          <w:lang w:eastAsia="en-US"/>
        </w:rPr>
        <w:t>We therefore proposed Q4 to host the incubation role and mechanism at this stage</w:t>
      </w:r>
    </w:p>
    <w:p w14:paraId="43964EA0" w14:textId="77777777" w:rsidR="00821975" w:rsidRDefault="00821975" w:rsidP="00821975">
      <w:pPr>
        <w:rPr>
          <w:lang w:eastAsia="en-US"/>
        </w:rPr>
      </w:pPr>
      <w:r>
        <w:rPr>
          <w:lang w:eastAsia="en-US"/>
        </w:rPr>
        <w:t>We note that the future structure of SG17 may change this allocation</w:t>
      </w:r>
    </w:p>
    <w:p w14:paraId="785315F4" w14:textId="77777777" w:rsidR="00821975" w:rsidRDefault="00821975" w:rsidP="00821975">
      <w:pPr>
        <w:spacing w:before="0" w:after="160" w:line="259" w:lineRule="auto"/>
        <w:rPr>
          <w:rFonts w:eastAsia="Times New Roman"/>
          <w:b/>
          <w:szCs w:val="20"/>
          <w:lang w:eastAsia="en-US"/>
        </w:rPr>
      </w:pPr>
      <w:r>
        <w:br w:type="page"/>
      </w:r>
    </w:p>
    <w:p w14:paraId="267E3CEF" w14:textId="77777777" w:rsidR="00821975" w:rsidRPr="00322F7F" w:rsidRDefault="00821975" w:rsidP="00821975">
      <w:pPr>
        <w:pStyle w:val="Heading1"/>
        <w:numPr>
          <w:ilvl w:val="0"/>
          <w:numId w:val="13"/>
        </w:numPr>
      </w:pPr>
      <w:bookmarkStart w:id="392" w:name="_Toc34132819"/>
      <w:r>
        <w:lastRenderedPageBreak/>
        <w:t>Benefits and Risks of the incubation mechanism</w:t>
      </w:r>
      <w:bookmarkEnd w:id="392"/>
    </w:p>
    <w:p w14:paraId="53F46A13" w14:textId="77777777" w:rsidR="00821975" w:rsidRDefault="00821975" w:rsidP="00821975">
      <w:pPr>
        <w:pStyle w:val="Heading2"/>
        <w:numPr>
          <w:ilvl w:val="1"/>
          <w:numId w:val="13"/>
        </w:numPr>
      </w:pPr>
      <w:bookmarkStart w:id="393" w:name="_Toc34132820"/>
      <w:r>
        <w:t>Benefits of the incubation mechanism</w:t>
      </w:r>
      <w:bookmarkEnd w:id="393"/>
    </w:p>
    <w:p w14:paraId="62963F28" w14:textId="77777777" w:rsidR="00821975" w:rsidRDefault="00821975" w:rsidP="00821975">
      <w:r>
        <w:t xml:space="preserve">The main benefit of this proposal is to </w:t>
      </w:r>
    </w:p>
    <w:p w14:paraId="3901BCB8" w14:textId="77777777" w:rsidR="00821975" w:rsidRDefault="00821975" w:rsidP="00821975">
      <w:pPr>
        <w:pStyle w:val="ListParagraph"/>
        <w:numPr>
          <w:ilvl w:val="0"/>
          <w:numId w:val="17"/>
        </w:numPr>
      </w:pPr>
      <w:r>
        <w:t>Allow decorrelation of transformation of the SG17 structure vs the adoption of new work items that do not fit the SG17 structure</w:t>
      </w:r>
    </w:p>
    <w:p w14:paraId="12B1BADC" w14:textId="77777777" w:rsidR="00821975" w:rsidRDefault="00821975" w:rsidP="00821975">
      <w:pPr>
        <w:pStyle w:val="ListParagraph"/>
        <w:numPr>
          <w:ilvl w:val="0"/>
          <w:numId w:val="17"/>
        </w:numPr>
      </w:pPr>
      <w:r>
        <w:t xml:space="preserve">Simplify the flow of SG17 meetings by bringing forward the allocation part </w:t>
      </w:r>
    </w:p>
    <w:p w14:paraId="475A3F7F" w14:textId="77777777" w:rsidR="00821975" w:rsidRDefault="00821975" w:rsidP="00821975">
      <w:pPr>
        <w:pStyle w:val="ListParagraph"/>
        <w:numPr>
          <w:ilvl w:val="0"/>
          <w:numId w:val="17"/>
        </w:numPr>
      </w:pPr>
      <w:r>
        <w:t>Accept key innovation in SG17 in a much more agile manner</w:t>
      </w:r>
    </w:p>
    <w:p w14:paraId="6C42C01A" w14:textId="77777777" w:rsidR="00821975" w:rsidRDefault="00821975" w:rsidP="00821975">
      <w:pPr>
        <w:pStyle w:val="ListParagraph"/>
        <w:numPr>
          <w:ilvl w:val="0"/>
          <w:numId w:val="17"/>
        </w:numPr>
      </w:pPr>
      <w:r>
        <w:t>Therefore</w:t>
      </w:r>
    </w:p>
    <w:p w14:paraId="57D0A4E6" w14:textId="2016B170" w:rsidR="00821975" w:rsidRDefault="00821975" w:rsidP="00821975">
      <w:pPr>
        <w:pStyle w:val="ListParagraph"/>
        <w:numPr>
          <w:ilvl w:val="1"/>
          <w:numId w:val="17"/>
        </w:numPr>
      </w:pPr>
      <w:r>
        <w:t>Give proper time to the relevant correspondence groups to conduct their job and make recommendations regarding the long</w:t>
      </w:r>
      <w:ins w:id="394" w:author="Arnaud Taddei" w:date="2020-02-27T08:58:00Z">
        <w:r w:rsidR="000A360C">
          <w:t>-</w:t>
        </w:r>
      </w:ins>
      <w:del w:id="395" w:author="Arnaud Taddei" w:date="2020-02-27T08:58:00Z">
        <w:r w:rsidDel="000A360C">
          <w:delText xml:space="preserve"> </w:delText>
        </w:r>
      </w:del>
      <w:r>
        <w:t>term transformation of SG17 and the evolution of its structure</w:t>
      </w:r>
    </w:p>
    <w:p w14:paraId="7A52E457" w14:textId="77777777" w:rsidR="00821975" w:rsidRDefault="00821975" w:rsidP="00821975">
      <w:pPr>
        <w:pStyle w:val="ListParagraph"/>
        <w:numPr>
          <w:ilvl w:val="1"/>
          <w:numId w:val="17"/>
        </w:numPr>
      </w:pPr>
      <w:r>
        <w:t>Allow the work on the development of good validated new work items not be delayed and support legitimate requests from sector members</w:t>
      </w:r>
    </w:p>
    <w:p w14:paraId="590EE72C" w14:textId="77777777" w:rsidR="00821975" w:rsidRDefault="00821975" w:rsidP="00821975">
      <w:pPr>
        <w:pStyle w:val="ListParagraph"/>
        <w:numPr>
          <w:ilvl w:val="0"/>
          <w:numId w:val="17"/>
        </w:numPr>
      </w:pPr>
      <w:r>
        <w:t>Furthermore</w:t>
      </w:r>
    </w:p>
    <w:p w14:paraId="2BC76FB5" w14:textId="77777777" w:rsidR="00821975" w:rsidRDefault="00821975" w:rsidP="00821975">
      <w:pPr>
        <w:pStyle w:val="ListParagraph"/>
        <w:numPr>
          <w:ilvl w:val="1"/>
          <w:numId w:val="17"/>
        </w:numPr>
      </w:pPr>
      <w:r>
        <w:t xml:space="preserve">Offer a good tool for SG17 to accelerate innovation probably quite significantly </w:t>
      </w:r>
    </w:p>
    <w:p w14:paraId="1D153BBD" w14:textId="77777777" w:rsidR="00821975" w:rsidRDefault="00821975" w:rsidP="00821975">
      <w:pPr>
        <w:pStyle w:val="ListParagraph"/>
        <w:numPr>
          <w:ilvl w:val="1"/>
          <w:numId w:val="17"/>
        </w:numPr>
      </w:pPr>
      <w:r>
        <w:t>At the same time, be conservatist and cautious in terms of its future big bets and new structure</w:t>
      </w:r>
    </w:p>
    <w:p w14:paraId="52A171FD" w14:textId="77777777" w:rsidR="00821975" w:rsidRDefault="00821975" w:rsidP="00821975">
      <w:pPr>
        <w:pStyle w:val="ListParagraph"/>
        <w:numPr>
          <w:ilvl w:val="1"/>
          <w:numId w:val="17"/>
        </w:numPr>
      </w:pPr>
      <w:r>
        <w:t>Use this new tool to help communicate a good story to hire new members and participation</w:t>
      </w:r>
    </w:p>
    <w:p w14:paraId="169ED6D2" w14:textId="77777777" w:rsidR="00821975" w:rsidRPr="00D8636B" w:rsidRDefault="00821975" w:rsidP="00821975">
      <w:pPr>
        <w:rPr>
          <w:lang w:eastAsia="en-US"/>
        </w:rPr>
      </w:pPr>
    </w:p>
    <w:p w14:paraId="66A3FCF2" w14:textId="77777777" w:rsidR="00821975" w:rsidRDefault="00821975" w:rsidP="00821975">
      <w:pPr>
        <w:pStyle w:val="Heading2"/>
        <w:numPr>
          <w:ilvl w:val="1"/>
          <w:numId w:val="13"/>
        </w:numPr>
      </w:pPr>
      <w:bookmarkStart w:id="396" w:name="_Toc34132821"/>
      <w:r>
        <w:t>Risks of the incubation mechanism</w:t>
      </w:r>
      <w:bookmarkEnd w:id="396"/>
    </w:p>
    <w:p w14:paraId="3C2BB4C5" w14:textId="77777777" w:rsidR="00821975" w:rsidRPr="004E6D68" w:rsidRDefault="00821975" w:rsidP="00821975">
      <w:pPr>
        <w:rPr>
          <w:lang w:eastAsia="en-US"/>
        </w:rPr>
      </w:pPr>
      <w:r>
        <w:rPr>
          <w:lang w:eastAsia="en-US"/>
        </w:rPr>
        <w:t>Like any proposal nothing comes with only advantages there are, and it is important to be opened here, there are risks too</w:t>
      </w:r>
    </w:p>
    <w:p w14:paraId="73C2AFC5" w14:textId="77777777" w:rsidR="00821975" w:rsidRDefault="00821975" w:rsidP="00821975">
      <w:pPr>
        <w:pStyle w:val="Heading3"/>
        <w:numPr>
          <w:ilvl w:val="2"/>
          <w:numId w:val="13"/>
        </w:numPr>
      </w:pPr>
      <w:bookmarkStart w:id="397" w:name="_Toc34132822"/>
      <w:r>
        <w:t>Risk of doing</w:t>
      </w:r>
      <w:bookmarkEnd w:id="397"/>
    </w:p>
    <w:p w14:paraId="0EDE2057" w14:textId="77777777" w:rsidR="00821975" w:rsidRDefault="00821975" w:rsidP="00821975">
      <w:pPr>
        <w:rPr>
          <w:lang w:eastAsia="en-US"/>
        </w:rPr>
      </w:pPr>
      <w:r>
        <w:rPr>
          <w:lang w:eastAsia="en-US"/>
        </w:rPr>
        <w:t>There are risk of doing. The main risks lie into:</w:t>
      </w:r>
    </w:p>
    <w:p w14:paraId="7A8B622C" w14:textId="77777777" w:rsidR="00821975" w:rsidRDefault="00821975" w:rsidP="00821975">
      <w:pPr>
        <w:pStyle w:val="ListParagraph"/>
        <w:numPr>
          <w:ilvl w:val="0"/>
          <w:numId w:val="17"/>
        </w:numPr>
        <w:rPr>
          <w:lang w:eastAsia="en-US"/>
        </w:rPr>
      </w:pPr>
      <w:r>
        <w:rPr>
          <w:lang w:eastAsia="en-US"/>
        </w:rPr>
        <w:t>R1 The queue grows too fast and is difficult to manage vs resources</w:t>
      </w:r>
    </w:p>
    <w:p w14:paraId="50423782" w14:textId="77777777" w:rsidR="00821975" w:rsidRDefault="00821975" w:rsidP="00821975">
      <w:pPr>
        <w:pStyle w:val="ListParagraph"/>
        <w:numPr>
          <w:ilvl w:val="0"/>
          <w:numId w:val="17"/>
        </w:numPr>
        <w:rPr>
          <w:lang w:eastAsia="en-US"/>
        </w:rPr>
      </w:pPr>
      <w:r>
        <w:rPr>
          <w:lang w:eastAsia="en-US"/>
        </w:rPr>
        <w:t>R2 Special expertise required is not available</w:t>
      </w:r>
    </w:p>
    <w:p w14:paraId="17584414" w14:textId="77777777" w:rsidR="00821975" w:rsidRDefault="00821975" w:rsidP="00821975">
      <w:pPr>
        <w:pStyle w:val="ListParagraph"/>
        <w:numPr>
          <w:ilvl w:val="0"/>
          <w:numId w:val="17"/>
        </w:numPr>
        <w:rPr>
          <w:lang w:eastAsia="en-US"/>
        </w:rPr>
      </w:pPr>
      <w:r>
        <w:rPr>
          <w:lang w:eastAsia="en-US"/>
        </w:rPr>
        <w:t xml:space="preserve">R3 The incubation mechanism is abused to delay work </w:t>
      </w:r>
    </w:p>
    <w:p w14:paraId="3038828B" w14:textId="77777777" w:rsidR="00821975" w:rsidRDefault="00821975" w:rsidP="00821975">
      <w:pPr>
        <w:rPr>
          <w:lang w:eastAsia="en-US"/>
        </w:rPr>
      </w:pPr>
    </w:p>
    <w:p w14:paraId="02F4C8B8" w14:textId="77777777" w:rsidR="00821975" w:rsidRDefault="00821975" w:rsidP="00821975">
      <w:pPr>
        <w:rPr>
          <w:lang w:eastAsia="en-US"/>
        </w:rPr>
      </w:pPr>
      <w:r>
        <w:rPr>
          <w:lang w:eastAsia="en-US"/>
        </w:rPr>
        <w:t>Mitigation Suggestions</w:t>
      </w:r>
    </w:p>
    <w:p w14:paraId="03C4F37E" w14:textId="77777777" w:rsidR="00821975" w:rsidRDefault="00821975" w:rsidP="00821975">
      <w:pPr>
        <w:pStyle w:val="ListParagraph"/>
        <w:numPr>
          <w:ilvl w:val="0"/>
          <w:numId w:val="17"/>
        </w:numPr>
        <w:rPr>
          <w:lang w:eastAsia="en-US"/>
        </w:rPr>
      </w:pPr>
      <w:r>
        <w:rPr>
          <w:lang w:eastAsia="en-US"/>
        </w:rPr>
        <w:t xml:space="preserve">R1 can be mitigated by the possibility for the co-rapporteur to alert SG17 through normal reporting </w:t>
      </w:r>
    </w:p>
    <w:p w14:paraId="35BDE88A" w14:textId="77777777" w:rsidR="00821975" w:rsidRDefault="00821975" w:rsidP="00821975">
      <w:pPr>
        <w:pStyle w:val="ListParagraph"/>
        <w:numPr>
          <w:ilvl w:val="0"/>
          <w:numId w:val="17"/>
        </w:numPr>
        <w:rPr>
          <w:lang w:eastAsia="en-US"/>
        </w:rPr>
      </w:pPr>
      <w:r>
        <w:rPr>
          <w:lang w:eastAsia="en-US"/>
        </w:rPr>
        <w:t>R2 can be mitigated by the growing number of experts joining the ITU-T but in case of severe shortage on a specific topic SG17 will need to campaign to attract the relevant new members</w:t>
      </w:r>
    </w:p>
    <w:p w14:paraId="518ED6B5" w14:textId="77777777" w:rsidR="00821975" w:rsidRDefault="00821975" w:rsidP="00821975">
      <w:pPr>
        <w:pStyle w:val="ListParagraph"/>
        <w:numPr>
          <w:ilvl w:val="0"/>
          <w:numId w:val="17"/>
        </w:numPr>
        <w:rPr>
          <w:lang w:eastAsia="en-US"/>
        </w:rPr>
      </w:pPr>
      <w:r>
        <w:rPr>
          <w:lang w:eastAsia="en-US"/>
        </w:rPr>
        <w:t>R3 can be mitigated by SG17 members and by discussions. SG17 has a strong family spirit as a community</w:t>
      </w:r>
    </w:p>
    <w:p w14:paraId="6FCFAD7A" w14:textId="77777777" w:rsidR="00821975" w:rsidRPr="004E6D68" w:rsidRDefault="00821975" w:rsidP="00821975">
      <w:pPr>
        <w:rPr>
          <w:lang w:eastAsia="en-US"/>
        </w:rPr>
      </w:pPr>
    </w:p>
    <w:p w14:paraId="0D3F055A" w14:textId="77777777" w:rsidR="00821975" w:rsidRDefault="00821975" w:rsidP="00821975">
      <w:pPr>
        <w:pStyle w:val="Heading3"/>
        <w:numPr>
          <w:ilvl w:val="2"/>
          <w:numId w:val="13"/>
        </w:numPr>
      </w:pPr>
      <w:bookmarkStart w:id="398" w:name="_Toc34132823"/>
      <w:r>
        <w:t>Risk of not doing</w:t>
      </w:r>
      <w:bookmarkEnd w:id="398"/>
    </w:p>
    <w:p w14:paraId="45BD140E" w14:textId="77777777" w:rsidR="00821975" w:rsidRDefault="00821975" w:rsidP="00821975">
      <w:pPr>
        <w:rPr>
          <w:lang w:eastAsia="en-US"/>
        </w:rPr>
      </w:pPr>
      <w:r>
        <w:rPr>
          <w:lang w:eastAsia="en-US"/>
        </w:rPr>
        <w:t>The risk of not doing means that there is no flexibility to allow the team to develop new work items in good conditions, it will increase significantly the coordination level, it will eventually lead to more arbitrariness in new structure decisions. In fact it will ossify significantly SG17 and make it will require a major ‘step function’ to get out of a dangerous ‘plateau effect’.</w:t>
      </w:r>
    </w:p>
    <w:p w14:paraId="01B72612" w14:textId="77777777" w:rsidR="00821975" w:rsidRDefault="00821975" w:rsidP="00821975">
      <w:pPr>
        <w:rPr>
          <w:lang w:eastAsia="en-US"/>
        </w:rPr>
      </w:pPr>
    </w:p>
    <w:p w14:paraId="6A3C30DE" w14:textId="77777777" w:rsidR="00821975" w:rsidRDefault="00821975" w:rsidP="00821975">
      <w:pPr>
        <w:pStyle w:val="Heading3"/>
        <w:numPr>
          <w:ilvl w:val="2"/>
          <w:numId w:val="13"/>
        </w:numPr>
      </w:pPr>
      <w:bookmarkStart w:id="399" w:name="_Toc34132824"/>
      <w:r>
        <w:lastRenderedPageBreak/>
        <w:t>Risk of not doing now or stopping it</w:t>
      </w:r>
      <w:bookmarkEnd w:id="399"/>
    </w:p>
    <w:p w14:paraId="222B9490" w14:textId="77777777" w:rsidR="00821975" w:rsidRDefault="00821975" w:rsidP="00821975">
      <w:pPr>
        <w:rPr>
          <w:lang w:eastAsia="en-US"/>
        </w:rPr>
      </w:pPr>
      <w:r>
        <w:rPr>
          <w:lang w:eastAsia="en-US"/>
        </w:rPr>
        <w:t xml:space="preserve">The situation will </w:t>
      </w:r>
      <w:r w:rsidRPr="001F147B">
        <w:rPr>
          <w:b/>
          <w:lang w:eastAsia="en-US"/>
        </w:rPr>
        <w:t>block</w:t>
      </w:r>
      <w:r>
        <w:rPr>
          <w:lang w:eastAsia="en-US"/>
        </w:rPr>
        <w:t xml:space="preserve"> as it will not allow to accept question changes. It will block as well people’s position and will make it an order of magnitude much harder to establish trust in the process and to allow evolution. It will delay by 6 months any decisions and won’t resolve anything. Chances are that it leads to actually a major crisis.</w:t>
      </w:r>
    </w:p>
    <w:p w14:paraId="7CEF0F9B" w14:textId="77777777" w:rsidR="00821975" w:rsidRDefault="00821975" w:rsidP="00821975">
      <w:pPr>
        <w:rPr>
          <w:lang w:eastAsia="en-US"/>
        </w:rPr>
      </w:pPr>
    </w:p>
    <w:p w14:paraId="7A36AF75" w14:textId="77777777" w:rsidR="00821975" w:rsidRPr="00705D5B" w:rsidRDefault="00821975" w:rsidP="00821975">
      <w:pPr>
        <w:rPr>
          <w:lang w:eastAsia="en-US"/>
        </w:rPr>
      </w:pPr>
    </w:p>
    <w:p w14:paraId="1EF608FA" w14:textId="77777777" w:rsidR="00821975" w:rsidRDefault="00821975" w:rsidP="00821975">
      <w:pPr>
        <w:spacing w:before="0" w:after="160" w:line="259" w:lineRule="auto"/>
        <w:rPr>
          <w:rFonts w:eastAsia="Times New Roman"/>
          <w:b/>
          <w:szCs w:val="20"/>
          <w:lang w:eastAsia="en-US"/>
        </w:rPr>
      </w:pPr>
      <w:r>
        <w:br w:type="page"/>
      </w:r>
    </w:p>
    <w:p w14:paraId="5FC320D5" w14:textId="4ACCFC06" w:rsidR="00821975" w:rsidRDefault="00821975" w:rsidP="00821975">
      <w:pPr>
        <w:pStyle w:val="Heading1"/>
        <w:numPr>
          <w:ilvl w:val="0"/>
          <w:numId w:val="13"/>
        </w:numPr>
      </w:pPr>
      <w:bookmarkStart w:id="400" w:name="_Toc34132825"/>
      <w:r>
        <w:lastRenderedPageBreak/>
        <w:t>Alternatives and gap analysis to introduce innovation</w:t>
      </w:r>
      <w:ins w:id="401" w:author="Arnaud Taddei" w:date="2020-02-28T18:48:00Z">
        <w:r w:rsidR="00A5785B">
          <w:t xml:space="preserve"> in standardization</w:t>
        </w:r>
      </w:ins>
      <w:bookmarkEnd w:id="400"/>
    </w:p>
    <w:p w14:paraId="5BCF6631" w14:textId="7C4ED2F0" w:rsidR="00821975" w:rsidRDefault="00821975" w:rsidP="00821975">
      <w:pPr>
        <w:pStyle w:val="Heading2"/>
        <w:numPr>
          <w:ilvl w:val="1"/>
          <w:numId w:val="13"/>
        </w:numPr>
        <w:rPr>
          <w:ins w:id="402" w:author="Arnaud Taddei" w:date="2020-02-28T18:48:00Z"/>
        </w:rPr>
      </w:pPr>
      <w:bookmarkStart w:id="403" w:name="_Toc34132826"/>
      <w:r>
        <w:t>About Innovation in Security</w:t>
      </w:r>
      <w:bookmarkEnd w:id="403"/>
    </w:p>
    <w:p w14:paraId="76FF3ED7" w14:textId="0F59FC31" w:rsidR="00A5785B" w:rsidRDefault="00A5785B" w:rsidP="00A5785B">
      <w:pPr>
        <w:rPr>
          <w:ins w:id="404" w:author="Arnaud Taddei" w:date="2020-02-28T18:52:00Z"/>
          <w:lang w:eastAsia="en-US"/>
        </w:rPr>
      </w:pPr>
      <w:ins w:id="405" w:author="Arnaud Taddei" w:date="2020-02-28T18:48:00Z">
        <w:r>
          <w:rPr>
            <w:lang w:eastAsia="en-US"/>
          </w:rPr>
          <w:t>Inn</w:t>
        </w:r>
      </w:ins>
      <w:ins w:id="406" w:author="Arnaud Taddei" w:date="2020-02-28T18:49:00Z">
        <w:r>
          <w:rPr>
            <w:lang w:eastAsia="en-US"/>
          </w:rPr>
          <w:t>ovation is a normal</w:t>
        </w:r>
      </w:ins>
      <w:ins w:id="407" w:author="Arnaud Taddei" w:date="2020-02-28T18:50:00Z">
        <w:r>
          <w:rPr>
            <w:lang w:eastAsia="en-US"/>
          </w:rPr>
          <w:t xml:space="preserve"> element </w:t>
        </w:r>
      </w:ins>
      <w:ins w:id="408" w:author="Arnaud Taddei" w:date="2020-02-28T18:51:00Z">
        <w:r>
          <w:rPr>
            <w:lang w:eastAsia="en-US"/>
          </w:rPr>
          <w:t>of any technological evolution and the result of various forces. Yet in Security, those forces have the specific nature of an arms race between attackers and defenders</w:t>
        </w:r>
      </w:ins>
      <w:ins w:id="409" w:author="Arnaud Taddei" w:date="2020-02-28T18:52:00Z">
        <w:r>
          <w:rPr>
            <w:lang w:eastAsia="en-US"/>
          </w:rPr>
          <w:t xml:space="preserve"> in the context of a technological war between key actors.</w:t>
        </w:r>
      </w:ins>
    </w:p>
    <w:p w14:paraId="7E162296" w14:textId="65F72DBA" w:rsidR="00A5785B" w:rsidRDefault="00A5785B" w:rsidP="00A5785B">
      <w:pPr>
        <w:rPr>
          <w:ins w:id="410" w:author="Arnaud Taddei" w:date="2020-02-28T18:55:00Z"/>
          <w:lang w:eastAsia="en-US"/>
        </w:rPr>
      </w:pPr>
      <w:ins w:id="411" w:author="Arnaud Taddei" w:date="2020-02-28T18:52:00Z">
        <w:r>
          <w:rPr>
            <w:lang w:eastAsia="en-US"/>
          </w:rPr>
          <w:t>Standardi</w:t>
        </w:r>
      </w:ins>
      <w:ins w:id="412" w:author="Arnaud Taddei" w:date="2020-02-28T18:54:00Z">
        <w:r>
          <w:rPr>
            <w:lang w:eastAsia="en-US"/>
          </w:rPr>
          <w:t>z</w:t>
        </w:r>
      </w:ins>
      <w:ins w:id="413" w:author="Arnaud Taddei" w:date="2020-02-28T18:52:00Z">
        <w:r>
          <w:rPr>
            <w:lang w:eastAsia="en-US"/>
          </w:rPr>
          <w:t>ation being</w:t>
        </w:r>
      </w:ins>
      <w:ins w:id="414" w:author="Arnaud Taddei" w:date="2020-02-28T18:53:00Z">
        <w:r>
          <w:rPr>
            <w:lang w:eastAsia="en-US"/>
          </w:rPr>
          <w:t xml:space="preserve"> one of the places where these forces materialises</w:t>
        </w:r>
      </w:ins>
      <w:ins w:id="415" w:author="Arnaud Taddei" w:date="2020-02-28T18:54:00Z">
        <w:r>
          <w:rPr>
            <w:lang w:eastAsia="en-US"/>
          </w:rPr>
          <w:t>,</w:t>
        </w:r>
      </w:ins>
      <w:ins w:id="416" w:author="Arnaud Taddei" w:date="2020-02-28T18:53:00Z">
        <w:r>
          <w:rPr>
            <w:lang w:eastAsia="en-US"/>
          </w:rPr>
          <w:t xml:space="preserve"> it is therefore natural to observe a high cadence pressure for innovation in security </w:t>
        </w:r>
      </w:ins>
      <w:ins w:id="417" w:author="Arnaud Taddei" w:date="2020-02-28T18:54:00Z">
        <w:r>
          <w:rPr>
            <w:lang w:eastAsia="en-US"/>
          </w:rPr>
          <w:t>in standardization.</w:t>
        </w:r>
      </w:ins>
    </w:p>
    <w:p w14:paraId="56A238C6" w14:textId="10809DD7" w:rsidR="00150633" w:rsidRDefault="00150633" w:rsidP="00A5785B">
      <w:pPr>
        <w:rPr>
          <w:ins w:id="418" w:author="Arnaud Taddei" w:date="2020-02-28T18:57:00Z"/>
          <w:lang w:eastAsia="en-US"/>
        </w:rPr>
      </w:pPr>
      <w:ins w:id="419" w:author="Arnaud Taddei" w:date="2020-02-28T18:55:00Z">
        <w:r>
          <w:rPr>
            <w:lang w:eastAsia="en-US"/>
          </w:rPr>
          <w:t>This will happen at various stages, in pre-standardization and then in standardization itself</w:t>
        </w:r>
      </w:ins>
      <w:ins w:id="420" w:author="Arnaud Taddei" w:date="2020-02-28T18:56:00Z">
        <w:r>
          <w:rPr>
            <w:lang w:eastAsia="en-US"/>
          </w:rPr>
          <w:t>. Yet</w:t>
        </w:r>
      </w:ins>
      <w:ins w:id="421" w:author="Arnaud Taddei" w:date="2020-02-28T18:57:00Z">
        <w:r>
          <w:rPr>
            <w:lang w:eastAsia="en-US"/>
          </w:rPr>
          <w:t>,</w:t>
        </w:r>
      </w:ins>
      <w:ins w:id="422" w:author="Arnaud Taddei" w:date="2020-02-28T18:56:00Z">
        <w:r>
          <w:rPr>
            <w:lang w:eastAsia="en-US"/>
          </w:rPr>
          <w:t xml:space="preserve"> each SDO having its own governance, it might be more or less easy to introduce an efficient approach to innovation in standardization a</w:t>
        </w:r>
      </w:ins>
      <w:ins w:id="423" w:author="Arnaud Taddei" w:date="2020-02-28T18:57:00Z">
        <w:r>
          <w:rPr>
            <w:lang w:eastAsia="en-US"/>
          </w:rPr>
          <w:t>nd in particular in security.</w:t>
        </w:r>
      </w:ins>
    </w:p>
    <w:p w14:paraId="1F731FEE" w14:textId="4044F61A" w:rsidR="00150633" w:rsidRDefault="00150633" w:rsidP="00A5785B">
      <w:pPr>
        <w:rPr>
          <w:ins w:id="424" w:author="Arnaud Taddei" w:date="2020-02-28T18:59:00Z"/>
          <w:lang w:eastAsia="en-US"/>
        </w:rPr>
      </w:pPr>
      <w:ins w:id="425" w:author="Arnaud Taddei" w:date="2020-02-28T18:58:00Z">
        <w:r>
          <w:rPr>
            <w:lang w:eastAsia="en-US"/>
          </w:rPr>
          <w:t xml:space="preserve">Identifying other mechanisms and ways to approach innovation in security </w:t>
        </w:r>
      </w:ins>
      <w:ins w:id="426" w:author="Arnaud Taddei" w:date="2020-02-28T18:59:00Z">
        <w:r>
          <w:rPr>
            <w:lang w:eastAsia="en-US"/>
          </w:rPr>
          <w:t>can</w:t>
        </w:r>
      </w:ins>
    </w:p>
    <w:p w14:paraId="30A20708" w14:textId="4E85ED7D" w:rsidR="00150633" w:rsidRDefault="00150633" w:rsidP="00150633">
      <w:pPr>
        <w:pStyle w:val="ListParagraph"/>
        <w:numPr>
          <w:ilvl w:val="0"/>
          <w:numId w:val="17"/>
        </w:numPr>
        <w:rPr>
          <w:ins w:id="427" w:author="Arnaud Taddei" w:date="2020-02-28T18:59:00Z"/>
          <w:lang w:eastAsia="en-US"/>
        </w:rPr>
      </w:pPr>
      <w:ins w:id="428" w:author="Arnaud Taddei" w:date="2020-02-28T18:59:00Z">
        <w:r>
          <w:rPr>
            <w:lang w:eastAsia="en-US"/>
          </w:rPr>
          <w:t>Position the incubation mechanism in a bigger spectrum of innovation approaches</w:t>
        </w:r>
      </w:ins>
    </w:p>
    <w:p w14:paraId="65438B6E" w14:textId="64CDCBBB" w:rsidR="00150633" w:rsidRDefault="00150633">
      <w:pPr>
        <w:pStyle w:val="ListParagraph"/>
        <w:numPr>
          <w:ilvl w:val="0"/>
          <w:numId w:val="17"/>
        </w:numPr>
        <w:rPr>
          <w:ins w:id="429" w:author="Arnaud Taddei" w:date="2020-03-03T10:19:00Z"/>
        </w:rPr>
      </w:pPr>
      <w:ins w:id="430" w:author="Arnaud Taddei" w:date="2020-02-28T19:00:00Z">
        <w:r>
          <w:rPr>
            <w:lang w:eastAsia="en-US"/>
          </w:rPr>
          <w:t>Inform on how to maintain and/or develop the incubation mechanism</w:t>
        </w:r>
      </w:ins>
    </w:p>
    <w:p w14:paraId="1FBAF83F" w14:textId="33D81100" w:rsidR="00FF541D" w:rsidRDefault="00FF541D" w:rsidP="00FF541D">
      <w:pPr>
        <w:pStyle w:val="Heading2"/>
        <w:numPr>
          <w:ilvl w:val="1"/>
          <w:numId w:val="13"/>
        </w:numPr>
        <w:rPr>
          <w:ins w:id="431" w:author="Arnaud Taddei" w:date="2020-03-03T11:11:00Z"/>
        </w:rPr>
      </w:pPr>
      <w:bookmarkStart w:id="432" w:name="_Toc34132827"/>
      <w:ins w:id="433" w:author="Arnaud Taddei" w:date="2020-03-03T10:20:00Z">
        <w:r>
          <w:t>Other alternatives in the implementation of an incubation mechanism</w:t>
        </w:r>
      </w:ins>
      <w:bookmarkEnd w:id="432"/>
    </w:p>
    <w:p w14:paraId="4D8B1C54" w14:textId="3DBCA263" w:rsidR="005533F7" w:rsidRDefault="005533F7" w:rsidP="005533F7">
      <w:pPr>
        <w:rPr>
          <w:ins w:id="434" w:author="Arnaud Taddei" w:date="2020-03-03T11:13:00Z"/>
          <w:lang w:eastAsia="en-US"/>
        </w:rPr>
      </w:pPr>
      <w:ins w:id="435" w:author="Arnaud Taddei" w:date="2020-03-03T11:11:00Z">
        <w:r>
          <w:rPr>
            <w:lang w:eastAsia="en-US"/>
          </w:rPr>
          <w:t>For future development of this mechanism several alternatives could have been taken for its implementation:</w:t>
        </w:r>
      </w:ins>
    </w:p>
    <w:p w14:paraId="7BD06B29" w14:textId="01D8EC3B" w:rsidR="00FA04DD" w:rsidRDefault="00FA04DD" w:rsidP="00FA04DD">
      <w:pPr>
        <w:pStyle w:val="Heading3"/>
        <w:numPr>
          <w:ilvl w:val="2"/>
          <w:numId w:val="13"/>
        </w:numPr>
        <w:rPr>
          <w:ins w:id="436" w:author="Arnaud Taddei" w:date="2020-03-03T11:13:00Z"/>
        </w:rPr>
      </w:pPr>
      <w:bookmarkStart w:id="437" w:name="_Toc34132828"/>
      <w:ins w:id="438" w:author="Arnaud Taddei" w:date="2020-03-03T11:13:00Z">
        <w:r>
          <w:t>Centralised vs Decentralised</w:t>
        </w:r>
        <w:bookmarkEnd w:id="437"/>
      </w:ins>
    </w:p>
    <w:p w14:paraId="2EB106C7" w14:textId="77777777" w:rsidR="00FA04DD" w:rsidRDefault="00FA04DD" w:rsidP="00FA04DD">
      <w:pPr>
        <w:rPr>
          <w:ins w:id="439" w:author="Arnaud Taddei" w:date="2020-03-03T11:14:00Z"/>
          <w:lang w:eastAsia="en-US"/>
        </w:rPr>
      </w:pPr>
      <w:ins w:id="440" w:author="Arnaud Taddei" w:date="2020-03-03T11:13:00Z">
        <w:r>
          <w:rPr>
            <w:lang w:eastAsia="en-US"/>
          </w:rPr>
          <w:t>Depending on the model of structure adopte</w:t>
        </w:r>
      </w:ins>
      <w:ins w:id="441" w:author="Arnaud Taddei" w:date="2020-03-03T11:14:00Z">
        <w:r>
          <w:rPr>
            <w:lang w:eastAsia="en-US"/>
          </w:rPr>
          <w:t xml:space="preserve">d by the study group, the incubation mechanism can be implemented ‘centrally’ meaning attached to one incubation question like implemented today or it could have been dispatched across a few questions. </w:t>
        </w:r>
      </w:ins>
    </w:p>
    <w:p w14:paraId="79EB3FDD" w14:textId="58DBE23F" w:rsidR="00FA04DD" w:rsidRPr="004F2E7F" w:rsidRDefault="00FA04DD">
      <w:pPr>
        <w:rPr>
          <w:ins w:id="442" w:author="Arnaud Taddei" w:date="2020-03-03T11:13:00Z"/>
        </w:rPr>
        <w:pPrChange w:id="443" w:author="Arnaud Taddei" w:date="2020-03-03T11:13:00Z">
          <w:pPr>
            <w:pStyle w:val="Heading3"/>
            <w:numPr>
              <w:numId w:val="13"/>
            </w:numPr>
          </w:pPr>
        </w:pPrChange>
      </w:pPr>
      <w:ins w:id="444" w:author="Arnaud Taddei" w:date="2020-03-03T11:14:00Z">
        <w:r>
          <w:rPr>
            <w:lang w:eastAsia="en-US"/>
          </w:rPr>
          <w:t>Indeed, should ther</w:t>
        </w:r>
      </w:ins>
      <w:ins w:id="445" w:author="Arnaud Taddei" w:date="2020-03-03T11:15:00Z">
        <w:r>
          <w:rPr>
            <w:lang w:eastAsia="en-US"/>
          </w:rPr>
          <w:t>e be a study group with empowered working parties, we could have one ‘mother question’ per working party that could host an incubation queue for the working party. As such it would be a good way to distribute the emerging and innovation topics acros</w:t>
        </w:r>
      </w:ins>
      <w:ins w:id="446" w:author="Arnaud Taddei" w:date="2020-03-03T11:16:00Z">
        <w:r>
          <w:rPr>
            <w:lang w:eastAsia="en-US"/>
          </w:rPr>
          <w:t>s the study groups to balance potential work load issues</w:t>
        </w:r>
      </w:ins>
      <w:ins w:id="447" w:author="Arnaud Taddei" w:date="2020-03-03T11:14:00Z">
        <w:r>
          <w:rPr>
            <w:lang w:eastAsia="en-US"/>
          </w:rPr>
          <w:t xml:space="preserve"> </w:t>
        </w:r>
      </w:ins>
    </w:p>
    <w:p w14:paraId="08AE823D" w14:textId="280168B1" w:rsidR="00FA04DD" w:rsidRDefault="00FA04DD" w:rsidP="005533F7">
      <w:pPr>
        <w:pStyle w:val="Heading3"/>
        <w:numPr>
          <w:ilvl w:val="2"/>
          <w:numId w:val="13"/>
        </w:numPr>
        <w:rPr>
          <w:ins w:id="448" w:author="Arnaud Taddei" w:date="2020-03-03T11:16:00Z"/>
        </w:rPr>
      </w:pPr>
      <w:bookmarkStart w:id="449" w:name="_Toc34132829"/>
      <w:ins w:id="450" w:author="Arnaud Taddei" w:date="2020-03-03T11:13:00Z">
        <w:r>
          <w:t>Emerging topics dedicated question</w:t>
        </w:r>
      </w:ins>
      <w:bookmarkEnd w:id="449"/>
    </w:p>
    <w:p w14:paraId="591A07FF" w14:textId="1B77CEE5" w:rsidR="00FA04DD" w:rsidRPr="004F2E7F" w:rsidRDefault="00FA04DD">
      <w:pPr>
        <w:rPr>
          <w:ins w:id="451" w:author="Arnaud Taddei" w:date="2020-03-03T10:20:00Z"/>
        </w:rPr>
        <w:pPrChange w:id="452" w:author="Arnaud Taddei" w:date="2020-03-03T11:16:00Z">
          <w:pPr>
            <w:pStyle w:val="Heading2"/>
            <w:numPr>
              <w:numId w:val="13"/>
            </w:numPr>
          </w:pPr>
        </w:pPrChange>
      </w:pPr>
      <w:ins w:id="453" w:author="Arnaud Taddei" w:date="2020-03-03T11:16:00Z">
        <w:r>
          <w:rPr>
            <w:lang w:eastAsia="en-US"/>
          </w:rPr>
          <w:t xml:space="preserve">Another alternative is for the study group to dedicate a full question solely to emerging topics which would be one specialisation of a centralisation approach. The incubation mechanism </w:t>
        </w:r>
      </w:ins>
      <w:ins w:id="454" w:author="Arnaud Taddei" w:date="2020-03-03T11:17:00Z">
        <w:r>
          <w:rPr>
            <w:lang w:eastAsia="en-US"/>
          </w:rPr>
          <w:t xml:space="preserve">would still be useful especially because of its incubation allocation part 1 as an important </w:t>
        </w:r>
      </w:ins>
      <w:ins w:id="455" w:author="Arnaud Taddei" w:date="2020-03-03T11:18:00Z">
        <w:r>
          <w:rPr>
            <w:lang w:eastAsia="en-US"/>
          </w:rPr>
          <w:t>immediate first step after the opening plenary which allowed to agree all ambiguous cases and allow a smooth execution of all meetings so far.</w:t>
        </w:r>
      </w:ins>
    </w:p>
    <w:p w14:paraId="460DBD91" w14:textId="0E2C5952" w:rsidR="00FF541D" w:rsidRPr="005C45D3" w:rsidDel="00FF541D" w:rsidRDefault="00FF541D">
      <w:pPr>
        <w:numPr>
          <w:ilvl w:val="0"/>
          <w:numId w:val="13"/>
        </w:numPr>
        <w:rPr>
          <w:del w:id="456" w:author="Arnaud Taddei" w:date="2020-03-03T10:19:00Z"/>
        </w:rPr>
        <w:pPrChange w:id="457" w:author="Arnaud Taddei" w:date="2020-03-03T11:12:00Z">
          <w:pPr>
            <w:pStyle w:val="Heading2"/>
            <w:numPr>
              <w:numId w:val="13"/>
            </w:numPr>
          </w:pPr>
        </w:pPrChange>
      </w:pPr>
      <w:bookmarkStart w:id="458" w:name="_Toc34132830"/>
      <w:bookmarkEnd w:id="458"/>
    </w:p>
    <w:p w14:paraId="2B42813A" w14:textId="5116D94F" w:rsidR="005533F7" w:rsidRDefault="00821975" w:rsidP="005533F7">
      <w:pPr>
        <w:pStyle w:val="Heading2"/>
        <w:numPr>
          <w:ilvl w:val="1"/>
          <w:numId w:val="13"/>
        </w:numPr>
        <w:rPr>
          <w:ins w:id="459" w:author="Arnaud Taddei" w:date="2020-03-03T11:12:00Z"/>
        </w:rPr>
      </w:pPr>
      <w:del w:id="460" w:author="Arnaud Taddei" w:date="2020-03-03T10:18:00Z">
        <w:r w:rsidDel="00FF541D">
          <w:delText>M</w:delText>
        </w:r>
      </w:del>
      <w:del w:id="461" w:author="Arnaud Taddei" w:date="2020-03-03T11:13:00Z">
        <w:r w:rsidDel="00FA04DD">
          <w:delText>echanisms within IT</w:delText>
        </w:r>
      </w:del>
      <w:bookmarkStart w:id="462" w:name="_Toc34132831"/>
      <w:ins w:id="463" w:author="Arnaud Taddei" w:date="2020-03-03T11:12:00Z">
        <w:r w:rsidR="005533F7">
          <w:t xml:space="preserve">Other mechanisms </w:t>
        </w:r>
      </w:ins>
      <w:ins w:id="464" w:author="Arnaud Taddei" w:date="2020-03-03T11:19:00Z">
        <w:r w:rsidR="00FA04DD">
          <w:t xml:space="preserve">dealing with innovation </w:t>
        </w:r>
      </w:ins>
      <w:ins w:id="465" w:author="Arnaud Taddei" w:date="2020-03-03T11:12:00Z">
        <w:r w:rsidR="005533F7">
          <w:t>within IT</w:t>
        </w:r>
      </w:ins>
      <w:ins w:id="466" w:author="Arnaud Taddei" w:date="2020-03-03T11:42:00Z">
        <w:r w:rsidR="008D035D">
          <w:t xml:space="preserve"> and their relationship to incubation mechanism</w:t>
        </w:r>
      </w:ins>
      <w:bookmarkEnd w:id="462"/>
    </w:p>
    <w:p w14:paraId="07585C17" w14:textId="3BF91C28" w:rsidR="00FF541D" w:rsidRPr="00FF541D" w:rsidDel="00FA04DD" w:rsidRDefault="00821975">
      <w:pPr>
        <w:pStyle w:val="Heading2"/>
        <w:numPr>
          <w:ilvl w:val="1"/>
          <w:numId w:val="13"/>
        </w:numPr>
        <w:rPr>
          <w:del w:id="467" w:author="Arnaud Taddei" w:date="2020-03-03T11:13:00Z"/>
        </w:rPr>
      </w:pPr>
      <w:del w:id="468" w:author="Arnaud Taddei" w:date="2020-03-03T10:20:00Z">
        <w:r w:rsidDel="00FF541D">
          <w:delText>U</w:delText>
        </w:r>
      </w:del>
      <w:bookmarkStart w:id="469" w:name="_Toc34132832"/>
      <w:bookmarkEnd w:id="469"/>
    </w:p>
    <w:p w14:paraId="0C4DE37D" w14:textId="660484AD" w:rsidR="00FA04DD" w:rsidRDefault="00A5785B" w:rsidP="00FA04DD">
      <w:pPr>
        <w:pStyle w:val="Heading3"/>
        <w:numPr>
          <w:ilvl w:val="2"/>
          <w:numId w:val="13"/>
        </w:numPr>
        <w:rPr>
          <w:ins w:id="470" w:author="Arnaud Taddei" w:date="2020-03-03T11:18:00Z"/>
        </w:rPr>
      </w:pPr>
      <w:bookmarkStart w:id="471" w:name="_Toc34132833"/>
      <w:ins w:id="472" w:author="Arnaud Taddei" w:date="2020-02-28T18:45:00Z">
        <w:r>
          <w:t>TSAG Hot Topic</w:t>
        </w:r>
      </w:ins>
      <w:bookmarkEnd w:id="471"/>
    </w:p>
    <w:p w14:paraId="5662C2A1" w14:textId="62C767A9" w:rsidR="00FA04DD" w:rsidRDefault="008D035D" w:rsidP="00FA04DD">
      <w:pPr>
        <w:rPr>
          <w:ins w:id="473" w:author="Arnaud Taddei" w:date="2020-03-03T11:38:00Z"/>
          <w:lang w:eastAsia="en-US"/>
        </w:rPr>
      </w:pPr>
      <w:ins w:id="474" w:author="Arnaud Taddei" w:date="2020-03-03T11:37:00Z">
        <w:r>
          <w:rPr>
            <w:lang w:eastAsia="en-US"/>
          </w:rPr>
          <w:t>The rapporteur group for standardization strategies (RG-SS) under TSAG took the task to collect and aggregate proposed ‘Hot</w:t>
        </w:r>
      </w:ins>
      <w:ins w:id="475" w:author="Arnaud Taddei" w:date="2020-03-03T11:38:00Z">
        <w:r>
          <w:rPr>
            <w:lang w:eastAsia="en-US"/>
          </w:rPr>
          <w:t xml:space="preserve"> Topics’ from any of ITU-T entities in addition to ITU-T CTO and CxO meetings. </w:t>
        </w:r>
      </w:ins>
    </w:p>
    <w:p w14:paraId="16E0A4C0" w14:textId="081FEB36" w:rsidR="008D035D" w:rsidRDefault="008D035D" w:rsidP="00FA04DD">
      <w:pPr>
        <w:rPr>
          <w:ins w:id="476" w:author="Arnaud Taddei" w:date="2020-03-03T11:41:00Z"/>
          <w:lang w:eastAsia="en-US"/>
        </w:rPr>
      </w:pPr>
      <w:ins w:id="477" w:author="Arnaud Taddei" w:date="2020-03-03T11:38:00Z">
        <w:r>
          <w:rPr>
            <w:lang w:eastAsia="en-US"/>
          </w:rPr>
          <w:t xml:space="preserve">Whilst ‘Hot Topics’ don’t seem to be </w:t>
        </w:r>
      </w:ins>
      <w:ins w:id="478" w:author="Arnaud Taddei" w:date="2020-03-03T11:39:00Z">
        <w:r>
          <w:rPr>
            <w:lang w:eastAsia="en-US"/>
          </w:rPr>
          <w:t>explicitely defined, some delegates interpreted the Hot Topics as topics in relation to innovation with the idea to make this list visible and shared in particular for study groups to have a chance to potentially coo</w:t>
        </w:r>
      </w:ins>
      <w:ins w:id="479" w:author="Arnaud Taddei" w:date="2020-03-03T11:40:00Z">
        <w:r>
          <w:rPr>
            <w:lang w:eastAsia="en-US"/>
          </w:rPr>
          <w:t xml:space="preserve">rdinate and collaborate on joints topics. </w:t>
        </w:r>
      </w:ins>
    </w:p>
    <w:p w14:paraId="4B8F35B5" w14:textId="7B5ECDFF" w:rsidR="008D035D" w:rsidRPr="004F2E7F" w:rsidRDefault="008D035D">
      <w:pPr>
        <w:rPr>
          <w:ins w:id="480" w:author="Arnaud Taddei" w:date="2020-03-03T11:13:00Z"/>
        </w:rPr>
        <w:pPrChange w:id="481" w:author="Arnaud Taddei" w:date="2020-03-03T11:18:00Z">
          <w:pPr>
            <w:pStyle w:val="Heading3"/>
            <w:numPr>
              <w:numId w:val="13"/>
            </w:numPr>
          </w:pPr>
        </w:pPrChange>
      </w:pPr>
      <w:ins w:id="482" w:author="Arnaud Taddei" w:date="2020-03-03T11:42:00Z">
        <w:r>
          <w:rPr>
            <w:lang w:eastAsia="en-US"/>
          </w:rPr>
          <w:lastRenderedPageBreak/>
          <w:t xml:space="preserve">The incubation mechanism can be a source of information from the study group to TSAG to declare new ‘Hot Topics’, ‘sub Hot Topics’ or </w:t>
        </w:r>
      </w:ins>
      <w:ins w:id="483" w:author="Arnaud Taddei" w:date="2020-03-03T11:43:00Z">
        <w:r>
          <w:rPr>
            <w:lang w:eastAsia="en-US"/>
          </w:rPr>
          <w:t xml:space="preserve">enrich the qualification of existing ones and so could participate into informing any potential outgoing liaison statement </w:t>
        </w:r>
      </w:ins>
      <w:ins w:id="484" w:author="Arnaud Taddei" w:date="2020-03-03T11:44:00Z">
        <w:r>
          <w:rPr>
            <w:lang w:eastAsia="en-US"/>
          </w:rPr>
          <w:t>from the study group to TSAG.</w:t>
        </w:r>
      </w:ins>
    </w:p>
    <w:p w14:paraId="1BC58684" w14:textId="5761825D" w:rsidR="00A5785B" w:rsidRDefault="00821975" w:rsidP="00A5785B">
      <w:pPr>
        <w:pStyle w:val="Heading3"/>
        <w:numPr>
          <w:ilvl w:val="2"/>
          <w:numId w:val="13"/>
        </w:numPr>
        <w:rPr>
          <w:ins w:id="485" w:author="Arnaud Taddei" w:date="2020-03-03T11:40:00Z"/>
        </w:rPr>
      </w:pPr>
      <w:del w:id="486" w:author="Arnaud Taddei" w:date="2020-02-28T18:24:00Z">
        <w:r w:rsidDel="00D96949">
          <w:delText xml:space="preserve">Incubation mechanism vs </w:delText>
        </w:r>
      </w:del>
      <w:bookmarkStart w:id="487" w:name="_Toc34132834"/>
      <w:r>
        <w:t>Focus Groups</w:t>
      </w:r>
      <w:bookmarkEnd w:id="487"/>
    </w:p>
    <w:p w14:paraId="52D3014D" w14:textId="43328630" w:rsidR="008D035D" w:rsidRDefault="008D035D" w:rsidP="008D035D">
      <w:pPr>
        <w:rPr>
          <w:ins w:id="488" w:author="Arnaud Taddei" w:date="2020-03-03T11:44:00Z"/>
          <w:lang w:val="en-US"/>
        </w:rPr>
      </w:pPr>
      <w:ins w:id="489" w:author="Arnaud Taddei" w:date="2020-03-03T11:40:00Z">
        <w:r>
          <w:rPr>
            <w:lang w:eastAsia="en-US"/>
          </w:rPr>
          <w:t xml:space="preserve">Focus groups are defined by </w:t>
        </w:r>
      </w:ins>
      <w:ins w:id="490" w:author="Arnaud Taddei" w:date="2020-03-03T11:41:00Z">
        <w:r>
          <w:rPr>
            <w:lang w:val="en-US"/>
          </w:rPr>
          <w:fldChar w:fldCharType="begin"/>
        </w:r>
        <w:r>
          <w:rPr>
            <w:lang w:val="en-US"/>
          </w:rPr>
          <w:instrText xml:space="preserve"> HYPERLINK "https://www.itu.int/rec/T-REC-A.7/en" </w:instrText>
        </w:r>
        <w:r>
          <w:rPr>
            <w:lang w:val="en-US"/>
          </w:rPr>
          <w:fldChar w:fldCharType="separate"/>
        </w:r>
        <w:r w:rsidRPr="008D035D">
          <w:rPr>
            <w:rStyle w:val="Hyperlink"/>
            <w:rFonts w:ascii="Times New Roman" w:hAnsi="Times New Roman"/>
            <w:lang w:val="en-US"/>
          </w:rPr>
          <w:t>[</w:t>
        </w:r>
        <w:r w:rsidRPr="00F44E97">
          <w:rPr>
            <w:rStyle w:val="Hyperlink"/>
            <w:rFonts w:ascii="Times New Roman" w:hAnsi="Times New Roman"/>
            <w:lang w:val="en-US"/>
          </w:rPr>
          <w:t>b-ITU-T A.7]</w:t>
        </w:r>
        <w:r>
          <w:rPr>
            <w:lang w:val="en-US"/>
          </w:rPr>
          <w:fldChar w:fldCharType="end"/>
        </w:r>
        <w:r>
          <w:rPr>
            <w:lang w:val="en-US"/>
          </w:rPr>
          <w:t xml:space="preserve"> and provide a way to manage innovation for the objective of pre-standardization. </w:t>
        </w:r>
      </w:ins>
    </w:p>
    <w:p w14:paraId="0452C5DE" w14:textId="3B15FCE0" w:rsidR="008D035D" w:rsidRPr="004F2E7F" w:rsidRDefault="008D035D">
      <w:pPr>
        <w:rPr>
          <w:ins w:id="491" w:author="Arnaud Taddei" w:date="2020-02-28T18:46:00Z"/>
        </w:rPr>
        <w:pPrChange w:id="492" w:author="Arnaud Taddei" w:date="2020-03-03T11:40:00Z">
          <w:pPr>
            <w:pStyle w:val="Heading3"/>
            <w:numPr>
              <w:numId w:val="13"/>
            </w:numPr>
          </w:pPr>
        </w:pPrChange>
      </w:pPr>
      <w:ins w:id="493" w:author="Arnaud Taddei" w:date="2020-03-03T11:44:00Z">
        <w:r>
          <w:rPr>
            <w:lang w:val="en-US"/>
          </w:rPr>
          <w:t xml:space="preserve">In comparison, the incubation mechanism is a tactical and lightweight instrument for the study group to manage innovation that is ready for standardization </w:t>
        </w:r>
      </w:ins>
      <w:ins w:id="494" w:author="Arnaud Taddei" w:date="2020-03-03T11:45:00Z">
        <w:r>
          <w:rPr>
            <w:lang w:val="en-US"/>
          </w:rPr>
          <w:t>as well as to develop analysis for potential future work through non-normative work items.</w:t>
        </w:r>
      </w:ins>
    </w:p>
    <w:p w14:paraId="17026C3C" w14:textId="07F3B454" w:rsidR="00A5785B" w:rsidRPr="00A5785B" w:rsidDel="00FF541D" w:rsidRDefault="00A5785B" w:rsidP="00A5785B">
      <w:pPr>
        <w:pStyle w:val="Heading3"/>
        <w:numPr>
          <w:ilvl w:val="2"/>
          <w:numId w:val="13"/>
        </w:numPr>
        <w:rPr>
          <w:del w:id="495" w:author="Arnaud Taddei" w:date="2020-03-03T10:18:00Z"/>
        </w:rPr>
      </w:pPr>
      <w:bookmarkStart w:id="496" w:name="_Toc34132835"/>
      <w:bookmarkEnd w:id="496"/>
    </w:p>
    <w:p w14:paraId="60560854" w14:textId="4ADBA0D2" w:rsidR="00821975" w:rsidRPr="009F13E6" w:rsidDel="008D035D" w:rsidRDefault="00821975" w:rsidP="00821975">
      <w:pPr>
        <w:pStyle w:val="Heading3"/>
        <w:numPr>
          <w:ilvl w:val="2"/>
          <w:numId w:val="13"/>
        </w:numPr>
        <w:rPr>
          <w:del w:id="497" w:author="Arnaud Taddei" w:date="2020-03-03T11:45:00Z"/>
        </w:rPr>
      </w:pPr>
      <w:del w:id="498" w:author="Arnaud Taddei" w:date="2020-03-03T11:45:00Z">
        <w:r w:rsidDel="008D035D">
          <w:delText>Central or Distributed incubation queue?</w:delText>
        </w:r>
        <w:bookmarkStart w:id="499" w:name="_Toc34132836"/>
        <w:bookmarkEnd w:id="499"/>
      </w:del>
    </w:p>
    <w:p w14:paraId="5F8A6936" w14:textId="77777777" w:rsidR="00821975" w:rsidRDefault="00821975" w:rsidP="00821975">
      <w:pPr>
        <w:pStyle w:val="Heading2"/>
        <w:numPr>
          <w:ilvl w:val="1"/>
          <w:numId w:val="13"/>
        </w:numPr>
      </w:pPr>
      <w:bookmarkStart w:id="500" w:name="_Toc34132837"/>
      <w:r>
        <w:t>Gap analysis with other SDOs</w:t>
      </w:r>
      <w:bookmarkEnd w:id="500"/>
    </w:p>
    <w:p w14:paraId="5BF32FA1" w14:textId="06A07940" w:rsidR="00821975" w:rsidDel="000B7C63" w:rsidRDefault="000B7C63">
      <w:pPr>
        <w:rPr>
          <w:del w:id="501" w:author="Arnaud Taddei" w:date="2020-02-28T18:25:00Z"/>
        </w:rPr>
      </w:pPr>
      <w:ins w:id="502" w:author="Arnaud Taddei" w:date="2020-02-28T18:30:00Z">
        <w:r>
          <w:t>The following table provide a high level view</w:t>
        </w:r>
      </w:ins>
      <w:ins w:id="503" w:author="Arnaud Taddei" w:date="2020-02-28T18:47:00Z">
        <w:r w:rsidR="00A5785B">
          <w:t xml:space="preserve"> of the main approaches, if any, of other SDOs to innovation</w:t>
        </w:r>
      </w:ins>
      <w:ins w:id="504" w:author="Arnaud Taddei" w:date="2020-02-28T18:48:00Z">
        <w:r w:rsidR="00A5785B">
          <w:t>.</w:t>
        </w:r>
      </w:ins>
      <w:del w:id="505" w:author="Arnaud Taddei" w:date="2020-02-28T18:25:00Z">
        <w:r w:rsidR="00821975" w:rsidDel="000B7C63">
          <w:delText>IETF</w:delText>
        </w:r>
      </w:del>
    </w:p>
    <w:p w14:paraId="387DF970" w14:textId="0B8B970C" w:rsidR="000B7C63" w:rsidRDefault="000B7C63" w:rsidP="000B7C63">
      <w:pPr>
        <w:rPr>
          <w:ins w:id="506" w:author="Arnaud Taddei" w:date="2020-02-28T18:26:00Z"/>
        </w:rPr>
      </w:pPr>
    </w:p>
    <w:p w14:paraId="267BBE18" w14:textId="4C0A9D7F" w:rsidR="000B7C63" w:rsidRDefault="000B7C63" w:rsidP="000B7C63">
      <w:pPr>
        <w:pStyle w:val="Caption"/>
        <w:keepNext/>
        <w:rPr>
          <w:ins w:id="507" w:author="Arnaud Taddei" w:date="2020-02-28T18:26:00Z"/>
        </w:rPr>
      </w:pPr>
    </w:p>
    <w:p w14:paraId="3D9A2B8D" w14:textId="317A7113" w:rsidR="000B7C63" w:rsidRDefault="000B7C63">
      <w:pPr>
        <w:pStyle w:val="Caption"/>
        <w:keepNext/>
        <w:rPr>
          <w:ins w:id="508" w:author="Arnaud Taddei" w:date="2020-02-28T18:27:00Z"/>
        </w:rPr>
        <w:pPrChange w:id="509" w:author="Arnaud Taddei" w:date="2020-02-28T18:27:00Z">
          <w:pPr/>
        </w:pPrChange>
      </w:pPr>
      <w:ins w:id="510" w:author="Arnaud Taddei" w:date="2020-02-28T18:27:00Z">
        <w:r>
          <w:t xml:space="preserve">Table </w:t>
        </w:r>
        <w:r>
          <w:fldChar w:fldCharType="begin"/>
        </w:r>
        <w:r>
          <w:instrText xml:space="preserve"> SEQ Table \* ARABIC </w:instrText>
        </w:r>
      </w:ins>
      <w:r>
        <w:fldChar w:fldCharType="separate"/>
      </w:r>
      <w:ins w:id="511" w:author="Arnaud Taddei" w:date="2020-02-28T18:27:00Z">
        <w:r>
          <w:rPr>
            <w:noProof/>
          </w:rPr>
          <w:t>3</w:t>
        </w:r>
        <w:r>
          <w:fldChar w:fldCharType="end"/>
        </w:r>
        <w:r>
          <w:t xml:space="preserve"> - </w:t>
        </w:r>
        <w:r w:rsidRPr="00741818">
          <w:t>High level view on how innovation is dealt with by different SDOs (non exhaustive)</w:t>
        </w:r>
      </w:ins>
    </w:p>
    <w:tbl>
      <w:tblPr>
        <w:tblStyle w:val="TableGrid"/>
        <w:tblW w:w="0" w:type="auto"/>
        <w:tblLook w:val="04A0" w:firstRow="1" w:lastRow="0" w:firstColumn="1" w:lastColumn="0" w:noHBand="0" w:noVBand="1"/>
      </w:tblPr>
      <w:tblGrid>
        <w:gridCol w:w="767"/>
        <w:gridCol w:w="2814"/>
        <w:gridCol w:w="990"/>
        <w:gridCol w:w="1552"/>
        <w:gridCol w:w="3506"/>
      </w:tblGrid>
      <w:tr w:rsidR="000B7C63" w:rsidRPr="00756D6C" w14:paraId="6D75296E" w14:textId="77777777" w:rsidTr="000B7C63">
        <w:trPr>
          <w:ins w:id="512" w:author="Arnaud Taddei" w:date="2020-02-28T18:26:00Z"/>
        </w:trPr>
        <w:tc>
          <w:tcPr>
            <w:tcW w:w="767" w:type="dxa"/>
            <w:shd w:val="clear" w:color="auto" w:fill="BFBFBF" w:themeFill="background1" w:themeFillShade="BF"/>
          </w:tcPr>
          <w:p w14:paraId="74385E41" w14:textId="77777777" w:rsidR="000B7C63" w:rsidRPr="00756D6C" w:rsidRDefault="000B7C63" w:rsidP="000B7C63">
            <w:pPr>
              <w:rPr>
                <w:ins w:id="513" w:author="Arnaud Taddei" w:date="2020-02-28T18:26:00Z"/>
                <w:b/>
                <w:bCs/>
                <w:sz w:val="16"/>
                <w:szCs w:val="16"/>
                <w:lang w:eastAsia="en-US"/>
              </w:rPr>
            </w:pPr>
            <w:ins w:id="514" w:author="Arnaud Taddei" w:date="2020-02-28T18:26:00Z">
              <w:r w:rsidRPr="00756D6C">
                <w:rPr>
                  <w:b/>
                  <w:bCs/>
                  <w:sz w:val="16"/>
                  <w:szCs w:val="16"/>
                  <w:lang w:eastAsia="en-US"/>
                </w:rPr>
                <w:t>SDO</w:t>
              </w:r>
            </w:ins>
          </w:p>
        </w:tc>
        <w:tc>
          <w:tcPr>
            <w:tcW w:w="2814" w:type="dxa"/>
            <w:shd w:val="clear" w:color="auto" w:fill="BFBFBF" w:themeFill="background1" w:themeFillShade="BF"/>
          </w:tcPr>
          <w:p w14:paraId="3184E504" w14:textId="77777777" w:rsidR="000B7C63" w:rsidRPr="00756D6C" w:rsidRDefault="000B7C63" w:rsidP="000B7C63">
            <w:pPr>
              <w:rPr>
                <w:ins w:id="515" w:author="Arnaud Taddei" w:date="2020-02-28T18:26:00Z"/>
                <w:b/>
                <w:bCs/>
                <w:sz w:val="16"/>
                <w:szCs w:val="16"/>
                <w:lang w:eastAsia="en-US"/>
              </w:rPr>
            </w:pPr>
            <w:ins w:id="516" w:author="Arnaud Taddei" w:date="2020-02-28T18:26:00Z">
              <w:r w:rsidRPr="00756D6C">
                <w:rPr>
                  <w:b/>
                  <w:bCs/>
                  <w:sz w:val="16"/>
                  <w:szCs w:val="16"/>
                  <w:lang w:eastAsia="en-US"/>
                </w:rPr>
                <w:t>Mechanisms to deal with Innovation</w:t>
              </w:r>
            </w:ins>
          </w:p>
        </w:tc>
        <w:tc>
          <w:tcPr>
            <w:tcW w:w="990" w:type="dxa"/>
            <w:shd w:val="clear" w:color="auto" w:fill="BFBFBF" w:themeFill="background1" w:themeFillShade="BF"/>
          </w:tcPr>
          <w:p w14:paraId="5252989A" w14:textId="77777777" w:rsidR="000B7C63" w:rsidRPr="00756D6C" w:rsidRDefault="000B7C63" w:rsidP="000B7C63">
            <w:pPr>
              <w:rPr>
                <w:ins w:id="517" w:author="Arnaud Taddei" w:date="2020-02-28T18:26:00Z"/>
                <w:b/>
                <w:bCs/>
                <w:sz w:val="16"/>
                <w:szCs w:val="16"/>
                <w:lang w:eastAsia="en-US"/>
              </w:rPr>
            </w:pPr>
            <w:ins w:id="518" w:author="Arnaud Taddei" w:date="2020-02-28T18:26:00Z">
              <w:r>
                <w:rPr>
                  <w:b/>
                  <w:bCs/>
                  <w:sz w:val="16"/>
                  <w:szCs w:val="16"/>
                  <w:lang w:eastAsia="en-US"/>
                </w:rPr>
                <w:t>Acronym</w:t>
              </w:r>
            </w:ins>
          </w:p>
        </w:tc>
        <w:tc>
          <w:tcPr>
            <w:tcW w:w="1552" w:type="dxa"/>
            <w:shd w:val="clear" w:color="auto" w:fill="BFBFBF" w:themeFill="background1" w:themeFillShade="BF"/>
          </w:tcPr>
          <w:p w14:paraId="45B53718" w14:textId="77777777" w:rsidR="000B7C63" w:rsidRPr="00756D6C" w:rsidRDefault="000B7C63" w:rsidP="000B7C63">
            <w:pPr>
              <w:rPr>
                <w:ins w:id="519" w:author="Arnaud Taddei" w:date="2020-02-28T18:26:00Z"/>
                <w:b/>
                <w:bCs/>
                <w:sz w:val="16"/>
                <w:szCs w:val="16"/>
                <w:lang w:eastAsia="en-US"/>
              </w:rPr>
            </w:pPr>
            <w:ins w:id="520" w:author="Arnaud Taddei" w:date="2020-02-28T18:26:00Z">
              <w:r w:rsidRPr="00756D6C">
                <w:rPr>
                  <w:b/>
                  <w:bCs/>
                  <w:sz w:val="16"/>
                  <w:szCs w:val="16"/>
                  <w:lang w:eastAsia="en-US"/>
                </w:rPr>
                <w:t>Status</w:t>
              </w:r>
            </w:ins>
          </w:p>
        </w:tc>
        <w:tc>
          <w:tcPr>
            <w:tcW w:w="3506" w:type="dxa"/>
            <w:shd w:val="clear" w:color="auto" w:fill="BFBFBF" w:themeFill="background1" w:themeFillShade="BF"/>
          </w:tcPr>
          <w:p w14:paraId="540F63D1" w14:textId="77777777" w:rsidR="000B7C63" w:rsidRPr="00756D6C" w:rsidRDefault="000B7C63" w:rsidP="000B7C63">
            <w:pPr>
              <w:rPr>
                <w:ins w:id="521" w:author="Arnaud Taddei" w:date="2020-02-28T18:26:00Z"/>
                <w:b/>
                <w:bCs/>
                <w:sz w:val="16"/>
                <w:szCs w:val="16"/>
                <w:lang w:eastAsia="en-US"/>
              </w:rPr>
            </w:pPr>
            <w:ins w:id="522" w:author="Arnaud Taddei" w:date="2020-02-28T18:26:00Z">
              <w:r w:rsidRPr="00756D6C">
                <w:rPr>
                  <w:b/>
                  <w:bCs/>
                  <w:sz w:val="16"/>
                  <w:szCs w:val="16"/>
                  <w:lang w:eastAsia="en-US"/>
                </w:rPr>
                <w:t>Comments</w:t>
              </w:r>
            </w:ins>
          </w:p>
        </w:tc>
      </w:tr>
      <w:tr w:rsidR="000B7C63" w:rsidRPr="00756D6C" w14:paraId="19313273" w14:textId="77777777" w:rsidTr="000B7C63">
        <w:trPr>
          <w:ins w:id="523" w:author="Arnaud Taddei" w:date="2020-02-28T18:26:00Z"/>
        </w:trPr>
        <w:tc>
          <w:tcPr>
            <w:tcW w:w="767" w:type="dxa"/>
          </w:tcPr>
          <w:p w14:paraId="42C35F5D" w14:textId="77777777" w:rsidR="000B7C63" w:rsidRPr="00756D6C" w:rsidRDefault="000B7C63" w:rsidP="000B7C63">
            <w:pPr>
              <w:rPr>
                <w:ins w:id="524" w:author="Arnaud Taddei" w:date="2020-02-28T18:26:00Z"/>
                <w:sz w:val="16"/>
                <w:szCs w:val="16"/>
                <w:lang w:eastAsia="en-US"/>
              </w:rPr>
            </w:pPr>
            <w:ins w:id="525" w:author="Arnaud Taddei" w:date="2020-02-28T18:26:00Z">
              <w:r w:rsidRPr="00756D6C">
                <w:rPr>
                  <w:sz w:val="16"/>
                  <w:szCs w:val="16"/>
                  <w:lang w:eastAsia="en-US"/>
                </w:rPr>
                <w:t>ITU-T</w:t>
              </w:r>
            </w:ins>
          </w:p>
        </w:tc>
        <w:tc>
          <w:tcPr>
            <w:tcW w:w="2814" w:type="dxa"/>
          </w:tcPr>
          <w:p w14:paraId="5C2E5D1B" w14:textId="77777777" w:rsidR="000B7C63" w:rsidRPr="00756D6C" w:rsidRDefault="000B7C63" w:rsidP="000B7C63">
            <w:pPr>
              <w:rPr>
                <w:ins w:id="526" w:author="Arnaud Taddei" w:date="2020-02-28T18:26:00Z"/>
                <w:sz w:val="16"/>
                <w:szCs w:val="16"/>
                <w:lang w:eastAsia="en-US"/>
              </w:rPr>
            </w:pPr>
            <w:ins w:id="527" w:author="Arnaud Taddei" w:date="2020-02-28T18:26:00Z">
              <w:r w:rsidRPr="00756D6C">
                <w:rPr>
                  <w:sz w:val="16"/>
                  <w:szCs w:val="16"/>
                  <w:lang w:eastAsia="en-US"/>
                </w:rPr>
                <w:t>Focus Group at SG level</w:t>
              </w:r>
            </w:ins>
          </w:p>
        </w:tc>
        <w:tc>
          <w:tcPr>
            <w:tcW w:w="990" w:type="dxa"/>
          </w:tcPr>
          <w:p w14:paraId="79B6CB58" w14:textId="77777777" w:rsidR="000B7C63" w:rsidRPr="00756D6C" w:rsidRDefault="000B7C63" w:rsidP="000B7C63">
            <w:pPr>
              <w:rPr>
                <w:ins w:id="528" w:author="Arnaud Taddei" w:date="2020-02-28T18:26:00Z"/>
                <w:sz w:val="16"/>
                <w:szCs w:val="16"/>
                <w:lang w:eastAsia="en-US"/>
              </w:rPr>
            </w:pPr>
            <w:ins w:id="529" w:author="Arnaud Taddei" w:date="2020-02-28T18:26:00Z">
              <w:r>
                <w:rPr>
                  <w:sz w:val="16"/>
                  <w:szCs w:val="16"/>
                  <w:lang w:eastAsia="en-US"/>
                </w:rPr>
                <w:t>FG</w:t>
              </w:r>
            </w:ins>
          </w:p>
        </w:tc>
        <w:tc>
          <w:tcPr>
            <w:tcW w:w="1552" w:type="dxa"/>
          </w:tcPr>
          <w:p w14:paraId="74A3D671" w14:textId="77777777" w:rsidR="000B7C63" w:rsidRPr="00756D6C" w:rsidRDefault="000B7C63" w:rsidP="000B7C63">
            <w:pPr>
              <w:rPr>
                <w:ins w:id="530" w:author="Arnaud Taddei" w:date="2020-02-28T18:26:00Z"/>
                <w:sz w:val="16"/>
                <w:szCs w:val="16"/>
                <w:lang w:eastAsia="en-US"/>
              </w:rPr>
            </w:pPr>
            <w:ins w:id="531" w:author="Arnaud Taddei" w:date="2020-02-28T18:26:00Z">
              <w:r w:rsidRPr="00756D6C">
                <w:rPr>
                  <w:sz w:val="16"/>
                  <w:szCs w:val="16"/>
                  <w:lang w:eastAsia="en-US"/>
                </w:rPr>
                <w:t>In place</w:t>
              </w:r>
            </w:ins>
          </w:p>
        </w:tc>
        <w:tc>
          <w:tcPr>
            <w:tcW w:w="3506" w:type="dxa"/>
          </w:tcPr>
          <w:p w14:paraId="4C66A769" w14:textId="77777777" w:rsidR="000B7C63" w:rsidRPr="00756D6C" w:rsidRDefault="000B7C63" w:rsidP="000B7C63">
            <w:pPr>
              <w:rPr>
                <w:ins w:id="532" w:author="Arnaud Taddei" w:date="2020-02-28T18:26:00Z"/>
                <w:sz w:val="16"/>
                <w:szCs w:val="16"/>
                <w:lang w:eastAsia="en-US"/>
              </w:rPr>
            </w:pPr>
          </w:p>
        </w:tc>
      </w:tr>
      <w:tr w:rsidR="000B7C63" w:rsidRPr="00756D6C" w14:paraId="73A182E3" w14:textId="77777777" w:rsidTr="000B7C63">
        <w:trPr>
          <w:ins w:id="533" w:author="Arnaud Taddei" w:date="2020-02-28T18:26:00Z"/>
        </w:trPr>
        <w:tc>
          <w:tcPr>
            <w:tcW w:w="767" w:type="dxa"/>
          </w:tcPr>
          <w:p w14:paraId="0F692E50" w14:textId="77777777" w:rsidR="000B7C63" w:rsidRPr="00756D6C" w:rsidRDefault="000B7C63" w:rsidP="000B7C63">
            <w:pPr>
              <w:rPr>
                <w:ins w:id="534" w:author="Arnaud Taddei" w:date="2020-02-28T18:26:00Z"/>
                <w:sz w:val="16"/>
                <w:szCs w:val="16"/>
                <w:lang w:eastAsia="en-US"/>
              </w:rPr>
            </w:pPr>
            <w:ins w:id="535" w:author="Arnaud Taddei" w:date="2020-02-28T18:26:00Z">
              <w:r w:rsidRPr="00756D6C">
                <w:rPr>
                  <w:sz w:val="16"/>
                  <w:szCs w:val="16"/>
                  <w:lang w:eastAsia="en-US"/>
                </w:rPr>
                <w:t xml:space="preserve">ITU-T </w:t>
              </w:r>
            </w:ins>
          </w:p>
        </w:tc>
        <w:tc>
          <w:tcPr>
            <w:tcW w:w="2814" w:type="dxa"/>
          </w:tcPr>
          <w:p w14:paraId="51225FF2" w14:textId="77777777" w:rsidR="000B7C63" w:rsidRPr="00756D6C" w:rsidRDefault="000B7C63" w:rsidP="000B7C63">
            <w:pPr>
              <w:rPr>
                <w:ins w:id="536" w:author="Arnaud Taddei" w:date="2020-02-28T18:26:00Z"/>
                <w:sz w:val="16"/>
                <w:szCs w:val="16"/>
                <w:lang w:eastAsia="en-US"/>
              </w:rPr>
            </w:pPr>
            <w:ins w:id="537" w:author="Arnaud Taddei" w:date="2020-02-28T18:26:00Z">
              <w:r w:rsidRPr="00756D6C">
                <w:rPr>
                  <w:sz w:val="16"/>
                  <w:szCs w:val="16"/>
                  <w:lang w:eastAsia="en-US"/>
                </w:rPr>
                <w:t>Focus Group at TSAG level</w:t>
              </w:r>
            </w:ins>
          </w:p>
        </w:tc>
        <w:tc>
          <w:tcPr>
            <w:tcW w:w="990" w:type="dxa"/>
          </w:tcPr>
          <w:p w14:paraId="2EC79930" w14:textId="77777777" w:rsidR="000B7C63" w:rsidRPr="00756D6C" w:rsidRDefault="000B7C63" w:rsidP="000B7C63">
            <w:pPr>
              <w:rPr>
                <w:ins w:id="538" w:author="Arnaud Taddei" w:date="2020-02-28T18:26:00Z"/>
                <w:sz w:val="16"/>
                <w:szCs w:val="16"/>
                <w:lang w:eastAsia="en-US"/>
              </w:rPr>
            </w:pPr>
            <w:ins w:id="539" w:author="Arnaud Taddei" w:date="2020-02-28T18:26:00Z">
              <w:r>
                <w:rPr>
                  <w:sz w:val="16"/>
                  <w:szCs w:val="16"/>
                  <w:lang w:eastAsia="en-US"/>
                </w:rPr>
                <w:t>FG</w:t>
              </w:r>
            </w:ins>
          </w:p>
        </w:tc>
        <w:tc>
          <w:tcPr>
            <w:tcW w:w="1552" w:type="dxa"/>
          </w:tcPr>
          <w:p w14:paraId="3A4C8AD9" w14:textId="77777777" w:rsidR="000B7C63" w:rsidRPr="00756D6C" w:rsidRDefault="000B7C63" w:rsidP="000B7C63">
            <w:pPr>
              <w:rPr>
                <w:ins w:id="540" w:author="Arnaud Taddei" w:date="2020-02-28T18:26:00Z"/>
                <w:sz w:val="16"/>
                <w:szCs w:val="16"/>
                <w:lang w:eastAsia="en-US"/>
              </w:rPr>
            </w:pPr>
            <w:ins w:id="541" w:author="Arnaud Taddei" w:date="2020-02-28T18:26:00Z">
              <w:r w:rsidRPr="00756D6C">
                <w:rPr>
                  <w:sz w:val="16"/>
                  <w:szCs w:val="16"/>
                  <w:lang w:eastAsia="en-US"/>
                </w:rPr>
                <w:t>In place</w:t>
              </w:r>
            </w:ins>
          </w:p>
        </w:tc>
        <w:tc>
          <w:tcPr>
            <w:tcW w:w="3506" w:type="dxa"/>
          </w:tcPr>
          <w:p w14:paraId="25777A74" w14:textId="77777777" w:rsidR="000B7C63" w:rsidRPr="00756D6C" w:rsidRDefault="000B7C63" w:rsidP="000B7C63">
            <w:pPr>
              <w:rPr>
                <w:ins w:id="542" w:author="Arnaud Taddei" w:date="2020-02-28T18:26:00Z"/>
                <w:sz w:val="16"/>
                <w:szCs w:val="16"/>
                <w:lang w:eastAsia="en-US"/>
              </w:rPr>
            </w:pPr>
          </w:p>
        </w:tc>
      </w:tr>
      <w:tr w:rsidR="000B7C63" w:rsidRPr="00756D6C" w14:paraId="432C416B" w14:textId="77777777" w:rsidTr="000B7C63">
        <w:trPr>
          <w:ins w:id="543" w:author="Arnaud Taddei" w:date="2020-02-28T18:26:00Z"/>
        </w:trPr>
        <w:tc>
          <w:tcPr>
            <w:tcW w:w="767" w:type="dxa"/>
          </w:tcPr>
          <w:p w14:paraId="16273B00" w14:textId="77777777" w:rsidR="000B7C63" w:rsidRPr="00756D6C" w:rsidRDefault="000B7C63" w:rsidP="000B7C63">
            <w:pPr>
              <w:rPr>
                <w:ins w:id="544" w:author="Arnaud Taddei" w:date="2020-02-28T18:26:00Z"/>
                <w:sz w:val="16"/>
                <w:szCs w:val="16"/>
                <w:lang w:eastAsia="en-US"/>
              </w:rPr>
            </w:pPr>
            <w:ins w:id="545" w:author="Arnaud Taddei" w:date="2020-02-28T18:26:00Z">
              <w:r w:rsidRPr="00756D6C">
                <w:rPr>
                  <w:sz w:val="16"/>
                  <w:szCs w:val="16"/>
                  <w:lang w:eastAsia="en-US"/>
                </w:rPr>
                <w:t>ITU-T</w:t>
              </w:r>
            </w:ins>
          </w:p>
        </w:tc>
        <w:tc>
          <w:tcPr>
            <w:tcW w:w="2814" w:type="dxa"/>
          </w:tcPr>
          <w:p w14:paraId="7A0F1E47" w14:textId="77777777" w:rsidR="000B7C63" w:rsidRPr="00756D6C" w:rsidRDefault="000B7C63" w:rsidP="000B7C63">
            <w:pPr>
              <w:rPr>
                <w:ins w:id="546" w:author="Arnaud Taddei" w:date="2020-02-28T18:26:00Z"/>
                <w:sz w:val="16"/>
                <w:szCs w:val="16"/>
                <w:lang w:eastAsia="en-US"/>
              </w:rPr>
            </w:pPr>
            <w:ins w:id="547" w:author="Arnaud Taddei" w:date="2020-02-28T18:26:00Z">
              <w:r w:rsidRPr="00756D6C">
                <w:rPr>
                  <w:sz w:val="16"/>
                  <w:szCs w:val="16"/>
                  <w:lang w:eastAsia="en-US"/>
                </w:rPr>
                <w:t>Incubation Mechanism</w:t>
              </w:r>
            </w:ins>
          </w:p>
        </w:tc>
        <w:tc>
          <w:tcPr>
            <w:tcW w:w="990" w:type="dxa"/>
          </w:tcPr>
          <w:p w14:paraId="31097B3C" w14:textId="77777777" w:rsidR="000B7C63" w:rsidRPr="00756D6C" w:rsidRDefault="000B7C63" w:rsidP="000B7C63">
            <w:pPr>
              <w:rPr>
                <w:ins w:id="548" w:author="Arnaud Taddei" w:date="2020-02-28T18:26:00Z"/>
                <w:sz w:val="16"/>
                <w:szCs w:val="16"/>
                <w:lang w:eastAsia="en-US"/>
              </w:rPr>
            </w:pPr>
            <w:ins w:id="549" w:author="Arnaud Taddei" w:date="2020-02-28T18:26:00Z">
              <w:r>
                <w:rPr>
                  <w:sz w:val="16"/>
                  <w:szCs w:val="16"/>
                  <w:lang w:eastAsia="en-US"/>
                </w:rPr>
                <w:t>None</w:t>
              </w:r>
            </w:ins>
          </w:p>
        </w:tc>
        <w:tc>
          <w:tcPr>
            <w:tcW w:w="1552" w:type="dxa"/>
          </w:tcPr>
          <w:p w14:paraId="53C986EF" w14:textId="77777777" w:rsidR="000B7C63" w:rsidRPr="00756D6C" w:rsidRDefault="000B7C63" w:rsidP="000B7C63">
            <w:pPr>
              <w:rPr>
                <w:ins w:id="550" w:author="Arnaud Taddei" w:date="2020-02-28T18:26:00Z"/>
                <w:sz w:val="16"/>
                <w:szCs w:val="16"/>
                <w:lang w:eastAsia="en-US"/>
              </w:rPr>
            </w:pPr>
            <w:ins w:id="551" w:author="Arnaud Taddei" w:date="2020-02-28T18:26:00Z">
              <w:r w:rsidRPr="00756D6C">
                <w:rPr>
                  <w:sz w:val="16"/>
                  <w:szCs w:val="16"/>
                  <w:lang w:eastAsia="en-US"/>
                </w:rPr>
                <w:t>In pilot</w:t>
              </w:r>
            </w:ins>
          </w:p>
        </w:tc>
        <w:tc>
          <w:tcPr>
            <w:tcW w:w="3506" w:type="dxa"/>
          </w:tcPr>
          <w:p w14:paraId="754A6C5E" w14:textId="77777777" w:rsidR="000B7C63" w:rsidRPr="00756D6C" w:rsidRDefault="000B7C63" w:rsidP="000B7C63">
            <w:pPr>
              <w:rPr>
                <w:ins w:id="552" w:author="Arnaud Taddei" w:date="2020-02-28T18:26:00Z"/>
                <w:sz w:val="16"/>
                <w:szCs w:val="16"/>
                <w:lang w:eastAsia="en-US"/>
              </w:rPr>
            </w:pPr>
            <w:ins w:id="553" w:author="Arnaud Taddei" w:date="2020-02-28T18:26:00Z">
              <w:r w:rsidRPr="00756D6C">
                <w:rPr>
                  <w:sz w:val="16"/>
                  <w:szCs w:val="16"/>
                  <w:lang w:eastAsia="en-US"/>
                </w:rPr>
                <w:t>Considered by other SGs</w:t>
              </w:r>
            </w:ins>
          </w:p>
        </w:tc>
      </w:tr>
      <w:tr w:rsidR="000B7C63" w:rsidRPr="00756D6C" w14:paraId="5EE6D308" w14:textId="77777777" w:rsidTr="000B7C63">
        <w:trPr>
          <w:ins w:id="554" w:author="Arnaud Taddei" w:date="2020-02-28T18:26:00Z"/>
        </w:trPr>
        <w:tc>
          <w:tcPr>
            <w:tcW w:w="767" w:type="dxa"/>
          </w:tcPr>
          <w:p w14:paraId="13D675AC" w14:textId="77777777" w:rsidR="000B7C63" w:rsidRPr="00756D6C" w:rsidRDefault="000B7C63" w:rsidP="000B7C63">
            <w:pPr>
              <w:rPr>
                <w:ins w:id="555" w:author="Arnaud Taddei" w:date="2020-02-28T18:26:00Z"/>
                <w:sz w:val="16"/>
                <w:szCs w:val="16"/>
                <w:lang w:eastAsia="en-US"/>
              </w:rPr>
            </w:pPr>
            <w:ins w:id="556" w:author="Arnaud Taddei" w:date="2020-02-28T18:26:00Z">
              <w:r w:rsidRPr="00756D6C">
                <w:rPr>
                  <w:sz w:val="16"/>
                  <w:szCs w:val="16"/>
                  <w:lang w:eastAsia="en-US"/>
                </w:rPr>
                <w:t>ISO</w:t>
              </w:r>
            </w:ins>
          </w:p>
        </w:tc>
        <w:tc>
          <w:tcPr>
            <w:tcW w:w="2814" w:type="dxa"/>
          </w:tcPr>
          <w:p w14:paraId="256D0C1F" w14:textId="77777777" w:rsidR="000B7C63" w:rsidRPr="00756D6C" w:rsidRDefault="000B7C63" w:rsidP="000B7C63">
            <w:pPr>
              <w:rPr>
                <w:ins w:id="557" w:author="Arnaud Taddei" w:date="2020-02-28T18:26:00Z"/>
                <w:sz w:val="16"/>
                <w:szCs w:val="16"/>
                <w:lang w:eastAsia="en-US"/>
              </w:rPr>
            </w:pPr>
            <w:ins w:id="558" w:author="Arnaud Taddei" w:date="2020-02-28T18:26:00Z">
              <w:r w:rsidRPr="00756D6C">
                <w:rPr>
                  <w:sz w:val="16"/>
                  <w:szCs w:val="16"/>
                  <w:lang w:eastAsia="en-US"/>
                </w:rPr>
                <w:t>Advisory Group</w:t>
              </w:r>
            </w:ins>
          </w:p>
        </w:tc>
        <w:tc>
          <w:tcPr>
            <w:tcW w:w="990" w:type="dxa"/>
          </w:tcPr>
          <w:p w14:paraId="6376C36C" w14:textId="77777777" w:rsidR="000B7C63" w:rsidRPr="00756D6C" w:rsidRDefault="000B7C63" w:rsidP="000B7C63">
            <w:pPr>
              <w:rPr>
                <w:ins w:id="559" w:author="Arnaud Taddei" w:date="2020-02-28T18:26:00Z"/>
                <w:sz w:val="16"/>
                <w:szCs w:val="16"/>
                <w:lang w:eastAsia="en-US"/>
              </w:rPr>
            </w:pPr>
            <w:ins w:id="560" w:author="Arnaud Taddei" w:date="2020-02-28T18:26:00Z">
              <w:r>
                <w:rPr>
                  <w:sz w:val="16"/>
                  <w:szCs w:val="16"/>
                  <w:lang w:eastAsia="en-US"/>
                </w:rPr>
                <w:t>AG</w:t>
              </w:r>
            </w:ins>
          </w:p>
        </w:tc>
        <w:tc>
          <w:tcPr>
            <w:tcW w:w="1552" w:type="dxa"/>
          </w:tcPr>
          <w:p w14:paraId="5E33EEFC" w14:textId="77777777" w:rsidR="000B7C63" w:rsidRPr="00756D6C" w:rsidRDefault="000B7C63" w:rsidP="000B7C63">
            <w:pPr>
              <w:rPr>
                <w:ins w:id="561" w:author="Arnaud Taddei" w:date="2020-02-28T18:26:00Z"/>
                <w:sz w:val="16"/>
                <w:szCs w:val="16"/>
                <w:lang w:eastAsia="en-US"/>
              </w:rPr>
            </w:pPr>
            <w:ins w:id="562" w:author="Arnaud Taddei" w:date="2020-02-28T18:26:00Z">
              <w:r w:rsidRPr="00756D6C">
                <w:rPr>
                  <w:sz w:val="16"/>
                  <w:szCs w:val="16"/>
                  <w:lang w:eastAsia="en-US"/>
                </w:rPr>
                <w:t>New</w:t>
              </w:r>
            </w:ins>
          </w:p>
        </w:tc>
        <w:tc>
          <w:tcPr>
            <w:tcW w:w="3506" w:type="dxa"/>
          </w:tcPr>
          <w:p w14:paraId="096410D8" w14:textId="77777777" w:rsidR="000B7C63" w:rsidRPr="00756D6C" w:rsidRDefault="000B7C63" w:rsidP="000B7C63">
            <w:pPr>
              <w:rPr>
                <w:ins w:id="563" w:author="Arnaud Taddei" w:date="2020-02-28T18:26:00Z"/>
                <w:sz w:val="16"/>
                <w:szCs w:val="16"/>
                <w:lang w:eastAsia="en-US"/>
              </w:rPr>
            </w:pPr>
            <w:ins w:id="564" w:author="Arnaud Taddei" w:date="2020-02-28T18:26:00Z">
              <w:r>
                <w:rPr>
                  <w:sz w:val="16"/>
                  <w:szCs w:val="16"/>
                  <w:lang w:eastAsia="en-US"/>
                </w:rPr>
                <w:t>Transformed from another concept</w:t>
              </w:r>
            </w:ins>
          </w:p>
        </w:tc>
      </w:tr>
      <w:tr w:rsidR="000B7C63" w:rsidRPr="00756D6C" w14:paraId="630A7EAA" w14:textId="77777777" w:rsidTr="000B7C63">
        <w:trPr>
          <w:ins w:id="565" w:author="Arnaud Taddei" w:date="2020-02-28T18:28:00Z"/>
        </w:trPr>
        <w:tc>
          <w:tcPr>
            <w:tcW w:w="767" w:type="dxa"/>
          </w:tcPr>
          <w:p w14:paraId="2058EDC1" w14:textId="3425C6FC" w:rsidR="000B7C63" w:rsidRPr="00756D6C" w:rsidRDefault="000B7C63" w:rsidP="000B7C63">
            <w:pPr>
              <w:rPr>
                <w:ins w:id="566" w:author="Arnaud Taddei" w:date="2020-02-28T18:28:00Z"/>
                <w:sz w:val="16"/>
                <w:szCs w:val="16"/>
                <w:lang w:eastAsia="en-US"/>
              </w:rPr>
            </w:pPr>
            <w:ins w:id="567" w:author="Arnaud Taddei" w:date="2020-02-28T18:28:00Z">
              <w:r>
                <w:rPr>
                  <w:sz w:val="16"/>
                  <w:szCs w:val="16"/>
                  <w:lang w:eastAsia="en-US"/>
                </w:rPr>
                <w:t>ISO</w:t>
              </w:r>
            </w:ins>
          </w:p>
        </w:tc>
        <w:tc>
          <w:tcPr>
            <w:tcW w:w="2814" w:type="dxa"/>
          </w:tcPr>
          <w:p w14:paraId="0EA5C75A" w14:textId="5C7E2F77" w:rsidR="000B7C63" w:rsidRPr="00756D6C" w:rsidRDefault="000B7C63" w:rsidP="000B7C63">
            <w:pPr>
              <w:rPr>
                <w:ins w:id="568" w:author="Arnaud Taddei" w:date="2020-02-28T18:28:00Z"/>
                <w:sz w:val="16"/>
                <w:szCs w:val="16"/>
                <w:lang w:eastAsia="en-US"/>
              </w:rPr>
            </w:pPr>
            <w:ins w:id="569" w:author="Arnaud Taddei" w:date="2020-02-28T18:28:00Z">
              <w:r>
                <w:rPr>
                  <w:sz w:val="16"/>
                  <w:szCs w:val="16"/>
                  <w:lang w:eastAsia="en-US"/>
                </w:rPr>
                <w:t>Preliminary Work Item</w:t>
              </w:r>
            </w:ins>
          </w:p>
        </w:tc>
        <w:tc>
          <w:tcPr>
            <w:tcW w:w="990" w:type="dxa"/>
          </w:tcPr>
          <w:p w14:paraId="08DD910E" w14:textId="680A6EC7" w:rsidR="000B7C63" w:rsidRDefault="000B7C63" w:rsidP="000B7C63">
            <w:pPr>
              <w:rPr>
                <w:ins w:id="570" w:author="Arnaud Taddei" w:date="2020-02-28T18:28:00Z"/>
                <w:sz w:val="16"/>
                <w:szCs w:val="16"/>
                <w:lang w:eastAsia="en-US"/>
              </w:rPr>
            </w:pPr>
            <w:ins w:id="571" w:author="Arnaud Taddei" w:date="2020-02-28T18:28:00Z">
              <w:r>
                <w:rPr>
                  <w:sz w:val="16"/>
                  <w:szCs w:val="16"/>
                  <w:lang w:eastAsia="en-US"/>
                </w:rPr>
                <w:t>PWI</w:t>
              </w:r>
            </w:ins>
          </w:p>
        </w:tc>
        <w:tc>
          <w:tcPr>
            <w:tcW w:w="1552" w:type="dxa"/>
          </w:tcPr>
          <w:p w14:paraId="371272E5" w14:textId="723B5505" w:rsidR="000B7C63" w:rsidRPr="00756D6C" w:rsidRDefault="000B7C63" w:rsidP="000B7C63">
            <w:pPr>
              <w:rPr>
                <w:ins w:id="572" w:author="Arnaud Taddei" w:date="2020-02-28T18:28:00Z"/>
                <w:sz w:val="16"/>
                <w:szCs w:val="16"/>
                <w:lang w:eastAsia="en-US"/>
              </w:rPr>
            </w:pPr>
            <w:ins w:id="573" w:author="Arnaud Taddei" w:date="2020-02-28T18:28:00Z">
              <w:r>
                <w:rPr>
                  <w:sz w:val="16"/>
                  <w:szCs w:val="16"/>
                  <w:lang w:eastAsia="en-US"/>
                </w:rPr>
                <w:t>In place</w:t>
              </w:r>
            </w:ins>
          </w:p>
        </w:tc>
        <w:tc>
          <w:tcPr>
            <w:tcW w:w="3506" w:type="dxa"/>
          </w:tcPr>
          <w:p w14:paraId="2052FE15" w14:textId="77777777" w:rsidR="000B7C63" w:rsidRDefault="000B7C63" w:rsidP="000B7C63">
            <w:pPr>
              <w:rPr>
                <w:ins w:id="574" w:author="Arnaud Taddei" w:date="2020-02-28T18:29:00Z"/>
                <w:sz w:val="16"/>
                <w:szCs w:val="16"/>
                <w:lang w:eastAsia="en-US"/>
              </w:rPr>
            </w:pPr>
            <w:ins w:id="575" w:author="Arnaud Taddei" w:date="2020-02-28T18:29:00Z">
              <w:r w:rsidRPr="000B7C63">
                <w:rPr>
                  <w:sz w:val="16"/>
                  <w:szCs w:val="16"/>
                  <w:lang w:eastAsia="en-US"/>
                  <w:rPrChange w:id="576" w:author="Arnaud Taddei" w:date="2020-02-28T18:29:00Z">
                    <w:rPr>
                      <w:lang w:eastAsia="en-US"/>
                    </w:rPr>
                  </w:rPrChange>
                </w:rPr>
                <w:t xml:space="preserve">ISO/IEC JTC1/SC27 introduced a concept of “Preliminary Work Item” (PWI) as a replacement for “Study Period” (SP). </w:t>
              </w:r>
            </w:ins>
          </w:p>
          <w:p w14:paraId="59CE867E" w14:textId="0EB950A1" w:rsidR="000B7C63" w:rsidRPr="000B7C63" w:rsidRDefault="000B7C63" w:rsidP="000B7C63">
            <w:pPr>
              <w:rPr>
                <w:ins w:id="577" w:author="Arnaud Taddei" w:date="2020-02-28T18:28:00Z"/>
                <w:sz w:val="16"/>
                <w:szCs w:val="16"/>
                <w:lang w:eastAsia="en-US"/>
              </w:rPr>
            </w:pPr>
            <w:ins w:id="578" w:author="Arnaud Taddei" w:date="2020-02-28T18:29:00Z">
              <w:r w:rsidRPr="000B7C63">
                <w:rPr>
                  <w:sz w:val="16"/>
                  <w:szCs w:val="16"/>
                  <w:lang w:eastAsia="en-US"/>
                  <w:rPrChange w:id="579" w:author="Arnaud Taddei" w:date="2020-02-28T18:29:00Z">
                    <w:rPr>
                      <w:lang w:eastAsia="en-US"/>
                    </w:rPr>
                  </w:rPrChange>
                </w:rPr>
                <w:t xml:space="preserve">PWI </w:t>
              </w:r>
              <w:r>
                <w:rPr>
                  <w:sz w:val="16"/>
                  <w:szCs w:val="16"/>
                  <w:lang w:eastAsia="en-US"/>
                </w:rPr>
                <w:t>seem to be interpretable as an</w:t>
              </w:r>
              <w:r w:rsidRPr="000B7C63">
                <w:rPr>
                  <w:sz w:val="16"/>
                  <w:szCs w:val="16"/>
                  <w:lang w:eastAsia="en-US"/>
                  <w:rPrChange w:id="580" w:author="Arnaud Taddei" w:date="2020-02-28T18:29:00Z">
                    <w:rPr>
                      <w:lang w:eastAsia="en-US"/>
                    </w:rPr>
                  </w:rPrChange>
                </w:rPr>
                <w:t xml:space="preserve"> incubation mechanism in SC27 and this can also echo to SG17’s incubation mechanism</w:t>
              </w:r>
            </w:ins>
          </w:p>
        </w:tc>
      </w:tr>
      <w:tr w:rsidR="000B7C63" w:rsidRPr="00756D6C" w14:paraId="158C5A25" w14:textId="77777777" w:rsidTr="000B7C63">
        <w:trPr>
          <w:ins w:id="581" w:author="Arnaud Taddei" w:date="2020-02-28T18:26:00Z"/>
        </w:trPr>
        <w:tc>
          <w:tcPr>
            <w:tcW w:w="767" w:type="dxa"/>
          </w:tcPr>
          <w:p w14:paraId="583ACC52" w14:textId="77777777" w:rsidR="000B7C63" w:rsidRPr="00756D6C" w:rsidRDefault="000B7C63" w:rsidP="000B7C63">
            <w:pPr>
              <w:rPr>
                <w:ins w:id="582" w:author="Arnaud Taddei" w:date="2020-02-28T18:26:00Z"/>
                <w:sz w:val="16"/>
                <w:szCs w:val="16"/>
                <w:lang w:eastAsia="en-US"/>
              </w:rPr>
            </w:pPr>
            <w:ins w:id="583" w:author="Arnaud Taddei" w:date="2020-02-28T18:26:00Z">
              <w:r w:rsidRPr="00756D6C">
                <w:rPr>
                  <w:sz w:val="16"/>
                  <w:szCs w:val="16"/>
                  <w:lang w:eastAsia="en-US"/>
                </w:rPr>
                <w:t>IETF</w:t>
              </w:r>
            </w:ins>
          </w:p>
        </w:tc>
        <w:tc>
          <w:tcPr>
            <w:tcW w:w="2814" w:type="dxa"/>
          </w:tcPr>
          <w:p w14:paraId="62BD4DA3" w14:textId="77777777" w:rsidR="000B7C63" w:rsidRPr="00756D6C" w:rsidRDefault="000B7C63" w:rsidP="000B7C63">
            <w:pPr>
              <w:rPr>
                <w:ins w:id="584" w:author="Arnaud Taddei" w:date="2020-02-28T18:26:00Z"/>
                <w:sz w:val="16"/>
                <w:szCs w:val="16"/>
                <w:lang w:eastAsia="en-US"/>
              </w:rPr>
            </w:pPr>
            <w:ins w:id="585" w:author="Arnaud Taddei" w:date="2020-02-28T18:26:00Z">
              <w:r w:rsidRPr="00756D6C">
                <w:rPr>
                  <w:sz w:val="16"/>
                  <w:szCs w:val="16"/>
                  <w:lang w:eastAsia="en-US"/>
                </w:rPr>
                <w:t>Bar B</w:t>
              </w:r>
              <w:r>
                <w:rPr>
                  <w:sz w:val="16"/>
                  <w:szCs w:val="16"/>
                  <w:lang w:eastAsia="en-US"/>
                </w:rPr>
                <w:t>ird of a Feature</w:t>
              </w:r>
            </w:ins>
          </w:p>
        </w:tc>
        <w:tc>
          <w:tcPr>
            <w:tcW w:w="990" w:type="dxa"/>
          </w:tcPr>
          <w:p w14:paraId="13585CFB" w14:textId="77777777" w:rsidR="000B7C63" w:rsidRPr="00756D6C" w:rsidRDefault="000B7C63" w:rsidP="000B7C63">
            <w:pPr>
              <w:rPr>
                <w:ins w:id="586" w:author="Arnaud Taddei" w:date="2020-02-28T18:26:00Z"/>
                <w:sz w:val="16"/>
                <w:szCs w:val="16"/>
                <w:lang w:eastAsia="en-US"/>
              </w:rPr>
            </w:pPr>
            <w:ins w:id="587" w:author="Arnaud Taddei" w:date="2020-02-28T18:26:00Z">
              <w:r>
                <w:rPr>
                  <w:sz w:val="16"/>
                  <w:szCs w:val="16"/>
                  <w:lang w:eastAsia="en-US"/>
                </w:rPr>
                <w:t>Bar BoF</w:t>
              </w:r>
            </w:ins>
          </w:p>
        </w:tc>
        <w:tc>
          <w:tcPr>
            <w:tcW w:w="1552" w:type="dxa"/>
          </w:tcPr>
          <w:p w14:paraId="3FF3B8D7" w14:textId="77777777" w:rsidR="000B7C63" w:rsidRPr="00756D6C" w:rsidRDefault="000B7C63" w:rsidP="000B7C63">
            <w:pPr>
              <w:rPr>
                <w:ins w:id="588" w:author="Arnaud Taddei" w:date="2020-02-28T18:26:00Z"/>
                <w:sz w:val="16"/>
                <w:szCs w:val="16"/>
                <w:lang w:eastAsia="en-US"/>
              </w:rPr>
            </w:pPr>
            <w:ins w:id="589" w:author="Arnaud Taddei" w:date="2020-02-28T18:26:00Z">
              <w:r w:rsidRPr="00756D6C">
                <w:rPr>
                  <w:sz w:val="16"/>
                  <w:szCs w:val="16"/>
                  <w:lang w:eastAsia="en-US"/>
                </w:rPr>
                <w:t>In place</w:t>
              </w:r>
            </w:ins>
          </w:p>
        </w:tc>
        <w:tc>
          <w:tcPr>
            <w:tcW w:w="3506" w:type="dxa"/>
          </w:tcPr>
          <w:p w14:paraId="0406D7AA" w14:textId="77777777" w:rsidR="000B7C63" w:rsidRPr="00756D6C" w:rsidRDefault="000B7C63" w:rsidP="000B7C63">
            <w:pPr>
              <w:rPr>
                <w:ins w:id="590" w:author="Arnaud Taddei" w:date="2020-02-28T18:26:00Z"/>
                <w:sz w:val="16"/>
                <w:szCs w:val="16"/>
                <w:lang w:eastAsia="en-US"/>
              </w:rPr>
            </w:pPr>
          </w:p>
        </w:tc>
      </w:tr>
      <w:tr w:rsidR="000B7C63" w:rsidRPr="00756D6C" w14:paraId="00C23B06" w14:textId="77777777" w:rsidTr="000B7C63">
        <w:trPr>
          <w:ins w:id="591" w:author="Arnaud Taddei" w:date="2020-02-28T18:26:00Z"/>
        </w:trPr>
        <w:tc>
          <w:tcPr>
            <w:tcW w:w="767" w:type="dxa"/>
          </w:tcPr>
          <w:p w14:paraId="446AF88F" w14:textId="77777777" w:rsidR="000B7C63" w:rsidRPr="00756D6C" w:rsidRDefault="000B7C63" w:rsidP="000B7C63">
            <w:pPr>
              <w:rPr>
                <w:ins w:id="592" w:author="Arnaud Taddei" w:date="2020-02-28T18:26:00Z"/>
                <w:sz w:val="16"/>
                <w:szCs w:val="16"/>
                <w:lang w:eastAsia="en-US"/>
              </w:rPr>
            </w:pPr>
            <w:ins w:id="593" w:author="Arnaud Taddei" w:date="2020-02-28T18:26:00Z">
              <w:r w:rsidRPr="00756D6C">
                <w:rPr>
                  <w:sz w:val="16"/>
                  <w:szCs w:val="16"/>
                  <w:lang w:eastAsia="en-US"/>
                </w:rPr>
                <w:t>IETF</w:t>
              </w:r>
            </w:ins>
          </w:p>
        </w:tc>
        <w:tc>
          <w:tcPr>
            <w:tcW w:w="2814" w:type="dxa"/>
          </w:tcPr>
          <w:p w14:paraId="56CE6BDA" w14:textId="77777777" w:rsidR="000B7C63" w:rsidRPr="00756D6C" w:rsidRDefault="000B7C63" w:rsidP="000B7C63">
            <w:pPr>
              <w:rPr>
                <w:ins w:id="594" w:author="Arnaud Taddei" w:date="2020-02-28T18:26:00Z"/>
                <w:sz w:val="16"/>
                <w:szCs w:val="16"/>
                <w:lang w:eastAsia="en-US"/>
              </w:rPr>
            </w:pPr>
            <w:ins w:id="595" w:author="Arnaud Taddei" w:date="2020-02-28T18:26:00Z">
              <w:r w:rsidRPr="00756D6C">
                <w:rPr>
                  <w:sz w:val="16"/>
                  <w:szCs w:val="16"/>
                  <w:lang w:eastAsia="en-US"/>
                </w:rPr>
                <w:t>B</w:t>
              </w:r>
              <w:r>
                <w:rPr>
                  <w:sz w:val="16"/>
                  <w:szCs w:val="16"/>
                  <w:lang w:eastAsia="en-US"/>
                </w:rPr>
                <w:t>ird of a Feature</w:t>
              </w:r>
            </w:ins>
          </w:p>
        </w:tc>
        <w:tc>
          <w:tcPr>
            <w:tcW w:w="990" w:type="dxa"/>
          </w:tcPr>
          <w:p w14:paraId="480C653C" w14:textId="77777777" w:rsidR="000B7C63" w:rsidRPr="00756D6C" w:rsidRDefault="000B7C63" w:rsidP="000B7C63">
            <w:pPr>
              <w:rPr>
                <w:ins w:id="596" w:author="Arnaud Taddei" w:date="2020-02-28T18:26:00Z"/>
                <w:sz w:val="16"/>
                <w:szCs w:val="16"/>
                <w:lang w:eastAsia="en-US"/>
              </w:rPr>
            </w:pPr>
            <w:ins w:id="597" w:author="Arnaud Taddei" w:date="2020-02-28T18:26:00Z">
              <w:r>
                <w:rPr>
                  <w:sz w:val="16"/>
                  <w:szCs w:val="16"/>
                  <w:lang w:eastAsia="en-US"/>
                </w:rPr>
                <w:t>BoF</w:t>
              </w:r>
            </w:ins>
          </w:p>
        </w:tc>
        <w:tc>
          <w:tcPr>
            <w:tcW w:w="1552" w:type="dxa"/>
          </w:tcPr>
          <w:p w14:paraId="1E947CE0" w14:textId="77777777" w:rsidR="000B7C63" w:rsidRPr="00756D6C" w:rsidRDefault="000B7C63" w:rsidP="000B7C63">
            <w:pPr>
              <w:rPr>
                <w:ins w:id="598" w:author="Arnaud Taddei" w:date="2020-02-28T18:26:00Z"/>
                <w:sz w:val="16"/>
                <w:szCs w:val="16"/>
                <w:lang w:eastAsia="en-US"/>
              </w:rPr>
            </w:pPr>
            <w:ins w:id="599" w:author="Arnaud Taddei" w:date="2020-02-28T18:26:00Z">
              <w:r w:rsidRPr="00756D6C">
                <w:rPr>
                  <w:sz w:val="16"/>
                  <w:szCs w:val="16"/>
                  <w:lang w:eastAsia="en-US"/>
                </w:rPr>
                <w:t>In place</w:t>
              </w:r>
            </w:ins>
          </w:p>
        </w:tc>
        <w:tc>
          <w:tcPr>
            <w:tcW w:w="3506" w:type="dxa"/>
          </w:tcPr>
          <w:p w14:paraId="41875B31" w14:textId="77777777" w:rsidR="000B7C63" w:rsidRPr="00756D6C" w:rsidRDefault="000B7C63" w:rsidP="000B7C63">
            <w:pPr>
              <w:rPr>
                <w:ins w:id="600" w:author="Arnaud Taddei" w:date="2020-02-28T18:26:00Z"/>
                <w:sz w:val="16"/>
                <w:szCs w:val="16"/>
                <w:lang w:eastAsia="en-US"/>
              </w:rPr>
            </w:pPr>
          </w:p>
        </w:tc>
      </w:tr>
      <w:tr w:rsidR="000B7C63" w:rsidRPr="00756D6C" w14:paraId="1E990F7C" w14:textId="77777777" w:rsidTr="000B7C63">
        <w:trPr>
          <w:ins w:id="601" w:author="Arnaud Taddei" w:date="2020-02-28T18:26:00Z"/>
        </w:trPr>
        <w:tc>
          <w:tcPr>
            <w:tcW w:w="767" w:type="dxa"/>
          </w:tcPr>
          <w:p w14:paraId="365F0EF3" w14:textId="77777777" w:rsidR="000B7C63" w:rsidRPr="00756D6C" w:rsidRDefault="000B7C63" w:rsidP="000B7C63">
            <w:pPr>
              <w:rPr>
                <w:ins w:id="602" w:author="Arnaud Taddei" w:date="2020-02-28T18:26:00Z"/>
                <w:sz w:val="16"/>
                <w:szCs w:val="16"/>
                <w:lang w:eastAsia="en-US"/>
              </w:rPr>
            </w:pPr>
            <w:ins w:id="603" w:author="Arnaud Taddei" w:date="2020-02-28T18:26:00Z">
              <w:r w:rsidRPr="00756D6C">
                <w:rPr>
                  <w:sz w:val="16"/>
                  <w:szCs w:val="16"/>
                  <w:lang w:eastAsia="en-US"/>
                </w:rPr>
                <w:t>ETSI</w:t>
              </w:r>
            </w:ins>
          </w:p>
        </w:tc>
        <w:tc>
          <w:tcPr>
            <w:tcW w:w="2814" w:type="dxa"/>
          </w:tcPr>
          <w:p w14:paraId="77CD5BD6" w14:textId="77777777" w:rsidR="000B7C63" w:rsidRPr="00756D6C" w:rsidRDefault="000B7C63" w:rsidP="000B7C63">
            <w:pPr>
              <w:rPr>
                <w:ins w:id="604" w:author="Arnaud Taddei" w:date="2020-02-28T18:26:00Z"/>
                <w:sz w:val="16"/>
                <w:szCs w:val="16"/>
                <w:lang w:eastAsia="en-US"/>
              </w:rPr>
            </w:pPr>
            <w:ins w:id="605" w:author="Arnaud Taddei" w:date="2020-02-28T18:26:00Z">
              <w:r w:rsidRPr="00756D6C">
                <w:rPr>
                  <w:sz w:val="16"/>
                  <w:szCs w:val="16"/>
                  <w:lang w:eastAsia="en-US"/>
                </w:rPr>
                <w:t>I</w:t>
              </w:r>
              <w:r>
                <w:rPr>
                  <w:sz w:val="16"/>
                  <w:szCs w:val="16"/>
                  <w:lang w:eastAsia="en-US"/>
                </w:rPr>
                <w:t>ndustry Group</w:t>
              </w:r>
            </w:ins>
          </w:p>
        </w:tc>
        <w:tc>
          <w:tcPr>
            <w:tcW w:w="990" w:type="dxa"/>
          </w:tcPr>
          <w:p w14:paraId="1C492B10" w14:textId="77777777" w:rsidR="000B7C63" w:rsidRPr="00756D6C" w:rsidRDefault="000B7C63" w:rsidP="000B7C63">
            <w:pPr>
              <w:rPr>
                <w:ins w:id="606" w:author="Arnaud Taddei" w:date="2020-02-28T18:26:00Z"/>
                <w:sz w:val="16"/>
                <w:szCs w:val="16"/>
                <w:lang w:eastAsia="en-US"/>
              </w:rPr>
            </w:pPr>
            <w:ins w:id="607" w:author="Arnaud Taddei" w:date="2020-02-28T18:26:00Z">
              <w:r>
                <w:rPr>
                  <w:sz w:val="16"/>
                  <w:szCs w:val="16"/>
                  <w:lang w:eastAsia="en-US"/>
                </w:rPr>
                <w:t>ISG</w:t>
              </w:r>
            </w:ins>
          </w:p>
        </w:tc>
        <w:tc>
          <w:tcPr>
            <w:tcW w:w="1552" w:type="dxa"/>
          </w:tcPr>
          <w:p w14:paraId="3E05C447" w14:textId="77777777" w:rsidR="000B7C63" w:rsidRPr="00756D6C" w:rsidRDefault="000B7C63" w:rsidP="000B7C63">
            <w:pPr>
              <w:rPr>
                <w:ins w:id="608" w:author="Arnaud Taddei" w:date="2020-02-28T18:26:00Z"/>
                <w:sz w:val="16"/>
                <w:szCs w:val="16"/>
                <w:lang w:eastAsia="en-US"/>
              </w:rPr>
            </w:pPr>
            <w:ins w:id="609" w:author="Arnaud Taddei" w:date="2020-02-28T18:26:00Z">
              <w:r w:rsidRPr="00756D6C">
                <w:rPr>
                  <w:sz w:val="16"/>
                  <w:szCs w:val="16"/>
                  <w:lang w:eastAsia="en-US"/>
                </w:rPr>
                <w:t>In place</w:t>
              </w:r>
            </w:ins>
          </w:p>
        </w:tc>
        <w:tc>
          <w:tcPr>
            <w:tcW w:w="3506" w:type="dxa"/>
          </w:tcPr>
          <w:p w14:paraId="7E47ABDC" w14:textId="77777777" w:rsidR="000B7C63" w:rsidRPr="00756D6C" w:rsidRDefault="000B7C63" w:rsidP="000B7C63">
            <w:pPr>
              <w:rPr>
                <w:ins w:id="610" w:author="Arnaud Taddei" w:date="2020-02-28T18:26:00Z"/>
                <w:sz w:val="16"/>
                <w:szCs w:val="16"/>
                <w:lang w:eastAsia="en-US"/>
              </w:rPr>
            </w:pPr>
          </w:p>
        </w:tc>
      </w:tr>
      <w:tr w:rsidR="000B7C63" w:rsidRPr="00756D6C" w14:paraId="4D51FD86" w14:textId="77777777" w:rsidTr="000B7C63">
        <w:trPr>
          <w:ins w:id="611" w:author="Arnaud Taddei" w:date="2020-02-28T18:26:00Z"/>
        </w:trPr>
        <w:tc>
          <w:tcPr>
            <w:tcW w:w="767" w:type="dxa"/>
          </w:tcPr>
          <w:p w14:paraId="70F3C58F" w14:textId="77777777" w:rsidR="000B7C63" w:rsidRPr="00756D6C" w:rsidRDefault="000B7C63" w:rsidP="000B7C63">
            <w:pPr>
              <w:rPr>
                <w:ins w:id="612" w:author="Arnaud Taddei" w:date="2020-02-28T18:26:00Z"/>
                <w:sz w:val="16"/>
                <w:szCs w:val="16"/>
                <w:lang w:eastAsia="en-US"/>
              </w:rPr>
            </w:pPr>
            <w:ins w:id="613" w:author="Arnaud Taddei" w:date="2020-02-28T18:26:00Z">
              <w:r w:rsidRPr="00756D6C">
                <w:rPr>
                  <w:sz w:val="16"/>
                  <w:szCs w:val="16"/>
                  <w:lang w:eastAsia="en-US"/>
                </w:rPr>
                <w:t>OASIS</w:t>
              </w:r>
            </w:ins>
          </w:p>
        </w:tc>
        <w:tc>
          <w:tcPr>
            <w:tcW w:w="2814" w:type="dxa"/>
          </w:tcPr>
          <w:p w14:paraId="52EF0405" w14:textId="769B63DC" w:rsidR="000B7C63" w:rsidRDefault="000B7C63" w:rsidP="000B7C63">
            <w:pPr>
              <w:rPr>
                <w:ins w:id="614" w:author="Arnaud Taddei" w:date="2020-02-28T18:26:00Z"/>
              </w:rPr>
            </w:pPr>
            <w:ins w:id="615" w:author="Arnaud Taddei" w:date="2020-02-28T18:30:00Z">
              <w:r>
                <w:rPr>
                  <w:sz w:val="16"/>
                  <w:szCs w:val="16"/>
                  <w:lang w:eastAsia="en-US"/>
                </w:rPr>
                <w:t>None</w:t>
              </w:r>
            </w:ins>
          </w:p>
        </w:tc>
        <w:tc>
          <w:tcPr>
            <w:tcW w:w="990" w:type="dxa"/>
          </w:tcPr>
          <w:p w14:paraId="367A246F" w14:textId="0716A614" w:rsidR="000B7C63" w:rsidRPr="004F00DC" w:rsidRDefault="000B7C63" w:rsidP="000B7C63">
            <w:pPr>
              <w:rPr>
                <w:ins w:id="616" w:author="Arnaud Taddei" w:date="2020-02-28T18:26:00Z"/>
                <w:sz w:val="16"/>
                <w:szCs w:val="16"/>
                <w:lang w:eastAsia="en-US"/>
              </w:rPr>
            </w:pPr>
            <w:ins w:id="617" w:author="Arnaud Taddei" w:date="2020-02-28T18:30:00Z">
              <w:r>
                <w:rPr>
                  <w:sz w:val="16"/>
                  <w:szCs w:val="16"/>
                  <w:lang w:eastAsia="en-US"/>
                </w:rPr>
                <w:t>N/A</w:t>
              </w:r>
            </w:ins>
          </w:p>
        </w:tc>
        <w:tc>
          <w:tcPr>
            <w:tcW w:w="1552" w:type="dxa"/>
          </w:tcPr>
          <w:p w14:paraId="06D49064" w14:textId="4A36193E" w:rsidR="000B7C63" w:rsidRDefault="000B7C63" w:rsidP="000B7C63">
            <w:pPr>
              <w:rPr>
                <w:ins w:id="618" w:author="Arnaud Taddei" w:date="2020-02-28T18:26:00Z"/>
              </w:rPr>
            </w:pPr>
            <w:ins w:id="619" w:author="Arnaud Taddei" w:date="2020-02-28T18:30:00Z">
              <w:r>
                <w:rPr>
                  <w:sz w:val="16"/>
                  <w:szCs w:val="16"/>
                  <w:lang w:eastAsia="en-US"/>
                </w:rPr>
                <w:t>In place</w:t>
              </w:r>
            </w:ins>
          </w:p>
        </w:tc>
        <w:tc>
          <w:tcPr>
            <w:tcW w:w="3506" w:type="dxa"/>
          </w:tcPr>
          <w:p w14:paraId="23B40C8B" w14:textId="6D2D935A" w:rsidR="000B7C63" w:rsidRPr="00756D6C" w:rsidRDefault="000B7C63" w:rsidP="000B7C63">
            <w:pPr>
              <w:rPr>
                <w:ins w:id="620" w:author="Arnaud Taddei" w:date="2020-02-28T18:26:00Z"/>
                <w:sz w:val="16"/>
                <w:szCs w:val="16"/>
                <w:lang w:eastAsia="en-US"/>
              </w:rPr>
            </w:pPr>
            <w:ins w:id="621" w:author="Arnaud Taddei" w:date="2020-02-28T18:31:00Z">
              <w:r>
                <w:rPr>
                  <w:sz w:val="16"/>
                  <w:szCs w:val="16"/>
                  <w:lang w:eastAsia="en-US"/>
                </w:rPr>
                <w:t>OASIS has a very pragmatic way to accept any valuable suggestion, see Annex 4</w:t>
              </w:r>
            </w:ins>
          </w:p>
        </w:tc>
      </w:tr>
    </w:tbl>
    <w:p w14:paraId="052E62EE" w14:textId="4252D087" w:rsidR="000B7C63" w:rsidRDefault="000B7C63" w:rsidP="000B7C63">
      <w:pPr>
        <w:rPr>
          <w:ins w:id="622" w:author="Arnaud Taddei" w:date="2020-02-28T18:31:00Z"/>
        </w:rPr>
      </w:pPr>
    </w:p>
    <w:p w14:paraId="602A352B" w14:textId="62471704" w:rsidR="000B7C63" w:rsidRDefault="000B7C63" w:rsidP="000B7C63">
      <w:pPr>
        <w:rPr>
          <w:ins w:id="623" w:author="Arnaud Taddei" w:date="2020-02-28T18:32:00Z"/>
        </w:rPr>
      </w:pPr>
      <w:ins w:id="624" w:author="Arnaud Taddei" w:date="2020-02-28T18:31:00Z">
        <w:r>
          <w:t xml:space="preserve">[Editor’s note: </w:t>
        </w:r>
      </w:ins>
      <w:ins w:id="625" w:author="Arnaud Taddei" w:date="2020-02-28T18:32:00Z">
        <w:r>
          <w:t xml:space="preserve">Editor will appreciate any contribution here and any more details on the above table in particular regarding </w:t>
        </w:r>
      </w:ins>
    </w:p>
    <w:p w14:paraId="5C4AE2E5" w14:textId="77777777" w:rsidR="000B7C63" w:rsidRDefault="000B7C63" w:rsidP="000B7C63">
      <w:pPr>
        <w:rPr>
          <w:ins w:id="626" w:author="Arnaud Taddei" w:date="2020-02-28T18:32:00Z"/>
        </w:rPr>
      </w:pPr>
    </w:p>
    <w:tbl>
      <w:tblPr>
        <w:tblStyle w:val="TableGrid"/>
        <w:tblW w:w="0" w:type="auto"/>
        <w:tblLook w:val="04A0" w:firstRow="1" w:lastRow="0" w:firstColumn="1" w:lastColumn="0" w:noHBand="0" w:noVBand="1"/>
      </w:tblPr>
      <w:tblGrid>
        <w:gridCol w:w="767"/>
        <w:gridCol w:w="2814"/>
        <w:gridCol w:w="990"/>
        <w:gridCol w:w="1552"/>
        <w:gridCol w:w="3506"/>
      </w:tblGrid>
      <w:tr w:rsidR="000B7C63" w:rsidRPr="00756D6C" w14:paraId="0323DC29" w14:textId="77777777" w:rsidTr="000B7C63">
        <w:trPr>
          <w:ins w:id="627" w:author="Arnaud Taddei" w:date="2020-02-28T18:32:00Z"/>
        </w:trPr>
        <w:tc>
          <w:tcPr>
            <w:tcW w:w="767" w:type="dxa"/>
          </w:tcPr>
          <w:p w14:paraId="7E95DB1C" w14:textId="77777777" w:rsidR="000B7C63" w:rsidRPr="00756D6C" w:rsidRDefault="000B7C63" w:rsidP="000B7C63">
            <w:pPr>
              <w:rPr>
                <w:ins w:id="628" w:author="Arnaud Taddei" w:date="2020-02-28T18:32:00Z"/>
                <w:sz w:val="16"/>
                <w:szCs w:val="16"/>
                <w:lang w:eastAsia="en-US"/>
              </w:rPr>
            </w:pPr>
            <w:ins w:id="629" w:author="Arnaud Taddei" w:date="2020-02-28T18:32:00Z">
              <w:r w:rsidRPr="00756D6C">
                <w:rPr>
                  <w:sz w:val="16"/>
                  <w:szCs w:val="16"/>
                  <w:lang w:eastAsia="en-US"/>
                </w:rPr>
                <w:t>IEEE</w:t>
              </w:r>
            </w:ins>
          </w:p>
        </w:tc>
        <w:tc>
          <w:tcPr>
            <w:tcW w:w="2814" w:type="dxa"/>
          </w:tcPr>
          <w:p w14:paraId="5603C0B3" w14:textId="77777777" w:rsidR="000B7C63" w:rsidRDefault="000B7C63" w:rsidP="000B7C63">
            <w:pPr>
              <w:rPr>
                <w:ins w:id="630" w:author="Arnaud Taddei" w:date="2020-02-28T18:32:00Z"/>
              </w:rPr>
            </w:pPr>
            <w:ins w:id="631" w:author="Arnaud Taddei" w:date="2020-02-28T18:32:00Z">
              <w:r w:rsidRPr="004F00DC">
                <w:rPr>
                  <w:sz w:val="16"/>
                  <w:szCs w:val="16"/>
                  <w:lang w:eastAsia="en-US"/>
                </w:rPr>
                <w:t>To be researched</w:t>
              </w:r>
            </w:ins>
          </w:p>
        </w:tc>
        <w:tc>
          <w:tcPr>
            <w:tcW w:w="990" w:type="dxa"/>
          </w:tcPr>
          <w:p w14:paraId="690472DC" w14:textId="77777777" w:rsidR="000B7C63" w:rsidRPr="004F00DC" w:rsidRDefault="000B7C63" w:rsidP="000B7C63">
            <w:pPr>
              <w:rPr>
                <w:ins w:id="632" w:author="Arnaud Taddei" w:date="2020-02-28T18:32:00Z"/>
                <w:sz w:val="16"/>
                <w:szCs w:val="16"/>
                <w:lang w:eastAsia="en-US"/>
              </w:rPr>
            </w:pPr>
            <w:ins w:id="633" w:author="Arnaud Taddei" w:date="2020-02-28T18:32:00Z">
              <w:r>
                <w:rPr>
                  <w:sz w:val="16"/>
                  <w:szCs w:val="16"/>
                  <w:lang w:eastAsia="en-US"/>
                </w:rPr>
                <w:t>N/A</w:t>
              </w:r>
            </w:ins>
          </w:p>
        </w:tc>
        <w:tc>
          <w:tcPr>
            <w:tcW w:w="1552" w:type="dxa"/>
          </w:tcPr>
          <w:p w14:paraId="6AB747F9" w14:textId="77777777" w:rsidR="000B7C63" w:rsidRDefault="000B7C63" w:rsidP="000B7C63">
            <w:pPr>
              <w:rPr>
                <w:ins w:id="634" w:author="Arnaud Taddei" w:date="2020-02-28T18:32:00Z"/>
              </w:rPr>
            </w:pPr>
            <w:ins w:id="635" w:author="Arnaud Taddei" w:date="2020-02-28T18:32:00Z">
              <w:r w:rsidRPr="004F00DC">
                <w:rPr>
                  <w:sz w:val="16"/>
                  <w:szCs w:val="16"/>
                  <w:lang w:eastAsia="en-US"/>
                </w:rPr>
                <w:t>To be researched</w:t>
              </w:r>
            </w:ins>
          </w:p>
        </w:tc>
        <w:tc>
          <w:tcPr>
            <w:tcW w:w="3506" w:type="dxa"/>
          </w:tcPr>
          <w:p w14:paraId="1451046F" w14:textId="77777777" w:rsidR="000B7C63" w:rsidRPr="00756D6C" w:rsidRDefault="000B7C63" w:rsidP="000B7C63">
            <w:pPr>
              <w:rPr>
                <w:ins w:id="636" w:author="Arnaud Taddei" w:date="2020-02-28T18:32:00Z"/>
                <w:sz w:val="16"/>
                <w:szCs w:val="16"/>
                <w:lang w:eastAsia="en-US"/>
              </w:rPr>
            </w:pPr>
          </w:p>
        </w:tc>
      </w:tr>
      <w:tr w:rsidR="000B7C63" w:rsidRPr="00756D6C" w14:paraId="012C413B" w14:textId="77777777" w:rsidTr="000B7C63">
        <w:trPr>
          <w:ins w:id="637" w:author="Arnaud Taddei" w:date="2020-02-28T18:32:00Z"/>
        </w:trPr>
        <w:tc>
          <w:tcPr>
            <w:tcW w:w="767" w:type="dxa"/>
          </w:tcPr>
          <w:p w14:paraId="11C1CF76" w14:textId="77777777" w:rsidR="000B7C63" w:rsidRPr="00756D6C" w:rsidRDefault="000B7C63" w:rsidP="000B7C63">
            <w:pPr>
              <w:rPr>
                <w:ins w:id="638" w:author="Arnaud Taddei" w:date="2020-02-28T18:32:00Z"/>
                <w:sz w:val="16"/>
                <w:szCs w:val="16"/>
                <w:lang w:eastAsia="en-US"/>
              </w:rPr>
            </w:pPr>
            <w:ins w:id="639" w:author="Arnaud Taddei" w:date="2020-02-28T18:32:00Z">
              <w:r>
                <w:rPr>
                  <w:sz w:val="16"/>
                  <w:szCs w:val="16"/>
                  <w:lang w:eastAsia="en-US"/>
                </w:rPr>
                <w:t>GSMA</w:t>
              </w:r>
            </w:ins>
          </w:p>
        </w:tc>
        <w:tc>
          <w:tcPr>
            <w:tcW w:w="2814" w:type="dxa"/>
          </w:tcPr>
          <w:p w14:paraId="5340AF0B" w14:textId="77777777" w:rsidR="000B7C63" w:rsidRDefault="000B7C63" w:rsidP="000B7C63">
            <w:pPr>
              <w:rPr>
                <w:ins w:id="640" w:author="Arnaud Taddei" w:date="2020-02-28T18:32:00Z"/>
              </w:rPr>
            </w:pPr>
            <w:ins w:id="641" w:author="Arnaud Taddei" w:date="2020-02-28T18:32:00Z">
              <w:r w:rsidRPr="004F00DC">
                <w:rPr>
                  <w:sz w:val="16"/>
                  <w:szCs w:val="16"/>
                  <w:lang w:eastAsia="en-US"/>
                </w:rPr>
                <w:t>To be researched</w:t>
              </w:r>
            </w:ins>
          </w:p>
        </w:tc>
        <w:tc>
          <w:tcPr>
            <w:tcW w:w="990" w:type="dxa"/>
          </w:tcPr>
          <w:p w14:paraId="73882D48" w14:textId="77777777" w:rsidR="000B7C63" w:rsidRPr="004F00DC" w:rsidRDefault="000B7C63" w:rsidP="000B7C63">
            <w:pPr>
              <w:rPr>
                <w:ins w:id="642" w:author="Arnaud Taddei" w:date="2020-02-28T18:32:00Z"/>
                <w:sz w:val="16"/>
                <w:szCs w:val="16"/>
                <w:lang w:eastAsia="en-US"/>
              </w:rPr>
            </w:pPr>
            <w:ins w:id="643" w:author="Arnaud Taddei" w:date="2020-02-28T18:32:00Z">
              <w:r>
                <w:rPr>
                  <w:sz w:val="16"/>
                  <w:szCs w:val="16"/>
                  <w:lang w:eastAsia="en-US"/>
                </w:rPr>
                <w:t>N/A</w:t>
              </w:r>
            </w:ins>
          </w:p>
        </w:tc>
        <w:tc>
          <w:tcPr>
            <w:tcW w:w="1552" w:type="dxa"/>
          </w:tcPr>
          <w:p w14:paraId="4A3E1FC3" w14:textId="77777777" w:rsidR="000B7C63" w:rsidRDefault="000B7C63" w:rsidP="000B7C63">
            <w:pPr>
              <w:rPr>
                <w:ins w:id="644" w:author="Arnaud Taddei" w:date="2020-02-28T18:32:00Z"/>
              </w:rPr>
            </w:pPr>
            <w:ins w:id="645" w:author="Arnaud Taddei" w:date="2020-02-28T18:32:00Z">
              <w:r w:rsidRPr="004F00DC">
                <w:rPr>
                  <w:sz w:val="16"/>
                  <w:szCs w:val="16"/>
                  <w:lang w:eastAsia="en-US"/>
                </w:rPr>
                <w:t>To be researched</w:t>
              </w:r>
            </w:ins>
          </w:p>
        </w:tc>
        <w:tc>
          <w:tcPr>
            <w:tcW w:w="3506" w:type="dxa"/>
          </w:tcPr>
          <w:p w14:paraId="4C555860" w14:textId="77777777" w:rsidR="000B7C63" w:rsidRPr="00756D6C" w:rsidRDefault="000B7C63" w:rsidP="000B7C63">
            <w:pPr>
              <w:rPr>
                <w:ins w:id="646" w:author="Arnaud Taddei" w:date="2020-02-28T18:32:00Z"/>
                <w:sz w:val="16"/>
                <w:szCs w:val="16"/>
                <w:lang w:eastAsia="en-US"/>
              </w:rPr>
            </w:pPr>
            <w:ins w:id="647" w:author="Arnaud Taddei" w:date="2020-02-28T18:32:00Z">
              <w:r>
                <w:rPr>
                  <w:sz w:val="16"/>
                  <w:szCs w:val="16"/>
                  <w:lang w:eastAsia="en-US"/>
                </w:rPr>
                <w:t>GSMA is probably a pre-standard SDO as a whole</w:t>
              </w:r>
            </w:ins>
          </w:p>
        </w:tc>
      </w:tr>
      <w:tr w:rsidR="000B7C63" w:rsidRPr="00756D6C" w14:paraId="26FA83FC" w14:textId="77777777" w:rsidTr="000B7C63">
        <w:trPr>
          <w:ins w:id="648" w:author="Arnaud Taddei" w:date="2020-02-28T18:32:00Z"/>
        </w:trPr>
        <w:tc>
          <w:tcPr>
            <w:tcW w:w="767" w:type="dxa"/>
          </w:tcPr>
          <w:p w14:paraId="19CF2C8F" w14:textId="77777777" w:rsidR="000B7C63" w:rsidRDefault="000B7C63" w:rsidP="000B7C63">
            <w:pPr>
              <w:rPr>
                <w:ins w:id="649" w:author="Arnaud Taddei" w:date="2020-02-28T18:32:00Z"/>
                <w:sz w:val="16"/>
                <w:szCs w:val="16"/>
                <w:lang w:eastAsia="en-US"/>
              </w:rPr>
            </w:pPr>
            <w:ins w:id="650" w:author="Arnaud Taddei" w:date="2020-02-28T18:32:00Z">
              <w:r>
                <w:rPr>
                  <w:sz w:val="16"/>
                  <w:szCs w:val="16"/>
                  <w:lang w:eastAsia="en-US"/>
                </w:rPr>
                <w:t>National</w:t>
              </w:r>
            </w:ins>
          </w:p>
        </w:tc>
        <w:tc>
          <w:tcPr>
            <w:tcW w:w="2814" w:type="dxa"/>
          </w:tcPr>
          <w:p w14:paraId="3BED1F4D" w14:textId="77777777" w:rsidR="000B7C63" w:rsidRPr="004F00DC" w:rsidRDefault="000B7C63" w:rsidP="000B7C63">
            <w:pPr>
              <w:rPr>
                <w:ins w:id="651" w:author="Arnaud Taddei" w:date="2020-02-28T18:32:00Z"/>
                <w:sz w:val="16"/>
                <w:szCs w:val="16"/>
                <w:lang w:eastAsia="en-US"/>
              </w:rPr>
            </w:pPr>
            <w:ins w:id="652" w:author="Arnaud Taddei" w:date="2020-02-28T18:32:00Z">
              <w:r>
                <w:rPr>
                  <w:sz w:val="16"/>
                  <w:szCs w:val="16"/>
                  <w:lang w:eastAsia="en-US"/>
                </w:rPr>
                <w:t>Any example of innovation in National Standardisation Organization</w:t>
              </w:r>
            </w:ins>
          </w:p>
        </w:tc>
        <w:tc>
          <w:tcPr>
            <w:tcW w:w="990" w:type="dxa"/>
          </w:tcPr>
          <w:p w14:paraId="12D6988A" w14:textId="77777777" w:rsidR="000B7C63" w:rsidRPr="004F00DC" w:rsidRDefault="000B7C63" w:rsidP="000B7C63">
            <w:pPr>
              <w:rPr>
                <w:ins w:id="653" w:author="Arnaud Taddei" w:date="2020-02-28T18:32:00Z"/>
                <w:sz w:val="16"/>
                <w:szCs w:val="16"/>
                <w:lang w:eastAsia="en-US"/>
              </w:rPr>
            </w:pPr>
            <w:ins w:id="654" w:author="Arnaud Taddei" w:date="2020-02-28T18:32:00Z">
              <w:r>
                <w:rPr>
                  <w:sz w:val="16"/>
                  <w:szCs w:val="16"/>
                  <w:lang w:eastAsia="en-US"/>
                </w:rPr>
                <w:t>N/A</w:t>
              </w:r>
            </w:ins>
          </w:p>
        </w:tc>
        <w:tc>
          <w:tcPr>
            <w:tcW w:w="1552" w:type="dxa"/>
          </w:tcPr>
          <w:p w14:paraId="4DA6B3E8" w14:textId="77777777" w:rsidR="000B7C63" w:rsidRDefault="000B7C63" w:rsidP="000B7C63">
            <w:pPr>
              <w:rPr>
                <w:ins w:id="655" w:author="Arnaud Taddei" w:date="2020-02-28T18:32:00Z"/>
              </w:rPr>
            </w:pPr>
            <w:ins w:id="656" w:author="Arnaud Taddei" w:date="2020-02-28T18:32:00Z">
              <w:r w:rsidRPr="004F00DC">
                <w:rPr>
                  <w:sz w:val="16"/>
                  <w:szCs w:val="16"/>
                  <w:lang w:eastAsia="en-US"/>
                </w:rPr>
                <w:t>To be researched</w:t>
              </w:r>
            </w:ins>
          </w:p>
        </w:tc>
        <w:tc>
          <w:tcPr>
            <w:tcW w:w="3506" w:type="dxa"/>
          </w:tcPr>
          <w:p w14:paraId="0F50B9F4" w14:textId="77777777" w:rsidR="000B7C63" w:rsidRDefault="000B7C63" w:rsidP="000B7C63">
            <w:pPr>
              <w:rPr>
                <w:ins w:id="657" w:author="Arnaud Taddei" w:date="2020-02-28T18:32:00Z"/>
                <w:sz w:val="16"/>
                <w:szCs w:val="16"/>
                <w:lang w:eastAsia="en-US"/>
              </w:rPr>
            </w:pPr>
          </w:p>
        </w:tc>
      </w:tr>
    </w:tbl>
    <w:p w14:paraId="7E16AE9F" w14:textId="790F6F35" w:rsidR="000B7C63" w:rsidRDefault="000B7C63">
      <w:pPr>
        <w:rPr>
          <w:ins w:id="658" w:author="Arnaud Taddei" w:date="2020-02-28T18:26:00Z"/>
        </w:rPr>
        <w:pPrChange w:id="659" w:author="Arnaud Taddei" w:date="2020-02-28T18:26:00Z">
          <w:pPr>
            <w:pStyle w:val="Heading3"/>
            <w:numPr>
              <w:numId w:val="13"/>
            </w:numPr>
          </w:pPr>
        </w:pPrChange>
      </w:pPr>
      <w:ins w:id="660" w:author="Arnaud Taddei" w:date="2020-02-28T18:31:00Z">
        <w:r>
          <w:t>]</w:t>
        </w:r>
      </w:ins>
    </w:p>
    <w:p w14:paraId="1B772CBA" w14:textId="77777777" w:rsidR="00821975" w:rsidRDefault="00821975">
      <w:pPr>
        <w:rPr>
          <w:rFonts w:eastAsia="Times New Roman"/>
          <w:b/>
          <w:szCs w:val="20"/>
          <w:lang w:eastAsia="en-US"/>
        </w:rPr>
        <w:pPrChange w:id="661" w:author="Arnaud Taddei" w:date="2020-02-28T18:26:00Z">
          <w:pPr>
            <w:spacing w:before="0" w:after="160" w:line="259" w:lineRule="auto"/>
          </w:pPr>
        </w:pPrChange>
      </w:pPr>
      <w:r>
        <w:br w:type="page"/>
      </w:r>
    </w:p>
    <w:p w14:paraId="45FB8B00" w14:textId="77777777" w:rsidR="00821975" w:rsidRPr="00705D5B" w:rsidRDefault="00821975" w:rsidP="00821975">
      <w:pPr>
        <w:pStyle w:val="Heading1"/>
        <w:numPr>
          <w:ilvl w:val="0"/>
          <w:numId w:val="13"/>
        </w:numPr>
      </w:pPr>
      <w:bookmarkStart w:id="662" w:name="_Toc34132838"/>
      <w:r>
        <w:lastRenderedPageBreak/>
        <w:t>Conclusions</w:t>
      </w:r>
      <w:bookmarkEnd w:id="662"/>
    </w:p>
    <w:p w14:paraId="5E105803" w14:textId="69C04E56" w:rsidR="00821975" w:rsidRDefault="00914520" w:rsidP="00821975">
      <w:ins w:id="663" w:author="Arnaud Taddei" w:date="2020-03-03T11:47:00Z">
        <w:r>
          <w:t>[</w:t>
        </w:r>
      </w:ins>
      <w:ins w:id="664" w:author="Arnaud Taddei" w:date="2020-03-03T11:48:00Z">
        <w:r>
          <w:t>Editor’s note: We should complete this section for the last meeting of the study period. However we could anticipate put the results from the pilot and its appreciation or not by the delegates with a recommendation for the next study period and then we can publish this TP</w:t>
        </w:r>
      </w:ins>
      <w:ins w:id="665" w:author="Arnaud Taddei" w:date="2020-03-03T11:47:00Z">
        <w:r>
          <w:t>]</w:t>
        </w:r>
      </w:ins>
    </w:p>
    <w:p w14:paraId="340D6333" w14:textId="77777777" w:rsidR="00821975" w:rsidRDefault="00821975" w:rsidP="00821975">
      <w:pPr>
        <w:spacing w:before="0" w:after="160" w:line="259" w:lineRule="auto"/>
      </w:pPr>
      <w:r>
        <w:br w:type="page"/>
      </w:r>
    </w:p>
    <w:p w14:paraId="00A37BE4" w14:textId="77777777" w:rsidR="00821975" w:rsidRDefault="00821975" w:rsidP="00821975">
      <w:pPr>
        <w:pStyle w:val="AnnexNotitle"/>
      </w:pPr>
      <w:bookmarkStart w:id="666" w:name="_Toc34132839"/>
      <w:r>
        <w:lastRenderedPageBreak/>
        <w:t>Annex  1 - References</w:t>
      </w:r>
      <w:bookmarkEnd w:id="666"/>
    </w:p>
    <w:p w14:paraId="1AD47D92" w14:textId="57D582ED" w:rsidR="00821975" w:rsidRDefault="00821975" w:rsidP="00821975">
      <w:pPr>
        <w:rPr>
          <w:ins w:id="667" w:author="Arnaud Taddei" w:date="2020-03-03T10:16:00Z"/>
        </w:rPr>
      </w:pPr>
      <w:r>
        <w:t>[</w:t>
      </w:r>
      <w:ins w:id="668" w:author="Arnaud Taddei" w:date="2020-03-03T10:17:00Z">
        <w:r w:rsidR="00FF541D">
          <w:t xml:space="preserve">b-ITU-T </w:t>
        </w:r>
      </w:ins>
      <w:r>
        <w:t>TP.sgstruct] Technical Paper – Strategic approaches to the transformation of security studies</w:t>
      </w:r>
    </w:p>
    <w:p w14:paraId="7C6196E2" w14:textId="31559A00" w:rsidR="00DD1333" w:rsidRDefault="00DD1333" w:rsidP="00821975">
      <w:pPr>
        <w:rPr>
          <w:ins w:id="669" w:author="Arnaud Taddei" w:date="2020-03-03T11:40:00Z"/>
          <w:lang w:val="en-US"/>
        </w:rPr>
      </w:pPr>
      <w:ins w:id="670" w:author="Arnaud Taddei" w:date="2020-03-03T11:35:00Z">
        <w:r>
          <w:rPr>
            <w:lang w:val="en-US"/>
          </w:rPr>
          <w:fldChar w:fldCharType="begin"/>
        </w:r>
        <w:r>
          <w:rPr>
            <w:lang w:val="en-US"/>
          </w:rPr>
          <w:instrText>HYPERLINK "https://www.itu.int/rec/T-REC-A.1/en"</w:instrText>
        </w:r>
        <w:r>
          <w:rPr>
            <w:lang w:val="en-US"/>
          </w:rPr>
          <w:fldChar w:fldCharType="separate"/>
        </w:r>
        <w:r w:rsidRPr="00DD1333">
          <w:rPr>
            <w:rStyle w:val="Hyperlink"/>
            <w:rFonts w:ascii="Times New Roman" w:hAnsi="Times New Roman"/>
            <w:lang w:val="en-US"/>
            <w:rPrChange w:id="671" w:author="Arnaud Taddei" w:date="2020-03-03T11:28:00Z">
              <w:rPr>
                <w:lang w:val="fr-CH"/>
              </w:rPr>
            </w:rPrChange>
          </w:rPr>
          <w:t>[b-ITU-T A.1]</w:t>
        </w:r>
        <w:r>
          <w:rPr>
            <w:lang w:val="en-US"/>
          </w:rPr>
          <w:fldChar w:fldCharType="end"/>
        </w:r>
      </w:ins>
      <w:ins w:id="672" w:author="Arnaud Taddei" w:date="2020-03-03T11:28:00Z">
        <w:r w:rsidRPr="00DD1333">
          <w:rPr>
            <w:lang w:val="en-US"/>
            <w:rPrChange w:id="673" w:author="Arnaud Taddei" w:date="2020-03-03T11:28:00Z">
              <w:rPr>
                <w:lang w:val="fr-CH"/>
              </w:rPr>
            </w:rPrChange>
          </w:rPr>
          <w:t xml:space="preserve"> Working methods for study groups of the ITU Telecommunication Standardization Sector</w:t>
        </w:r>
      </w:ins>
    </w:p>
    <w:p w14:paraId="3C01C4E0" w14:textId="01134833" w:rsidR="008D035D" w:rsidRPr="008D035D" w:rsidRDefault="008D035D" w:rsidP="00821975">
      <w:pPr>
        <w:rPr>
          <w:ins w:id="674" w:author="Arnaud Taddei" w:date="2020-03-03T11:28:00Z"/>
          <w:lang w:val="en-US"/>
        </w:rPr>
      </w:pPr>
      <w:ins w:id="675" w:author="Arnaud Taddei" w:date="2020-03-03T11:41:00Z">
        <w:r>
          <w:rPr>
            <w:lang w:val="en-US"/>
          </w:rPr>
          <w:fldChar w:fldCharType="begin"/>
        </w:r>
        <w:r>
          <w:rPr>
            <w:lang w:val="en-US"/>
          </w:rPr>
          <w:instrText xml:space="preserve"> HYPERLINK "https://www.itu.int/rec/T-REC-A.7/en" </w:instrText>
        </w:r>
        <w:r>
          <w:rPr>
            <w:lang w:val="en-US"/>
          </w:rPr>
          <w:fldChar w:fldCharType="separate"/>
        </w:r>
        <w:r w:rsidRPr="008D035D">
          <w:rPr>
            <w:rStyle w:val="Hyperlink"/>
            <w:rFonts w:ascii="Times New Roman" w:hAnsi="Times New Roman"/>
            <w:lang w:val="en-US"/>
          </w:rPr>
          <w:t>[</w:t>
        </w:r>
        <w:r w:rsidRPr="008D035D">
          <w:rPr>
            <w:rStyle w:val="Hyperlink"/>
            <w:rFonts w:ascii="Times New Roman" w:hAnsi="Times New Roman"/>
            <w:rPrChange w:id="676" w:author="Arnaud Taddei" w:date="2020-03-03T11:40:00Z">
              <w:rPr>
                <w:lang w:val="en-US"/>
              </w:rPr>
            </w:rPrChange>
          </w:rPr>
          <w:t>b-ITU-T A.7]</w:t>
        </w:r>
        <w:r>
          <w:rPr>
            <w:lang w:val="en-US"/>
          </w:rPr>
          <w:fldChar w:fldCharType="end"/>
        </w:r>
      </w:ins>
      <w:ins w:id="677" w:author="Arnaud Taddei" w:date="2020-03-03T11:40:00Z">
        <w:r w:rsidRPr="008D035D">
          <w:rPr>
            <w:lang w:val="en-US"/>
          </w:rPr>
          <w:t xml:space="preserve"> </w:t>
        </w:r>
        <w:r w:rsidRPr="00914520">
          <w:rPr>
            <w:lang w:val="en-US"/>
          </w:rPr>
          <w:t xml:space="preserve">Focus </w:t>
        </w:r>
        <w:r w:rsidRPr="00A9687A">
          <w:rPr>
            <w:lang w:val="en-US"/>
          </w:rPr>
          <w:t>groups:</w:t>
        </w:r>
        <w:r w:rsidRPr="00710929">
          <w:rPr>
            <w:lang w:val="en-US"/>
          </w:rPr>
          <w:t xml:space="preserve"> </w:t>
        </w:r>
        <w:r w:rsidRPr="00476696">
          <w:rPr>
            <w:lang w:val="en-US"/>
          </w:rPr>
          <w:t>Es</w:t>
        </w:r>
        <w:r w:rsidRPr="003B17E3">
          <w:rPr>
            <w:lang w:val="en-US"/>
          </w:rPr>
          <w:t>ta</w:t>
        </w:r>
        <w:r w:rsidRPr="006003F3">
          <w:rPr>
            <w:lang w:val="en-US"/>
          </w:rPr>
          <w:t>b</w:t>
        </w:r>
        <w:r w:rsidRPr="00C31674">
          <w:rPr>
            <w:lang w:val="en-US"/>
          </w:rPr>
          <w:t>l</w:t>
        </w:r>
        <w:r w:rsidRPr="008D035D">
          <w:rPr>
            <w:lang w:val="en-US"/>
          </w:rPr>
          <w:t>is</w:t>
        </w:r>
        <w:r w:rsidRPr="008D035D">
          <w:rPr>
            <w:lang w:val="en-US"/>
            <w:rPrChange w:id="678" w:author="Arnaud Taddei" w:date="2020-03-03T11:40:00Z">
              <w:rPr>
                <w:lang w:val="fr-CH"/>
              </w:rPr>
            </w:rPrChange>
          </w:rPr>
          <w:t>hment and working procedures</w:t>
        </w:r>
      </w:ins>
    </w:p>
    <w:p w14:paraId="76586F36" w14:textId="24DF5894" w:rsidR="00DD1333" w:rsidRPr="00DD1333" w:rsidRDefault="00DD1333" w:rsidP="00821975">
      <w:pPr>
        <w:rPr>
          <w:ins w:id="679" w:author="Arnaud Taddei" w:date="2020-03-03T11:28:00Z"/>
          <w:lang w:val="en-US"/>
          <w:rPrChange w:id="680" w:author="Arnaud Taddei" w:date="2020-03-03T11:28:00Z">
            <w:rPr>
              <w:ins w:id="681" w:author="Arnaud Taddei" w:date="2020-03-03T11:28:00Z"/>
              <w:lang w:val="fr-CH"/>
            </w:rPr>
          </w:rPrChange>
        </w:rPr>
      </w:pPr>
      <w:ins w:id="682" w:author="Arnaud Taddei" w:date="2020-03-03T11:35:00Z">
        <w:r>
          <w:rPr>
            <w:lang w:val="en-US"/>
          </w:rPr>
          <w:fldChar w:fldCharType="begin"/>
        </w:r>
        <w:r>
          <w:rPr>
            <w:lang w:val="en-US"/>
          </w:rPr>
          <w:instrText xml:space="preserve"> HYPERLINK "https://www.itu.int/rec/T-REC-A.12/en" </w:instrText>
        </w:r>
        <w:r>
          <w:rPr>
            <w:lang w:val="en-US"/>
          </w:rPr>
          <w:fldChar w:fldCharType="separate"/>
        </w:r>
        <w:r w:rsidRPr="00DD1333">
          <w:rPr>
            <w:rStyle w:val="Hyperlink"/>
            <w:rFonts w:ascii="Times New Roman" w:hAnsi="Times New Roman"/>
            <w:lang w:val="en-US"/>
          </w:rPr>
          <w:t>[b-ITU-T A.12]</w:t>
        </w:r>
        <w:r>
          <w:rPr>
            <w:lang w:val="en-US"/>
          </w:rPr>
          <w:fldChar w:fldCharType="end"/>
        </w:r>
      </w:ins>
      <w:ins w:id="683" w:author="Arnaud Taddei" w:date="2020-03-03T11:29:00Z">
        <w:r>
          <w:rPr>
            <w:lang w:val="en-US"/>
          </w:rPr>
          <w:t xml:space="preserve"> Identification and layout of ITU-T Recommendations</w:t>
        </w:r>
      </w:ins>
    </w:p>
    <w:p w14:paraId="0EC71D2C" w14:textId="6204E191" w:rsidR="00FF541D" w:rsidRPr="00DD1333" w:rsidRDefault="00DD1333" w:rsidP="00821975">
      <w:pPr>
        <w:rPr>
          <w:ins w:id="684" w:author="Arnaud Taddei" w:date="2020-03-03T11:33:00Z"/>
          <w:lang w:val="en-US"/>
          <w:rPrChange w:id="685" w:author="Arnaud Taddei" w:date="2020-03-03T11:35:00Z">
            <w:rPr>
              <w:ins w:id="686" w:author="Arnaud Taddei" w:date="2020-03-03T11:33:00Z"/>
              <w:lang w:val="fr-CH"/>
            </w:rPr>
          </w:rPrChange>
        </w:rPr>
      </w:pPr>
      <w:ins w:id="687" w:author="Arnaud Taddei" w:date="2020-03-03T11:35:00Z">
        <w:r>
          <w:rPr>
            <w:lang w:val="fr-CH"/>
          </w:rPr>
          <w:fldChar w:fldCharType="begin"/>
        </w:r>
        <w:r w:rsidRPr="00DD1333">
          <w:rPr>
            <w:lang w:val="en-US"/>
            <w:rPrChange w:id="688" w:author="Arnaud Taddei" w:date="2020-03-03T11:35:00Z">
              <w:rPr>
                <w:lang w:val="fr-CH"/>
              </w:rPr>
            </w:rPrChange>
          </w:rPr>
          <w:instrText xml:space="preserve"> HYPERLINK "https://www.itu.int/rec/T-REC-A.13/en" </w:instrText>
        </w:r>
        <w:r>
          <w:rPr>
            <w:lang w:val="fr-CH"/>
          </w:rPr>
          <w:fldChar w:fldCharType="separate"/>
        </w:r>
        <w:r w:rsidR="00FF541D" w:rsidRPr="00DD1333">
          <w:rPr>
            <w:rStyle w:val="Hyperlink"/>
            <w:rFonts w:ascii="Times New Roman" w:hAnsi="Times New Roman"/>
            <w:lang w:val="en-US"/>
            <w:rPrChange w:id="689" w:author="Arnaud Taddei" w:date="2020-03-03T11:35:00Z">
              <w:rPr/>
            </w:rPrChange>
          </w:rPr>
          <w:t>[b-ITU-T A.13]</w:t>
        </w:r>
        <w:r>
          <w:rPr>
            <w:lang w:val="fr-CH"/>
          </w:rPr>
          <w:fldChar w:fldCharType="end"/>
        </w:r>
      </w:ins>
      <w:ins w:id="690" w:author="Arnaud Taddei" w:date="2020-03-03T10:17:00Z">
        <w:r w:rsidR="00FF541D" w:rsidRPr="00DD1333">
          <w:rPr>
            <w:lang w:val="en-US"/>
            <w:rPrChange w:id="691" w:author="Arnaud Taddei" w:date="2020-03-03T11:35:00Z">
              <w:rPr/>
            </w:rPrChange>
          </w:rPr>
          <w:t xml:space="preserve"> </w:t>
        </w:r>
      </w:ins>
      <w:ins w:id="692" w:author="Arnaud Taddei" w:date="2020-03-03T10:18:00Z">
        <w:r w:rsidR="00FF541D" w:rsidRPr="00DD1333">
          <w:rPr>
            <w:lang w:val="en-US"/>
            <w:rPrChange w:id="693" w:author="Arnaud Taddei" w:date="2020-03-03T11:35:00Z">
              <w:rPr/>
            </w:rPrChange>
          </w:rPr>
          <w:t>Non-normative ITU-T publications, including Supplements to ITU-T Recommendations</w:t>
        </w:r>
      </w:ins>
    </w:p>
    <w:p w14:paraId="78CFB822" w14:textId="6C2E6432" w:rsidR="00DD1333" w:rsidRPr="00DD1333" w:rsidRDefault="00DD1333" w:rsidP="00821975">
      <w:pPr>
        <w:rPr>
          <w:ins w:id="694" w:author="Arnaud Taddei" w:date="2020-03-03T11:28:00Z"/>
          <w:lang w:val="en-US"/>
          <w:rPrChange w:id="695" w:author="Arnaud Taddei" w:date="2020-03-03T11:33:00Z">
            <w:rPr>
              <w:ins w:id="696" w:author="Arnaud Taddei" w:date="2020-03-03T11:28:00Z"/>
              <w:lang w:val="fr-CH"/>
            </w:rPr>
          </w:rPrChange>
        </w:rPr>
      </w:pPr>
      <w:ins w:id="697" w:author="Arnaud Taddei" w:date="2020-03-03T11:34:00Z">
        <w:r>
          <w:rPr>
            <w:lang w:val="en-US"/>
          </w:rPr>
          <w:fldChar w:fldCharType="begin"/>
        </w:r>
        <w:r>
          <w:rPr>
            <w:lang w:val="en-US"/>
          </w:rPr>
          <w:instrText xml:space="preserve"> HYPERLINK "https://www.itu.int/dms_pub/itu-t/opb/res/T-RES-T.1-2016-PDF-E.pdf" </w:instrText>
        </w:r>
        <w:r>
          <w:rPr>
            <w:lang w:val="en-US"/>
          </w:rPr>
          <w:fldChar w:fldCharType="separate"/>
        </w:r>
        <w:r w:rsidRPr="00DD1333">
          <w:rPr>
            <w:rStyle w:val="Hyperlink"/>
            <w:rFonts w:ascii="Times New Roman" w:hAnsi="Times New Roman"/>
            <w:lang w:val="en-US"/>
            <w:rPrChange w:id="698" w:author="Arnaud Taddei" w:date="2020-03-03T11:33:00Z">
              <w:rPr>
                <w:lang w:val="fr-CH"/>
              </w:rPr>
            </w:rPrChange>
          </w:rPr>
          <w:t>[b-ITU-T WTSA-16 Resolution 1]</w:t>
        </w:r>
        <w:r>
          <w:rPr>
            <w:lang w:val="en-US"/>
          </w:rPr>
          <w:fldChar w:fldCharType="end"/>
        </w:r>
      </w:ins>
      <w:ins w:id="699" w:author="Arnaud Taddei" w:date="2020-03-03T11:33:00Z">
        <w:r w:rsidRPr="00DD1333">
          <w:rPr>
            <w:lang w:val="en-US"/>
            <w:rPrChange w:id="700" w:author="Arnaud Taddei" w:date="2020-03-03T11:33:00Z">
              <w:rPr>
                <w:lang w:val="fr-CH"/>
              </w:rPr>
            </w:rPrChange>
          </w:rPr>
          <w:t xml:space="preserve"> Rules of proc</w:t>
        </w:r>
        <w:r>
          <w:rPr>
            <w:lang w:val="en-US"/>
          </w:rPr>
          <w:t>edure of the ITU Telecommunication Standardization Sector</w:t>
        </w:r>
      </w:ins>
    </w:p>
    <w:p w14:paraId="3774F2AE" w14:textId="77777777" w:rsidR="00DD1333" w:rsidRPr="00DD1333" w:rsidRDefault="00DD1333" w:rsidP="00821975">
      <w:pPr>
        <w:rPr>
          <w:lang w:val="en-US"/>
          <w:rPrChange w:id="701" w:author="Arnaud Taddei" w:date="2020-03-03T11:33:00Z">
            <w:rPr/>
          </w:rPrChange>
        </w:rPr>
      </w:pPr>
    </w:p>
    <w:p w14:paraId="64E2162A" w14:textId="77777777" w:rsidR="00821975" w:rsidRPr="00DD1333" w:rsidRDefault="00821975" w:rsidP="00821975">
      <w:pPr>
        <w:pStyle w:val="Caption"/>
        <w:keepNext/>
        <w:rPr>
          <w:lang w:val="en-US"/>
          <w:rPrChange w:id="702" w:author="Arnaud Taddei" w:date="2020-03-03T11:33:00Z">
            <w:rPr/>
          </w:rPrChange>
        </w:rPr>
      </w:pPr>
    </w:p>
    <w:p w14:paraId="50794394" w14:textId="4B5F9CBA" w:rsidR="00821975" w:rsidRDefault="00821975" w:rsidP="00821975">
      <w:pPr>
        <w:pStyle w:val="Caption"/>
        <w:keepNext/>
      </w:pPr>
      <w:r>
        <w:t xml:space="preserve">Table </w:t>
      </w:r>
      <w:r>
        <w:fldChar w:fldCharType="begin"/>
      </w:r>
      <w:r>
        <w:instrText xml:space="preserve"> SEQ Table \* ARABIC </w:instrText>
      </w:r>
      <w:r>
        <w:fldChar w:fldCharType="separate"/>
      </w:r>
      <w:ins w:id="703" w:author="Arnaud Taddei" w:date="2020-02-28T18:27:00Z">
        <w:r w:rsidR="000B7C63">
          <w:rPr>
            <w:noProof/>
          </w:rPr>
          <w:t>4</w:t>
        </w:r>
      </w:ins>
      <w:del w:id="704" w:author="Arnaud Taddei" w:date="2020-02-28T18:27:00Z">
        <w:r w:rsidDel="000B7C63">
          <w:rPr>
            <w:noProof/>
          </w:rPr>
          <w:delText>3</w:delText>
        </w:r>
      </w:del>
      <w:r>
        <w:fldChar w:fldCharType="end"/>
      </w:r>
      <w:r>
        <w:t xml:space="preserve"> - </w:t>
      </w:r>
      <w:r w:rsidRPr="00E74A9D">
        <w:t>List of TDs considered in this Technical Paper</w:t>
      </w:r>
    </w:p>
    <w:tbl>
      <w:tblPr>
        <w:tblW w:w="0" w:type="auto"/>
        <w:tblLook w:val="04A0" w:firstRow="1" w:lastRow="0" w:firstColumn="1" w:lastColumn="0" w:noHBand="0" w:noVBand="1"/>
      </w:tblPr>
      <w:tblGrid>
        <w:gridCol w:w="1271"/>
        <w:gridCol w:w="8358"/>
      </w:tblGrid>
      <w:tr w:rsidR="00821975" w:rsidRPr="006D0473" w14:paraId="326E77EF" w14:textId="77777777" w:rsidTr="00821975">
        <w:tc>
          <w:tcPr>
            <w:tcW w:w="1271" w:type="dxa"/>
            <w:shd w:val="clear" w:color="auto" w:fill="BFBFBF" w:themeFill="background1" w:themeFillShade="BF"/>
          </w:tcPr>
          <w:p w14:paraId="57225FBA" w14:textId="77777777" w:rsidR="00821975" w:rsidRPr="006D0473" w:rsidRDefault="00821975" w:rsidP="00821975">
            <w:pPr>
              <w:rPr>
                <w:sz w:val="20"/>
                <w:szCs w:val="20"/>
              </w:rPr>
            </w:pPr>
            <w:r w:rsidRPr="006D0473">
              <w:rPr>
                <w:sz w:val="20"/>
                <w:szCs w:val="20"/>
              </w:rPr>
              <w:t>Ref</w:t>
            </w:r>
          </w:p>
        </w:tc>
        <w:tc>
          <w:tcPr>
            <w:tcW w:w="8358" w:type="dxa"/>
            <w:shd w:val="clear" w:color="auto" w:fill="BFBFBF" w:themeFill="background1" w:themeFillShade="BF"/>
          </w:tcPr>
          <w:p w14:paraId="5CBF500A" w14:textId="77777777" w:rsidR="00821975" w:rsidRPr="006D0473" w:rsidRDefault="00821975" w:rsidP="00821975">
            <w:pPr>
              <w:rPr>
                <w:sz w:val="20"/>
                <w:szCs w:val="20"/>
              </w:rPr>
            </w:pPr>
            <w:r w:rsidRPr="006D0473">
              <w:rPr>
                <w:sz w:val="20"/>
                <w:szCs w:val="20"/>
              </w:rPr>
              <w:t>Title</w:t>
            </w:r>
          </w:p>
        </w:tc>
      </w:tr>
      <w:tr w:rsidR="00DD1333" w:rsidRPr="00A9687A" w14:paraId="70C3D0C8" w14:textId="77777777" w:rsidTr="00821975">
        <w:trPr>
          <w:ins w:id="705" w:author="Arnaud Taddei" w:date="2020-03-03T11:36:00Z"/>
        </w:trPr>
        <w:tc>
          <w:tcPr>
            <w:tcW w:w="1271" w:type="dxa"/>
          </w:tcPr>
          <w:p w14:paraId="76DD2C49" w14:textId="19EC84A0" w:rsidR="00DD1333" w:rsidRPr="00A9687A" w:rsidRDefault="003B17E3" w:rsidP="00821975">
            <w:pPr>
              <w:rPr>
                <w:ins w:id="706" w:author="Arnaud Taddei" w:date="2020-03-03T11:36:00Z"/>
                <w:sz w:val="20"/>
                <w:szCs w:val="20"/>
                <w:rPrChange w:id="707" w:author="Arnaud Taddei" w:date="2020-03-03T12:01:00Z">
                  <w:rPr>
                    <w:ins w:id="708" w:author="Arnaud Taddei" w:date="2020-03-03T11:36:00Z"/>
                  </w:rPr>
                </w:rPrChange>
              </w:rPr>
            </w:pPr>
            <w:ins w:id="709" w:author="Arnaud Taddei" w:date="2020-03-03T12:29:00Z">
              <w:r>
                <w:rPr>
                  <w:sz w:val="20"/>
                  <w:szCs w:val="20"/>
                </w:rPr>
                <w:fldChar w:fldCharType="begin"/>
              </w:r>
              <w:r>
                <w:rPr>
                  <w:sz w:val="20"/>
                  <w:szCs w:val="20"/>
                </w:rPr>
                <w:instrText xml:space="preserve"> HYPERLINK "https://www.itu.int/md/T17-SG17-200317-TD-PLEN-2745/en" </w:instrText>
              </w:r>
              <w:r>
                <w:rPr>
                  <w:sz w:val="20"/>
                  <w:szCs w:val="20"/>
                </w:rPr>
                <w:fldChar w:fldCharType="separate"/>
              </w:r>
              <w:r w:rsidR="00476696" w:rsidRPr="003B17E3">
                <w:rPr>
                  <w:rStyle w:val="Hyperlink"/>
                  <w:rFonts w:ascii="Times New Roman" w:hAnsi="Times New Roman"/>
                  <w:sz w:val="20"/>
                  <w:szCs w:val="20"/>
                </w:rPr>
                <w:t>TD2745</w:t>
              </w:r>
              <w:r>
                <w:rPr>
                  <w:sz w:val="20"/>
                  <w:szCs w:val="20"/>
                </w:rPr>
                <w:fldChar w:fldCharType="end"/>
              </w:r>
            </w:ins>
          </w:p>
        </w:tc>
        <w:tc>
          <w:tcPr>
            <w:tcW w:w="8358" w:type="dxa"/>
          </w:tcPr>
          <w:p w14:paraId="1DF8E708" w14:textId="5E7992EA" w:rsidR="00DD1333" w:rsidRPr="00A9687A" w:rsidRDefault="00476696" w:rsidP="00821975">
            <w:pPr>
              <w:rPr>
                <w:ins w:id="710" w:author="Arnaud Taddei" w:date="2020-03-03T11:36:00Z"/>
                <w:sz w:val="20"/>
                <w:szCs w:val="20"/>
              </w:rPr>
            </w:pPr>
            <w:ins w:id="711" w:author="Arnaud Taddei" w:date="2020-03-03T12:29:00Z">
              <w:r>
                <w:rPr>
                  <w:sz w:val="20"/>
                  <w:szCs w:val="20"/>
                </w:rPr>
                <w:t>Minutes of the CG-xss conference call on 12</w:t>
              </w:r>
              <w:r w:rsidRPr="00476696">
                <w:rPr>
                  <w:sz w:val="20"/>
                  <w:szCs w:val="20"/>
                  <w:vertAlign w:val="superscript"/>
                  <w:rPrChange w:id="712" w:author="Arnaud Taddei" w:date="2020-03-03T12:29:00Z">
                    <w:rPr>
                      <w:sz w:val="20"/>
                      <w:szCs w:val="20"/>
                    </w:rPr>
                  </w:rPrChange>
                </w:rPr>
                <w:t>th</w:t>
              </w:r>
              <w:r>
                <w:rPr>
                  <w:sz w:val="20"/>
                  <w:szCs w:val="20"/>
                </w:rPr>
                <w:t xml:space="preserve"> of February 2020</w:t>
              </w:r>
            </w:ins>
          </w:p>
        </w:tc>
      </w:tr>
      <w:tr w:rsidR="00DD1333" w:rsidRPr="00A9687A" w14:paraId="7DDF456F" w14:textId="77777777" w:rsidTr="00821975">
        <w:trPr>
          <w:ins w:id="713" w:author="Arnaud Taddei" w:date="2020-03-03T11:36:00Z"/>
        </w:trPr>
        <w:tc>
          <w:tcPr>
            <w:tcW w:w="1271" w:type="dxa"/>
          </w:tcPr>
          <w:p w14:paraId="17B8F9D1" w14:textId="32554E4F" w:rsidR="00DD1333" w:rsidRPr="00A9687A" w:rsidRDefault="003B17E3" w:rsidP="00821975">
            <w:pPr>
              <w:rPr>
                <w:ins w:id="714" w:author="Arnaud Taddei" w:date="2020-03-03T11:36:00Z"/>
                <w:sz w:val="20"/>
                <w:szCs w:val="20"/>
                <w:rPrChange w:id="715" w:author="Arnaud Taddei" w:date="2020-03-03T12:01:00Z">
                  <w:rPr>
                    <w:ins w:id="716" w:author="Arnaud Taddei" w:date="2020-03-03T11:36:00Z"/>
                  </w:rPr>
                </w:rPrChange>
              </w:rPr>
            </w:pPr>
            <w:ins w:id="717" w:author="Arnaud Taddei" w:date="2020-03-03T12:30:00Z">
              <w:r>
                <w:rPr>
                  <w:sz w:val="20"/>
                  <w:szCs w:val="20"/>
                </w:rPr>
                <w:fldChar w:fldCharType="begin"/>
              </w:r>
              <w:r>
                <w:rPr>
                  <w:sz w:val="20"/>
                  <w:szCs w:val="20"/>
                </w:rPr>
                <w:instrText xml:space="preserve"> HYPERLINK "https://www.itu.int/md/T17-SG17-200317-TD-PLEN-2740/en" </w:instrText>
              </w:r>
              <w:r>
                <w:rPr>
                  <w:sz w:val="20"/>
                  <w:szCs w:val="20"/>
                </w:rPr>
                <w:fldChar w:fldCharType="separate"/>
              </w:r>
              <w:r w:rsidRPr="003B17E3">
                <w:rPr>
                  <w:rStyle w:val="Hyperlink"/>
                  <w:rFonts w:ascii="Times New Roman" w:hAnsi="Times New Roman"/>
                  <w:sz w:val="20"/>
                  <w:szCs w:val="20"/>
                </w:rPr>
                <w:t>TD2740</w:t>
              </w:r>
              <w:r>
                <w:rPr>
                  <w:sz w:val="20"/>
                  <w:szCs w:val="20"/>
                </w:rPr>
                <w:fldChar w:fldCharType="end"/>
              </w:r>
            </w:ins>
          </w:p>
        </w:tc>
        <w:tc>
          <w:tcPr>
            <w:tcW w:w="8358" w:type="dxa"/>
          </w:tcPr>
          <w:p w14:paraId="2E5494DA" w14:textId="6F8B75A9" w:rsidR="00DD1333" w:rsidRPr="00A9687A" w:rsidRDefault="003B17E3" w:rsidP="00821975">
            <w:pPr>
              <w:rPr>
                <w:ins w:id="718" w:author="Arnaud Taddei" w:date="2020-03-03T11:36:00Z"/>
                <w:sz w:val="20"/>
                <w:szCs w:val="20"/>
              </w:rPr>
            </w:pPr>
            <w:ins w:id="719" w:author="Arnaud Taddei" w:date="2020-03-03T12:29:00Z">
              <w:r>
                <w:rPr>
                  <w:sz w:val="20"/>
                  <w:szCs w:val="20"/>
                </w:rPr>
                <w:t>Minutes of the CG-xss conference call on 5</w:t>
              </w:r>
              <w:r w:rsidRPr="00F44E97">
                <w:rPr>
                  <w:sz w:val="20"/>
                  <w:szCs w:val="20"/>
                  <w:vertAlign w:val="superscript"/>
                </w:rPr>
                <w:t>th</w:t>
              </w:r>
              <w:r>
                <w:rPr>
                  <w:sz w:val="20"/>
                  <w:szCs w:val="20"/>
                </w:rPr>
                <w:t xml:space="preserve"> of February 2020</w:t>
              </w:r>
            </w:ins>
          </w:p>
        </w:tc>
      </w:tr>
      <w:tr w:rsidR="00DD1333" w:rsidRPr="00A9687A" w14:paraId="322DDEFE" w14:textId="77777777" w:rsidTr="00821975">
        <w:trPr>
          <w:ins w:id="720" w:author="Arnaud Taddei" w:date="2020-03-03T11:36:00Z"/>
        </w:trPr>
        <w:tc>
          <w:tcPr>
            <w:tcW w:w="1271" w:type="dxa"/>
          </w:tcPr>
          <w:p w14:paraId="1F69CB33" w14:textId="587043F1" w:rsidR="00DD1333" w:rsidRPr="00A9687A" w:rsidRDefault="003B17E3" w:rsidP="00821975">
            <w:pPr>
              <w:rPr>
                <w:ins w:id="721" w:author="Arnaud Taddei" w:date="2020-03-03T11:36:00Z"/>
                <w:sz w:val="20"/>
                <w:szCs w:val="20"/>
                <w:rPrChange w:id="722" w:author="Arnaud Taddei" w:date="2020-03-03T12:01:00Z">
                  <w:rPr>
                    <w:ins w:id="723" w:author="Arnaud Taddei" w:date="2020-03-03T11:36:00Z"/>
                  </w:rPr>
                </w:rPrChange>
              </w:rPr>
            </w:pPr>
            <w:ins w:id="724" w:author="Arnaud Taddei" w:date="2020-03-03T12:30:00Z">
              <w:r>
                <w:rPr>
                  <w:sz w:val="20"/>
                  <w:szCs w:val="20"/>
                </w:rPr>
                <w:fldChar w:fldCharType="begin"/>
              </w:r>
              <w:r>
                <w:rPr>
                  <w:sz w:val="20"/>
                  <w:szCs w:val="20"/>
                </w:rPr>
                <w:instrText xml:space="preserve"> HYPERLINK "https://www.itu.int/md/T17-SG17-200317-TD-PLEN-2737/en" </w:instrText>
              </w:r>
              <w:r>
                <w:rPr>
                  <w:sz w:val="20"/>
                  <w:szCs w:val="20"/>
                </w:rPr>
                <w:fldChar w:fldCharType="separate"/>
              </w:r>
              <w:r w:rsidRPr="003B17E3">
                <w:rPr>
                  <w:rStyle w:val="Hyperlink"/>
                  <w:rFonts w:ascii="Times New Roman" w:hAnsi="Times New Roman"/>
                  <w:sz w:val="20"/>
                  <w:szCs w:val="20"/>
                </w:rPr>
                <w:t>TD2737R2</w:t>
              </w:r>
              <w:r>
                <w:rPr>
                  <w:sz w:val="20"/>
                  <w:szCs w:val="20"/>
                </w:rPr>
                <w:fldChar w:fldCharType="end"/>
              </w:r>
            </w:ins>
          </w:p>
        </w:tc>
        <w:tc>
          <w:tcPr>
            <w:tcW w:w="8358" w:type="dxa"/>
          </w:tcPr>
          <w:p w14:paraId="38A5229E" w14:textId="19AE2BB2" w:rsidR="00DD1333" w:rsidRPr="00A9687A" w:rsidRDefault="003B17E3" w:rsidP="00821975">
            <w:pPr>
              <w:rPr>
                <w:ins w:id="725" w:author="Arnaud Taddei" w:date="2020-03-03T11:36:00Z"/>
                <w:sz w:val="20"/>
                <w:szCs w:val="20"/>
              </w:rPr>
            </w:pPr>
            <w:ins w:id="726" w:author="Arnaud Taddei" w:date="2020-03-03T12:30:00Z">
              <w:r>
                <w:rPr>
                  <w:sz w:val="20"/>
                  <w:szCs w:val="20"/>
                </w:rPr>
                <w:t>Minutes of the CG-xss conference call on 22</w:t>
              </w:r>
              <w:r>
                <w:rPr>
                  <w:sz w:val="20"/>
                  <w:szCs w:val="20"/>
                  <w:vertAlign w:val="superscript"/>
                </w:rPr>
                <w:t>nd</w:t>
              </w:r>
              <w:r>
                <w:rPr>
                  <w:sz w:val="20"/>
                  <w:szCs w:val="20"/>
                </w:rPr>
                <w:t xml:space="preserve"> of January 2020</w:t>
              </w:r>
            </w:ins>
          </w:p>
        </w:tc>
      </w:tr>
      <w:tr w:rsidR="00DD1333" w:rsidRPr="00A9687A" w14:paraId="79C455E1" w14:textId="77777777" w:rsidTr="00821975">
        <w:trPr>
          <w:ins w:id="727" w:author="Arnaud Taddei" w:date="2020-03-03T11:36:00Z"/>
        </w:trPr>
        <w:tc>
          <w:tcPr>
            <w:tcW w:w="1271" w:type="dxa"/>
          </w:tcPr>
          <w:p w14:paraId="2C90B82E" w14:textId="7D401BB6" w:rsidR="00DD1333" w:rsidRPr="00A9687A" w:rsidRDefault="003B17E3" w:rsidP="00821975">
            <w:pPr>
              <w:rPr>
                <w:ins w:id="728" w:author="Arnaud Taddei" w:date="2020-03-03T11:36:00Z"/>
                <w:sz w:val="20"/>
                <w:szCs w:val="20"/>
                <w:rPrChange w:id="729" w:author="Arnaud Taddei" w:date="2020-03-03T12:01:00Z">
                  <w:rPr>
                    <w:ins w:id="730" w:author="Arnaud Taddei" w:date="2020-03-03T11:36:00Z"/>
                  </w:rPr>
                </w:rPrChange>
              </w:rPr>
            </w:pPr>
            <w:ins w:id="731" w:author="Arnaud Taddei" w:date="2020-03-03T12:31:00Z">
              <w:r>
                <w:rPr>
                  <w:sz w:val="20"/>
                  <w:szCs w:val="20"/>
                </w:rPr>
                <w:fldChar w:fldCharType="begin"/>
              </w:r>
              <w:r>
                <w:rPr>
                  <w:sz w:val="20"/>
                  <w:szCs w:val="20"/>
                </w:rPr>
                <w:instrText xml:space="preserve"> HYPERLINK "https://www.itu.int/md/T17-SG17-200317-TD-PLEN-2728/en" </w:instrText>
              </w:r>
              <w:r>
                <w:rPr>
                  <w:sz w:val="20"/>
                  <w:szCs w:val="20"/>
                </w:rPr>
                <w:fldChar w:fldCharType="separate"/>
              </w:r>
              <w:r w:rsidRPr="003B17E3">
                <w:rPr>
                  <w:rStyle w:val="Hyperlink"/>
                  <w:rFonts w:ascii="Times New Roman" w:hAnsi="Times New Roman"/>
                  <w:sz w:val="20"/>
                  <w:szCs w:val="20"/>
                </w:rPr>
                <w:t>TD2728</w:t>
              </w:r>
              <w:r>
                <w:rPr>
                  <w:sz w:val="20"/>
                  <w:szCs w:val="20"/>
                </w:rPr>
                <w:fldChar w:fldCharType="end"/>
              </w:r>
            </w:ins>
          </w:p>
        </w:tc>
        <w:tc>
          <w:tcPr>
            <w:tcW w:w="8358" w:type="dxa"/>
          </w:tcPr>
          <w:p w14:paraId="46F6811F" w14:textId="277E6E06" w:rsidR="00DD1333" w:rsidRPr="00A9687A" w:rsidRDefault="003B17E3" w:rsidP="00821975">
            <w:pPr>
              <w:rPr>
                <w:ins w:id="732" w:author="Arnaud Taddei" w:date="2020-03-03T11:36:00Z"/>
                <w:sz w:val="20"/>
                <w:szCs w:val="20"/>
              </w:rPr>
            </w:pPr>
            <w:ins w:id="733" w:author="Arnaud Taddei" w:date="2020-03-03T12:31:00Z">
              <w:r>
                <w:rPr>
                  <w:sz w:val="20"/>
                  <w:szCs w:val="20"/>
                </w:rPr>
                <w:t>Minutes of the CG-xss conference call on 16</w:t>
              </w:r>
              <w:r w:rsidRPr="003B17E3">
                <w:rPr>
                  <w:sz w:val="20"/>
                  <w:szCs w:val="20"/>
                  <w:vertAlign w:val="superscript"/>
                  <w:rPrChange w:id="734" w:author="Arnaud Taddei" w:date="2020-03-03T12:31:00Z">
                    <w:rPr>
                      <w:sz w:val="20"/>
                      <w:szCs w:val="20"/>
                    </w:rPr>
                  </w:rPrChange>
                </w:rPr>
                <w:t>th</w:t>
              </w:r>
              <w:r>
                <w:rPr>
                  <w:sz w:val="20"/>
                  <w:szCs w:val="20"/>
                </w:rPr>
                <w:t xml:space="preserve"> of January 2020</w:t>
              </w:r>
            </w:ins>
          </w:p>
        </w:tc>
      </w:tr>
      <w:tr w:rsidR="00DD1333" w:rsidRPr="00A9687A" w14:paraId="1B5F5DFB" w14:textId="77777777" w:rsidTr="00821975">
        <w:trPr>
          <w:ins w:id="735" w:author="Arnaud Taddei" w:date="2020-03-03T11:36:00Z"/>
        </w:trPr>
        <w:tc>
          <w:tcPr>
            <w:tcW w:w="1271" w:type="dxa"/>
          </w:tcPr>
          <w:p w14:paraId="52E74FDD" w14:textId="5564E916" w:rsidR="00DD1333" w:rsidRPr="00A9687A" w:rsidRDefault="003B17E3" w:rsidP="00821975">
            <w:pPr>
              <w:rPr>
                <w:ins w:id="736" w:author="Arnaud Taddei" w:date="2020-03-03T11:36:00Z"/>
                <w:sz w:val="20"/>
                <w:szCs w:val="20"/>
                <w:rPrChange w:id="737" w:author="Arnaud Taddei" w:date="2020-03-03T12:01:00Z">
                  <w:rPr>
                    <w:ins w:id="738" w:author="Arnaud Taddei" w:date="2020-03-03T11:36:00Z"/>
                  </w:rPr>
                </w:rPrChange>
              </w:rPr>
            </w:pPr>
            <w:ins w:id="739" w:author="Arnaud Taddei" w:date="2020-03-03T12:32:00Z">
              <w:r>
                <w:rPr>
                  <w:sz w:val="20"/>
                  <w:szCs w:val="20"/>
                </w:rPr>
                <w:fldChar w:fldCharType="begin"/>
              </w:r>
              <w:r>
                <w:rPr>
                  <w:sz w:val="20"/>
                  <w:szCs w:val="20"/>
                </w:rPr>
                <w:instrText xml:space="preserve"> HYPERLINK "https://www.itu.int/md/T17-SG17-200317-TD-PLEN-2715/en" </w:instrText>
              </w:r>
              <w:r>
                <w:rPr>
                  <w:sz w:val="20"/>
                  <w:szCs w:val="20"/>
                </w:rPr>
                <w:fldChar w:fldCharType="separate"/>
              </w:r>
              <w:r w:rsidRPr="003B17E3">
                <w:rPr>
                  <w:rStyle w:val="Hyperlink"/>
                  <w:rFonts w:ascii="Times New Roman" w:hAnsi="Times New Roman"/>
                  <w:sz w:val="20"/>
                  <w:szCs w:val="20"/>
                </w:rPr>
                <w:t>TD2715</w:t>
              </w:r>
              <w:r>
                <w:rPr>
                  <w:sz w:val="20"/>
                  <w:szCs w:val="20"/>
                </w:rPr>
                <w:fldChar w:fldCharType="end"/>
              </w:r>
            </w:ins>
          </w:p>
        </w:tc>
        <w:tc>
          <w:tcPr>
            <w:tcW w:w="8358" w:type="dxa"/>
          </w:tcPr>
          <w:p w14:paraId="0EEFAA27" w14:textId="188C76A5" w:rsidR="00DD1333" w:rsidRPr="00A9687A" w:rsidRDefault="003B17E3" w:rsidP="00821975">
            <w:pPr>
              <w:rPr>
                <w:ins w:id="740" w:author="Arnaud Taddei" w:date="2020-03-03T11:36:00Z"/>
                <w:sz w:val="20"/>
                <w:szCs w:val="20"/>
              </w:rPr>
            </w:pPr>
            <w:ins w:id="741" w:author="Arnaud Taddei" w:date="2020-03-03T12:32:00Z">
              <w:r>
                <w:rPr>
                  <w:sz w:val="20"/>
                  <w:szCs w:val="20"/>
                </w:rPr>
                <w:t>Minutes of the CG-xss conference call on 8</w:t>
              </w:r>
              <w:r w:rsidRPr="003B17E3">
                <w:rPr>
                  <w:sz w:val="20"/>
                  <w:szCs w:val="20"/>
                  <w:vertAlign w:val="superscript"/>
                  <w:rPrChange w:id="742" w:author="Arnaud Taddei" w:date="2020-03-03T12:32:00Z">
                    <w:rPr>
                      <w:sz w:val="20"/>
                      <w:szCs w:val="20"/>
                    </w:rPr>
                  </w:rPrChange>
                </w:rPr>
                <w:t>th</w:t>
              </w:r>
              <w:r>
                <w:rPr>
                  <w:sz w:val="20"/>
                  <w:szCs w:val="20"/>
                </w:rPr>
                <w:t xml:space="preserve"> of January 2020</w:t>
              </w:r>
            </w:ins>
          </w:p>
        </w:tc>
      </w:tr>
      <w:tr w:rsidR="00DD1333" w:rsidRPr="00A9687A" w14:paraId="23797452" w14:textId="77777777" w:rsidTr="00821975">
        <w:trPr>
          <w:ins w:id="743" w:author="Arnaud Taddei" w:date="2020-03-03T11:36:00Z"/>
        </w:trPr>
        <w:tc>
          <w:tcPr>
            <w:tcW w:w="1271" w:type="dxa"/>
          </w:tcPr>
          <w:p w14:paraId="3A45B83A" w14:textId="2EB49BA8" w:rsidR="00DD1333" w:rsidRPr="00A9687A" w:rsidRDefault="003B17E3" w:rsidP="00821975">
            <w:pPr>
              <w:rPr>
                <w:ins w:id="744" w:author="Arnaud Taddei" w:date="2020-03-03T11:36:00Z"/>
                <w:sz w:val="20"/>
                <w:szCs w:val="20"/>
                <w:rPrChange w:id="745" w:author="Arnaud Taddei" w:date="2020-03-03T12:01:00Z">
                  <w:rPr>
                    <w:ins w:id="746" w:author="Arnaud Taddei" w:date="2020-03-03T11:36:00Z"/>
                  </w:rPr>
                </w:rPrChange>
              </w:rPr>
            </w:pPr>
            <w:ins w:id="747" w:author="Arnaud Taddei" w:date="2020-03-03T12:33:00Z">
              <w:r>
                <w:rPr>
                  <w:sz w:val="20"/>
                  <w:szCs w:val="20"/>
                </w:rPr>
                <w:fldChar w:fldCharType="begin"/>
              </w:r>
              <w:r>
                <w:rPr>
                  <w:sz w:val="20"/>
                  <w:szCs w:val="20"/>
                </w:rPr>
                <w:instrText xml:space="preserve"> HYPERLINK "https://www.itu.int/md/T17-SG17-200317-TD-PLEN-2708/en" </w:instrText>
              </w:r>
              <w:r>
                <w:rPr>
                  <w:sz w:val="20"/>
                  <w:szCs w:val="20"/>
                </w:rPr>
                <w:fldChar w:fldCharType="separate"/>
              </w:r>
              <w:r w:rsidRPr="003B17E3">
                <w:rPr>
                  <w:rStyle w:val="Hyperlink"/>
                  <w:rFonts w:ascii="Times New Roman" w:hAnsi="Times New Roman"/>
                  <w:sz w:val="20"/>
                  <w:szCs w:val="20"/>
                </w:rPr>
                <w:t>TD2708</w:t>
              </w:r>
              <w:r>
                <w:rPr>
                  <w:sz w:val="20"/>
                  <w:szCs w:val="20"/>
                </w:rPr>
                <w:fldChar w:fldCharType="end"/>
              </w:r>
            </w:ins>
          </w:p>
        </w:tc>
        <w:tc>
          <w:tcPr>
            <w:tcW w:w="8358" w:type="dxa"/>
          </w:tcPr>
          <w:p w14:paraId="1FB95187" w14:textId="5E20477C" w:rsidR="00DD1333" w:rsidRPr="00A9687A" w:rsidRDefault="003B17E3" w:rsidP="00821975">
            <w:pPr>
              <w:rPr>
                <w:ins w:id="748" w:author="Arnaud Taddei" w:date="2020-03-03T11:36:00Z"/>
                <w:sz w:val="20"/>
                <w:szCs w:val="20"/>
              </w:rPr>
            </w:pPr>
            <w:ins w:id="749" w:author="Arnaud Taddei" w:date="2020-03-03T12:33:00Z">
              <w:r>
                <w:rPr>
                  <w:sz w:val="20"/>
                  <w:szCs w:val="20"/>
                </w:rPr>
                <w:t>Minutes of the CG-xss conference call on 19</w:t>
              </w:r>
              <w:r w:rsidRPr="003B17E3">
                <w:rPr>
                  <w:sz w:val="20"/>
                  <w:szCs w:val="20"/>
                  <w:vertAlign w:val="superscript"/>
                  <w:rPrChange w:id="750" w:author="Arnaud Taddei" w:date="2020-03-03T12:33:00Z">
                    <w:rPr>
                      <w:sz w:val="20"/>
                      <w:szCs w:val="20"/>
                    </w:rPr>
                  </w:rPrChange>
                </w:rPr>
                <w:t>th</w:t>
              </w:r>
              <w:r>
                <w:rPr>
                  <w:sz w:val="20"/>
                  <w:szCs w:val="20"/>
                </w:rPr>
                <w:t xml:space="preserve"> of November 2020</w:t>
              </w:r>
            </w:ins>
          </w:p>
        </w:tc>
      </w:tr>
      <w:tr w:rsidR="00DD1333" w:rsidRPr="00A9687A" w14:paraId="493DBF64" w14:textId="77777777" w:rsidTr="00821975">
        <w:trPr>
          <w:ins w:id="751" w:author="Arnaud Taddei" w:date="2020-03-03T11:36:00Z"/>
        </w:trPr>
        <w:tc>
          <w:tcPr>
            <w:tcW w:w="1271" w:type="dxa"/>
          </w:tcPr>
          <w:p w14:paraId="23869F88" w14:textId="7E2CF9B2" w:rsidR="00DD1333" w:rsidRPr="00A9687A" w:rsidRDefault="003B17E3" w:rsidP="00821975">
            <w:pPr>
              <w:rPr>
                <w:ins w:id="752" w:author="Arnaud Taddei" w:date="2020-03-03T11:36:00Z"/>
                <w:sz w:val="20"/>
                <w:szCs w:val="20"/>
                <w:rPrChange w:id="753" w:author="Arnaud Taddei" w:date="2020-03-03T12:01:00Z">
                  <w:rPr>
                    <w:ins w:id="754" w:author="Arnaud Taddei" w:date="2020-03-03T11:36:00Z"/>
                  </w:rPr>
                </w:rPrChange>
              </w:rPr>
            </w:pPr>
            <w:ins w:id="755" w:author="Arnaud Taddei" w:date="2020-03-03T12:34:00Z">
              <w:r>
                <w:rPr>
                  <w:sz w:val="20"/>
                  <w:szCs w:val="20"/>
                </w:rPr>
                <w:fldChar w:fldCharType="begin"/>
              </w:r>
              <w:r>
                <w:rPr>
                  <w:sz w:val="20"/>
                  <w:szCs w:val="20"/>
                </w:rPr>
                <w:instrText xml:space="preserve"> HYPERLINK "https://www.itu.int/md/T17-SG17-200317-TD-PLEN-2687/en" </w:instrText>
              </w:r>
              <w:r>
                <w:rPr>
                  <w:sz w:val="20"/>
                  <w:szCs w:val="20"/>
                </w:rPr>
                <w:fldChar w:fldCharType="separate"/>
              </w:r>
              <w:r w:rsidRPr="003B17E3">
                <w:rPr>
                  <w:rStyle w:val="Hyperlink"/>
                  <w:rFonts w:ascii="Times New Roman" w:hAnsi="Times New Roman"/>
                  <w:sz w:val="20"/>
                  <w:szCs w:val="20"/>
                </w:rPr>
                <w:t>TD2687R1</w:t>
              </w:r>
              <w:r>
                <w:rPr>
                  <w:sz w:val="20"/>
                  <w:szCs w:val="20"/>
                </w:rPr>
                <w:fldChar w:fldCharType="end"/>
              </w:r>
            </w:ins>
          </w:p>
        </w:tc>
        <w:tc>
          <w:tcPr>
            <w:tcW w:w="8358" w:type="dxa"/>
          </w:tcPr>
          <w:p w14:paraId="7EA2DE79" w14:textId="19B249E0" w:rsidR="00DD1333" w:rsidRPr="00A9687A" w:rsidRDefault="003B17E3" w:rsidP="00821975">
            <w:pPr>
              <w:rPr>
                <w:ins w:id="756" w:author="Arnaud Taddei" w:date="2020-03-03T11:36:00Z"/>
                <w:sz w:val="20"/>
                <w:szCs w:val="20"/>
              </w:rPr>
            </w:pPr>
            <w:ins w:id="757" w:author="Arnaud Taddei" w:date="2020-03-03T12:33:00Z">
              <w:r>
                <w:rPr>
                  <w:sz w:val="20"/>
                  <w:szCs w:val="20"/>
                </w:rPr>
                <w:t>Minutes of the CG-xss conference call on 6</w:t>
              </w:r>
              <w:r w:rsidRPr="003B17E3">
                <w:rPr>
                  <w:sz w:val="20"/>
                  <w:szCs w:val="20"/>
                  <w:vertAlign w:val="superscript"/>
                  <w:rPrChange w:id="758" w:author="Arnaud Taddei" w:date="2020-03-03T12:33:00Z">
                    <w:rPr>
                      <w:sz w:val="20"/>
                      <w:szCs w:val="20"/>
                    </w:rPr>
                  </w:rPrChange>
                </w:rPr>
                <w:t>th</w:t>
              </w:r>
              <w:r>
                <w:rPr>
                  <w:sz w:val="20"/>
                  <w:szCs w:val="20"/>
                </w:rPr>
                <w:t xml:space="preserve"> of November </w:t>
              </w:r>
            </w:ins>
            <w:ins w:id="759" w:author="Arnaud Taddei" w:date="2020-03-03T12:34:00Z">
              <w:r>
                <w:rPr>
                  <w:sz w:val="20"/>
                  <w:szCs w:val="20"/>
                </w:rPr>
                <w:t>2020</w:t>
              </w:r>
            </w:ins>
          </w:p>
        </w:tc>
      </w:tr>
      <w:tr w:rsidR="003B17E3" w:rsidRPr="00A9687A" w14:paraId="705A359D" w14:textId="77777777" w:rsidTr="00821975">
        <w:trPr>
          <w:ins w:id="760" w:author="Arnaud Taddei" w:date="2020-03-03T12:34:00Z"/>
        </w:trPr>
        <w:tc>
          <w:tcPr>
            <w:tcW w:w="1271" w:type="dxa"/>
          </w:tcPr>
          <w:p w14:paraId="0A95DB39" w14:textId="08584C18" w:rsidR="003B17E3" w:rsidRDefault="003B17E3" w:rsidP="00821975">
            <w:pPr>
              <w:rPr>
                <w:ins w:id="761" w:author="Arnaud Taddei" w:date="2020-03-03T12:34:00Z"/>
                <w:sz w:val="20"/>
                <w:szCs w:val="20"/>
              </w:rPr>
            </w:pPr>
            <w:ins w:id="762" w:author="Arnaud Taddei" w:date="2020-03-03T12:35:00Z">
              <w:r>
                <w:rPr>
                  <w:sz w:val="20"/>
                  <w:szCs w:val="20"/>
                </w:rPr>
                <w:fldChar w:fldCharType="begin"/>
              </w:r>
              <w:r>
                <w:rPr>
                  <w:sz w:val="20"/>
                  <w:szCs w:val="20"/>
                </w:rPr>
                <w:instrText xml:space="preserve"> HYPERLINK "https://www.itu.int/md/T17-SG17-200317-TD-PLEN-2647/en" </w:instrText>
              </w:r>
              <w:r>
                <w:rPr>
                  <w:sz w:val="20"/>
                  <w:szCs w:val="20"/>
                </w:rPr>
                <w:fldChar w:fldCharType="separate"/>
              </w:r>
              <w:r w:rsidRPr="003B17E3">
                <w:rPr>
                  <w:rStyle w:val="Hyperlink"/>
                  <w:rFonts w:ascii="Times New Roman" w:hAnsi="Times New Roman"/>
                  <w:sz w:val="20"/>
                  <w:szCs w:val="20"/>
                </w:rPr>
                <w:t>TD2647R4</w:t>
              </w:r>
              <w:r>
                <w:rPr>
                  <w:sz w:val="20"/>
                  <w:szCs w:val="20"/>
                </w:rPr>
                <w:fldChar w:fldCharType="end"/>
              </w:r>
            </w:ins>
          </w:p>
        </w:tc>
        <w:tc>
          <w:tcPr>
            <w:tcW w:w="8358" w:type="dxa"/>
          </w:tcPr>
          <w:p w14:paraId="3207CD42" w14:textId="495D209A" w:rsidR="003B17E3" w:rsidRDefault="003B17E3" w:rsidP="00821975">
            <w:pPr>
              <w:rPr>
                <w:ins w:id="763" w:author="Arnaud Taddei" w:date="2020-03-03T12:34:00Z"/>
                <w:sz w:val="20"/>
                <w:szCs w:val="20"/>
              </w:rPr>
            </w:pPr>
            <w:ins w:id="764" w:author="Arnaud Taddei" w:date="2020-03-03T12:34:00Z">
              <w:r>
                <w:rPr>
                  <w:sz w:val="20"/>
                  <w:szCs w:val="20"/>
                </w:rPr>
                <w:t xml:space="preserve">Minutes of the </w:t>
              </w:r>
            </w:ins>
            <w:ins w:id="765" w:author="Arnaud Taddei" w:date="2020-03-03T12:35:00Z">
              <w:r>
                <w:rPr>
                  <w:sz w:val="20"/>
                  <w:szCs w:val="20"/>
                </w:rPr>
                <w:t>CG-xss co-convenors call on 24</w:t>
              </w:r>
              <w:r w:rsidRPr="003B17E3">
                <w:rPr>
                  <w:sz w:val="20"/>
                  <w:szCs w:val="20"/>
                  <w:vertAlign w:val="superscript"/>
                  <w:rPrChange w:id="766" w:author="Arnaud Taddei" w:date="2020-03-03T12:35:00Z">
                    <w:rPr>
                      <w:sz w:val="20"/>
                      <w:szCs w:val="20"/>
                    </w:rPr>
                  </w:rPrChange>
                </w:rPr>
                <w:t>th</w:t>
              </w:r>
              <w:r>
                <w:rPr>
                  <w:sz w:val="20"/>
                  <w:szCs w:val="20"/>
                </w:rPr>
                <w:t xml:space="preserve"> of October 2019</w:t>
              </w:r>
            </w:ins>
          </w:p>
        </w:tc>
      </w:tr>
      <w:tr w:rsidR="003B17E3" w:rsidRPr="00A9687A" w14:paraId="6E17A722" w14:textId="77777777" w:rsidTr="00821975">
        <w:trPr>
          <w:ins w:id="767" w:author="Arnaud Taddei" w:date="2020-03-03T12:35:00Z"/>
        </w:trPr>
        <w:tc>
          <w:tcPr>
            <w:tcW w:w="1271" w:type="dxa"/>
          </w:tcPr>
          <w:p w14:paraId="12E6282D" w14:textId="7560866E" w:rsidR="003B17E3" w:rsidRDefault="003B17E3" w:rsidP="00821975">
            <w:pPr>
              <w:rPr>
                <w:ins w:id="768" w:author="Arnaud Taddei" w:date="2020-03-03T12:35:00Z"/>
                <w:sz w:val="20"/>
                <w:szCs w:val="20"/>
              </w:rPr>
            </w:pPr>
            <w:ins w:id="769" w:author="Arnaud Taddei" w:date="2020-03-03T12:36:00Z">
              <w:r>
                <w:rPr>
                  <w:sz w:val="20"/>
                  <w:szCs w:val="20"/>
                </w:rPr>
                <w:fldChar w:fldCharType="begin"/>
              </w:r>
              <w:r>
                <w:rPr>
                  <w:sz w:val="20"/>
                  <w:szCs w:val="20"/>
                </w:rPr>
                <w:instrText xml:space="preserve"> HYPERLINK "https://www.itu.int/md/T17-SG17-200317-TD-PLEN-2606/en" </w:instrText>
              </w:r>
              <w:r>
                <w:rPr>
                  <w:sz w:val="20"/>
                  <w:szCs w:val="20"/>
                </w:rPr>
                <w:fldChar w:fldCharType="separate"/>
              </w:r>
              <w:r w:rsidRPr="003B17E3">
                <w:rPr>
                  <w:rStyle w:val="Hyperlink"/>
                  <w:rFonts w:ascii="Times New Roman" w:hAnsi="Times New Roman"/>
                  <w:sz w:val="20"/>
                  <w:szCs w:val="20"/>
                </w:rPr>
                <w:t>TD2606</w:t>
              </w:r>
              <w:r>
                <w:rPr>
                  <w:sz w:val="20"/>
                  <w:szCs w:val="20"/>
                </w:rPr>
                <w:fldChar w:fldCharType="end"/>
              </w:r>
            </w:ins>
          </w:p>
        </w:tc>
        <w:tc>
          <w:tcPr>
            <w:tcW w:w="8358" w:type="dxa"/>
          </w:tcPr>
          <w:p w14:paraId="229FF8C7" w14:textId="3E629EEC" w:rsidR="003B17E3" w:rsidRDefault="003B17E3" w:rsidP="00821975">
            <w:pPr>
              <w:rPr>
                <w:ins w:id="770" w:author="Arnaud Taddei" w:date="2020-03-03T12:35:00Z"/>
                <w:sz w:val="20"/>
                <w:szCs w:val="20"/>
              </w:rPr>
            </w:pPr>
            <w:ins w:id="771" w:author="Arnaud Taddei" w:date="2020-03-03T12:35:00Z">
              <w:r>
                <w:rPr>
                  <w:sz w:val="20"/>
                  <w:szCs w:val="20"/>
                </w:rPr>
                <w:t xml:space="preserve">Report of the Correspondence Group on Transformation of Security Studies (CG-XSS) for the September </w:t>
              </w:r>
            </w:ins>
            <w:ins w:id="772" w:author="Arnaud Taddei" w:date="2020-03-03T12:36:00Z">
              <w:r>
                <w:rPr>
                  <w:sz w:val="20"/>
                  <w:szCs w:val="20"/>
                </w:rPr>
                <w:t>2019 to February 2020 period</w:t>
              </w:r>
            </w:ins>
          </w:p>
        </w:tc>
      </w:tr>
      <w:tr w:rsidR="003B17E3" w:rsidRPr="00A9687A" w14:paraId="698007D4" w14:textId="77777777" w:rsidTr="00821975">
        <w:trPr>
          <w:ins w:id="773" w:author="Arnaud Taddei" w:date="2020-03-03T12:37:00Z"/>
        </w:trPr>
        <w:tc>
          <w:tcPr>
            <w:tcW w:w="1271" w:type="dxa"/>
          </w:tcPr>
          <w:p w14:paraId="37E5CC25" w14:textId="49C2AE83" w:rsidR="003B17E3" w:rsidRDefault="003B17E3" w:rsidP="00821975">
            <w:pPr>
              <w:rPr>
                <w:ins w:id="774" w:author="Arnaud Taddei" w:date="2020-03-03T12:37:00Z"/>
                <w:sz w:val="20"/>
                <w:szCs w:val="20"/>
              </w:rPr>
            </w:pPr>
            <w:ins w:id="775" w:author="Arnaud Taddei" w:date="2020-03-03T12:37:00Z">
              <w:r>
                <w:rPr>
                  <w:sz w:val="20"/>
                  <w:szCs w:val="20"/>
                </w:rPr>
                <w:fldChar w:fldCharType="begin"/>
              </w:r>
              <w:r>
                <w:rPr>
                  <w:sz w:val="20"/>
                  <w:szCs w:val="20"/>
                </w:rPr>
                <w:instrText xml:space="preserve"> HYPERLINK "https://www.itu.int/md/T17-SG17-200317-TD-PLEN-2590/en" </w:instrText>
              </w:r>
              <w:r>
                <w:rPr>
                  <w:sz w:val="20"/>
                  <w:szCs w:val="20"/>
                </w:rPr>
                <w:fldChar w:fldCharType="separate"/>
              </w:r>
              <w:r w:rsidRPr="003B17E3">
                <w:rPr>
                  <w:rStyle w:val="Hyperlink"/>
                  <w:rFonts w:ascii="Times New Roman" w:hAnsi="Times New Roman"/>
                  <w:sz w:val="20"/>
                  <w:szCs w:val="20"/>
                </w:rPr>
                <w:t>TD2590</w:t>
              </w:r>
              <w:r>
                <w:rPr>
                  <w:sz w:val="20"/>
                  <w:szCs w:val="20"/>
                </w:rPr>
                <w:fldChar w:fldCharType="end"/>
              </w:r>
            </w:ins>
          </w:p>
        </w:tc>
        <w:tc>
          <w:tcPr>
            <w:tcW w:w="8358" w:type="dxa"/>
          </w:tcPr>
          <w:p w14:paraId="05D57898" w14:textId="1B9FC155" w:rsidR="003B17E3" w:rsidRDefault="003B17E3" w:rsidP="00821975">
            <w:pPr>
              <w:rPr>
                <w:ins w:id="776" w:author="Arnaud Taddei" w:date="2020-03-03T12:37:00Z"/>
                <w:sz w:val="20"/>
                <w:szCs w:val="20"/>
              </w:rPr>
            </w:pPr>
            <w:ins w:id="777" w:author="Arnaud Taddei" w:date="2020-03-03T12:37:00Z">
              <w:r>
                <w:rPr>
                  <w:sz w:val="20"/>
                  <w:szCs w:val="20"/>
                </w:rPr>
                <w:t>Report of the special session on incubation</w:t>
              </w:r>
            </w:ins>
          </w:p>
        </w:tc>
      </w:tr>
      <w:tr w:rsidR="003B17E3" w:rsidRPr="00A9687A" w14:paraId="56D6BF0F" w14:textId="77777777" w:rsidTr="00821975">
        <w:trPr>
          <w:ins w:id="778" w:author="Arnaud Taddei" w:date="2020-03-03T12:36:00Z"/>
        </w:trPr>
        <w:tc>
          <w:tcPr>
            <w:tcW w:w="1271" w:type="dxa"/>
          </w:tcPr>
          <w:p w14:paraId="5FF640B6" w14:textId="1D654E30" w:rsidR="003B17E3" w:rsidRDefault="003B17E3" w:rsidP="00821975">
            <w:pPr>
              <w:rPr>
                <w:ins w:id="779" w:author="Arnaud Taddei" w:date="2020-03-03T12:36:00Z"/>
                <w:sz w:val="20"/>
                <w:szCs w:val="20"/>
              </w:rPr>
            </w:pPr>
            <w:ins w:id="780" w:author="Arnaud Taddei" w:date="2020-03-03T12:37:00Z">
              <w:r>
                <w:rPr>
                  <w:sz w:val="20"/>
                  <w:szCs w:val="20"/>
                </w:rPr>
                <w:fldChar w:fldCharType="begin"/>
              </w:r>
              <w:r>
                <w:rPr>
                  <w:sz w:val="20"/>
                  <w:szCs w:val="20"/>
                </w:rPr>
                <w:instrText xml:space="preserve"> HYPERLINK "https://www.itu.int/md/T17-SG17-200317-TD-PLEN-2589/en" </w:instrText>
              </w:r>
              <w:r>
                <w:rPr>
                  <w:sz w:val="20"/>
                  <w:szCs w:val="20"/>
                </w:rPr>
                <w:fldChar w:fldCharType="separate"/>
              </w:r>
              <w:r w:rsidRPr="003B17E3">
                <w:rPr>
                  <w:rStyle w:val="Hyperlink"/>
                  <w:rFonts w:ascii="Times New Roman" w:hAnsi="Times New Roman"/>
                  <w:sz w:val="20"/>
                  <w:szCs w:val="20"/>
                </w:rPr>
                <w:t>TD2589</w:t>
              </w:r>
              <w:r>
                <w:rPr>
                  <w:sz w:val="20"/>
                  <w:szCs w:val="20"/>
                </w:rPr>
                <w:fldChar w:fldCharType="end"/>
              </w:r>
            </w:ins>
          </w:p>
        </w:tc>
        <w:tc>
          <w:tcPr>
            <w:tcW w:w="8358" w:type="dxa"/>
          </w:tcPr>
          <w:p w14:paraId="051D79CF" w14:textId="1B854A26" w:rsidR="003B17E3" w:rsidRDefault="003B17E3" w:rsidP="00821975">
            <w:pPr>
              <w:rPr>
                <w:ins w:id="781" w:author="Arnaud Taddei" w:date="2020-03-03T12:36:00Z"/>
                <w:sz w:val="20"/>
                <w:szCs w:val="20"/>
              </w:rPr>
            </w:pPr>
            <w:ins w:id="782" w:author="Arnaud Taddei" w:date="2020-03-03T12:36:00Z">
              <w:r>
                <w:rPr>
                  <w:sz w:val="20"/>
                  <w:szCs w:val="20"/>
                </w:rPr>
                <w:t>A</w:t>
              </w:r>
            </w:ins>
            <w:ins w:id="783" w:author="Arnaud Taddei" w:date="2020-03-03T12:37:00Z">
              <w:r>
                <w:rPr>
                  <w:sz w:val="20"/>
                  <w:szCs w:val="20"/>
                </w:rPr>
                <w:t>genda of the special session on incubation</w:t>
              </w:r>
            </w:ins>
          </w:p>
        </w:tc>
      </w:tr>
      <w:tr w:rsidR="003B17E3" w:rsidRPr="00A9687A" w14:paraId="6309AB87" w14:textId="77777777" w:rsidTr="00821975">
        <w:trPr>
          <w:ins w:id="784" w:author="Arnaud Taddei" w:date="2020-03-03T12:40:00Z"/>
        </w:trPr>
        <w:tc>
          <w:tcPr>
            <w:tcW w:w="1271" w:type="dxa"/>
          </w:tcPr>
          <w:p w14:paraId="4CD1F88E" w14:textId="4294660E" w:rsidR="003B17E3" w:rsidRDefault="003B17E3" w:rsidP="00821975">
            <w:pPr>
              <w:rPr>
                <w:ins w:id="785" w:author="Arnaud Taddei" w:date="2020-03-03T12:40:00Z"/>
                <w:sz w:val="20"/>
                <w:szCs w:val="20"/>
              </w:rPr>
            </w:pPr>
            <w:ins w:id="786" w:author="Arnaud Taddei" w:date="2020-03-03T12:40:00Z">
              <w:r>
                <w:rPr>
                  <w:sz w:val="20"/>
                  <w:szCs w:val="20"/>
                </w:rPr>
                <w:fldChar w:fldCharType="begin"/>
              </w:r>
              <w:r>
                <w:rPr>
                  <w:sz w:val="20"/>
                  <w:szCs w:val="20"/>
                </w:rPr>
                <w:instrText xml:space="preserve"> HYPERLINK "https://www.itu.int/md/T17-SG17-200317-TD-PLEN-2582/en" </w:instrText>
              </w:r>
              <w:r>
                <w:rPr>
                  <w:sz w:val="20"/>
                  <w:szCs w:val="20"/>
                </w:rPr>
                <w:fldChar w:fldCharType="separate"/>
              </w:r>
              <w:r w:rsidRPr="003B17E3">
                <w:rPr>
                  <w:rStyle w:val="Hyperlink"/>
                  <w:rFonts w:ascii="Times New Roman" w:hAnsi="Times New Roman"/>
                  <w:sz w:val="20"/>
                  <w:szCs w:val="20"/>
                </w:rPr>
                <w:t>TD2582</w:t>
              </w:r>
              <w:r>
                <w:rPr>
                  <w:sz w:val="20"/>
                  <w:szCs w:val="20"/>
                </w:rPr>
                <w:fldChar w:fldCharType="end"/>
              </w:r>
            </w:ins>
          </w:p>
        </w:tc>
        <w:tc>
          <w:tcPr>
            <w:tcW w:w="8358" w:type="dxa"/>
          </w:tcPr>
          <w:p w14:paraId="2E393096" w14:textId="4E5312DC" w:rsidR="003B17E3" w:rsidRDefault="003B17E3" w:rsidP="00821975">
            <w:pPr>
              <w:rPr>
                <w:ins w:id="787" w:author="Arnaud Taddei" w:date="2020-03-03T12:40:00Z"/>
                <w:sz w:val="20"/>
                <w:szCs w:val="20"/>
              </w:rPr>
            </w:pPr>
            <w:ins w:id="788" w:author="Arnaud Taddei" w:date="2020-03-03T12:40:00Z">
              <w:r>
                <w:rPr>
                  <w:sz w:val="20"/>
                  <w:szCs w:val="20"/>
                </w:rPr>
                <w:t>Repor</w:t>
              </w:r>
            </w:ins>
            <w:ins w:id="789" w:author="Arnaud Taddei" w:date="2020-03-03T12:41:00Z">
              <w:r>
                <w:rPr>
                  <w:sz w:val="20"/>
                  <w:szCs w:val="20"/>
                </w:rPr>
                <w:t>t of of the special session on Transformation of Security Studies</w:t>
              </w:r>
            </w:ins>
          </w:p>
        </w:tc>
      </w:tr>
      <w:tr w:rsidR="003B17E3" w:rsidRPr="00A9687A" w14:paraId="72AE45C9" w14:textId="77777777" w:rsidTr="00821975">
        <w:trPr>
          <w:ins w:id="790" w:author="Arnaud Taddei" w:date="2020-03-03T12:39:00Z"/>
        </w:trPr>
        <w:tc>
          <w:tcPr>
            <w:tcW w:w="1271" w:type="dxa"/>
          </w:tcPr>
          <w:p w14:paraId="7ADE4AD6" w14:textId="692E13AB" w:rsidR="003B17E3" w:rsidRDefault="003B17E3" w:rsidP="00821975">
            <w:pPr>
              <w:rPr>
                <w:ins w:id="791" w:author="Arnaud Taddei" w:date="2020-03-03T12:39:00Z"/>
                <w:sz w:val="20"/>
                <w:szCs w:val="20"/>
              </w:rPr>
            </w:pPr>
            <w:ins w:id="792" w:author="Arnaud Taddei" w:date="2020-03-03T12:40:00Z">
              <w:r>
                <w:rPr>
                  <w:sz w:val="20"/>
                  <w:szCs w:val="20"/>
                </w:rPr>
                <w:fldChar w:fldCharType="begin"/>
              </w:r>
              <w:r>
                <w:rPr>
                  <w:sz w:val="20"/>
                  <w:szCs w:val="20"/>
                </w:rPr>
                <w:instrText xml:space="preserve"> HYPERLINK "https://www.itu.int/md/T17-SG17-200317-TD-PLEN-2581/en" </w:instrText>
              </w:r>
              <w:r>
                <w:rPr>
                  <w:sz w:val="20"/>
                  <w:szCs w:val="20"/>
                </w:rPr>
                <w:fldChar w:fldCharType="separate"/>
              </w:r>
              <w:r w:rsidRPr="003B17E3">
                <w:rPr>
                  <w:rStyle w:val="Hyperlink"/>
                  <w:rFonts w:ascii="Times New Roman" w:hAnsi="Times New Roman"/>
                  <w:sz w:val="20"/>
                  <w:szCs w:val="20"/>
                </w:rPr>
                <w:t>TD2581</w:t>
              </w:r>
              <w:r>
                <w:rPr>
                  <w:sz w:val="20"/>
                  <w:szCs w:val="20"/>
                </w:rPr>
                <w:fldChar w:fldCharType="end"/>
              </w:r>
            </w:ins>
          </w:p>
        </w:tc>
        <w:tc>
          <w:tcPr>
            <w:tcW w:w="8358" w:type="dxa"/>
          </w:tcPr>
          <w:p w14:paraId="3CE9DC1E" w14:textId="63423AE3" w:rsidR="003B17E3" w:rsidRDefault="003B17E3" w:rsidP="00821975">
            <w:pPr>
              <w:rPr>
                <w:ins w:id="793" w:author="Arnaud Taddei" w:date="2020-03-03T12:39:00Z"/>
                <w:sz w:val="20"/>
                <w:szCs w:val="20"/>
              </w:rPr>
            </w:pPr>
            <w:ins w:id="794" w:author="Arnaud Taddei" w:date="2020-03-03T12:40:00Z">
              <w:r>
                <w:rPr>
                  <w:sz w:val="20"/>
                  <w:szCs w:val="20"/>
                </w:rPr>
                <w:t>Agenda of the special session on Transformation of Security Studies</w:t>
              </w:r>
            </w:ins>
          </w:p>
        </w:tc>
      </w:tr>
      <w:tr w:rsidR="00476696" w:rsidRPr="00A9687A" w14:paraId="258BAAED" w14:textId="77777777" w:rsidTr="00821975">
        <w:trPr>
          <w:ins w:id="795" w:author="Arnaud Taddei" w:date="2020-03-03T12:27:00Z"/>
        </w:trPr>
        <w:tc>
          <w:tcPr>
            <w:tcW w:w="1271" w:type="dxa"/>
          </w:tcPr>
          <w:p w14:paraId="2B219CBD" w14:textId="6B8039E5" w:rsidR="00476696" w:rsidRDefault="00476696" w:rsidP="00821975">
            <w:pPr>
              <w:rPr>
                <w:ins w:id="796" w:author="Arnaud Taddei" w:date="2020-03-03T12:27:00Z"/>
                <w:sz w:val="20"/>
                <w:szCs w:val="20"/>
              </w:rPr>
            </w:pPr>
            <w:ins w:id="797" w:author="Arnaud Taddei" w:date="2020-03-03T12:27:00Z">
              <w:r>
                <w:rPr>
                  <w:sz w:val="20"/>
                  <w:szCs w:val="20"/>
                </w:rPr>
                <w:t>TD</w:t>
              </w:r>
            </w:ins>
            <w:ins w:id="798" w:author="Arnaud Taddei" w:date="2020-03-03T12:39:00Z">
              <w:r w:rsidR="003B17E3">
                <w:rPr>
                  <w:sz w:val="20"/>
                  <w:szCs w:val="20"/>
                </w:rPr>
                <w:t>254</w:t>
              </w:r>
            </w:ins>
            <w:ins w:id="799" w:author="Arnaud Taddei" w:date="2020-03-03T12:27:00Z">
              <w:r>
                <w:rPr>
                  <w:sz w:val="20"/>
                  <w:szCs w:val="20"/>
                </w:rPr>
                <w:t>5R1</w:t>
              </w:r>
            </w:ins>
          </w:p>
        </w:tc>
        <w:tc>
          <w:tcPr>
            <w:tcW w:w="8358" w:type="dxa"/>
          </w:tcPr>
          <w:p w14:paraId="4386CDA2" w14:textId="5E015DCF" w:rsidR="00476696" w:rsidRDefault="00476696" w:rsidP="00821975">
            <w:pPr>
              <w:rPr>
                <w:ins w:id="800" w:author="Arnaud Taddei" w:date="2020-03-03T12:27:00Z"/>
                <w:sz w:val="20"/>
                <w:szCs w:val="20"/>
              </w:rPr>
            </w:pPr>
            <w:ins w:id="801" w:author="Arnaud Taddei" w:date="2020-03-03T12:27:00Z">
              <w:r>
                <w:rPr>
                  <w:sz w:val="20"/>
                  <w:szCs w:val="20"/>
                </w:rPr>
                <w:t>1</w:t>
              </w:r>
              <w:r w:rsidRPr="00476696">
                <w:rPr>
                  <w:sz w:val="20"/>
                  <w:szCs w:val="20"/>
                  <w:vertAlign w:val="superscript"/>
                  <w:rPrChange w:id="802" w:author="Arnaud Taddei" w:date="2020-03-03T12:27:00Z">
                    <w:rPr>
                      <w:sz w:val="20"/>
                      <w:szCs w:val="20"/>
                    </w:rPr>
                  </w:rPrChange>
                </w:rPr>
                <w:t>st</w:t>
              </w:r>
              <w:r>
                <w:rPr>
                  <w:sz w:val="20"/>
                  <w:szCs w:val="20"/>
                </w:rPr>
                <w:t xml:space="preserve"> revised baseline </w:t>
              </w:r>
            </w:ins>
            <w:ins w:id="803" w:author="Arnaud Taddei" w:date="2020-03-03T12:28:00Z">
              <w:r>
                <w:rPr>
                  <w:sz w:val="20"/>
                  <w:szCs w:val="20"/>
                </w:rPr>
                <w:t xml:space="preserve">text for TP.inno: Description of the incubation mechanism and ways to improve it </w:t>
              </w:r>
            </w:ins>
          </w:p>
        </w:tc>
      </w:tr>
      <w:tr w:rsidR="00DD1333" w:rsidRPr="00A9687A" w14:paraId="71AE4BD8" w14:textId="77777777" w:rsidTr="00821975">
        <w:trPr>
          <w:ins w:id="804" w:author="Arnaud Taddei" w:date="2020-03-03T11:36:00Z"/>
        </w:trPr>
        <w:tc>
          <w:tcPr>
            <w:tcW w:w="1271" w:type="dxa"/>
          </w:tcPr>
          <w:p w14:paraId="093544EE" w14:textId="15114B78" w:rsidR="00DD1333" w:rsidRPr="00A9687A" w:rsidRDefault="00476696" w:rsidP="00821975">
            <w:pPr>
              <w:rPr>
                <w:ins w:id="805" w:author="Arnaud Taddei" w:date="2020-03-03T11:36:00Z"/>
                <w:sz w:val="20"/>
                <w:szCs w:val="20"/>
                <w:rPrChange w:id="806" w:author="Arnaud Taddei" w:date="2020-03-03T12:01:00Z">
                  <w:rPr>
                    <w:ins w:id="807" w:author="Arnaud Taddei" w:date="2020-03-03T11:36:00Z"/>
                  </w:rPr>
                </w:rPrChange>
              </w:rPr>
            </w:pPr>
            <w:ins w:id="808" w:author="Arnaud Taddei" w:date="2020-03-03T12:25:00Z">
              <w:r>
                <w:rPr>
                  <w:sz w:val="20"/>
                  <w:szCs w:val="20"/>
                </w:rPr>
                <w:fldChar w:fldCharType="begin"/>
              </w:r>
              <w:r>
                <w:rPr>
                  <w:sz w:val="20"/>
                  <w:szCs w:val="20"/>
                </w:rPr>
                <w:instrText xml:space="preserve"> HYPERLINK "https://www.itu.int/md/T17-SG17-190827-TD-PLEN-2450/en" </w:instrText>
              </w:r>
              <w:r>
                <w:rPr>
                  <w:sz w:val="20"/>
                  <w:szCs w:val="20"/>
                </w:rPr>
                <w:fldChar w:fldCharType="separate"/>
              </w:r>
              <w:r w:rsidRPr="00476696">
                <w:rPr>
                  <w:rStyle w:val="Hyperlink"/>
                  <w:rFonts w:ascii="Times New Roman" w:hAnsi="Times New Roman"/>
                  <w:sz w:val="20"/>
                  <w:szCs w:val="20"/>
                </w:rPr>
                <w:t>TD2450</w:t>
              </w:r>
              <w:r>
                <w:rPr>
                  <w:sz w:val="20"/>
                  <w:szCs w:val="20"/>
                </w:rPr>
                <w:fldChar w:fldCharType="end"/>
              </w:r>
            </w:ins>
          </w:p>
        </w:tc>
        <w:tc>
          <w:tcPr>
            <w:tcW w:w="8358" w:type="dxa"/>
          </w:tcPr>
          <w:p w14:paraId="5BA20533" w14:textId="683B7F41" w:rsidR="00DD1333" w:rsidRPr="00A9687A" w:rsidRDefault="00476696" w:rsidP="00821975">
            <w:pPr>
              <w:rPr>
                <w:ins w:id="809" w:author="Arnaud Taddei" w:date="2020-03-03T11:36:00Z"/>
                <w:sz w:val="20"/>
                <w:szCs w:val="20"/>
              </w:rPr>
            </w:pPr>
            <w:ins w:id="810" w:author="Arnaud Taddei" w:date="2020-03-03T12:25:00Z">
              <w:r>
                <w:rPr>
                  <w:sz w:val="20"/>
                  <w:szCs w:val="20"/>
                </w:rPr>
                <w:t>1</w:t>
              </w:r>
              <w:r w:rsidRPr="00476696">
                <w:rPr>
                  <w:sz w:val="20"/>
                  <w:szCs w:val="20"/>
                  <w:vertAlign w:val="superscript"/>
                  <w:rPrChange w:id="811" w:author="Arnaud Taddei" w:date="2020-03-03T12:25:00Z">
                    <w:rPr>
                      <w:sz w:val="20"/>
                      <w:szCs w:val="20"/>
                    </w:rPr>
                  </w:rPrChange>
                </w:rPr>
                <w:t>st</w:t>
              </w:r>
              <w:r>
                <w:rPr>
                  <w:sz w:val="20"/>
                  <w:szCs w:val="20"/>
                </w:rPr>
                <w:t xml:space="preserve"> Revised baseline text for TP.sgstruct: Strategic approaches to the transformation of security studies</w:t>
              </w:r>
            </w:ins>
          </w:p>
        </w:tc>
      </w:tr>
      <w:tr w:rsidR="00DD1333" w:rsidRPr="00A9687A" w14:paraId="72CB816C" w14:textId="77777777" w:rsidTr="00821975">
        <w:trPr>
          <w:ins w:id="812" w:author="Arnaud Taddei" w:date="2020-03-03T11:36:00Z"/>
        </w:trPr>
        <w:tc>
          <w:tcPr>
            <w:tcW w:w="1271" w:type="dxa"/>
          </w:tcPr>
          <w:p w14:paraId="55C56656" w14:textId="7FAA61D1" w:rsidR="00DD1333" w:rsidRPr="00A9687A" w:rsidRDefault="00476696" w:rsidP="00821975">
            <w:pPr>
              <w:rPr>
                <w:ins w:id="813" w:author="Arnaud Taddei" w:date="2020-03-03T11:36:00Z"/>
                <w:sz w:val="20"/>
                <w:szCs w:val="20"/>
                <w:rPrChange w:id="814" w:author="Arnaud Taddei" w:date="2020-03-03T12:01:00Z">
                  <w:rPr>
                    <w:ins w:id="815" w:author="Arnaud Taddei" w:date="2020-03-03T11:36:00Z"/>
                  </w:rPr>
                </w:rPrChange>
              </w:rPr>
            </w:pPr>
            <w:ins w:id="816" w:author="Arnaud Taddei" w:date="2020-03-03T12:22:00Z">
              <w:r>
                <w:rPr>
                  <w:sz w:val="20"/>
                  <w:szCs w:val="20"/>
                </w:rPr>
                <w:fldChar w:fldCharType="begin"/>
              </w:r>
              <w:r>
                <w:rPr>
                  <w:sz w:val="20"/>
                  <w:szCs w:val="20"/>
                </w:rPr>
                <w:instrText xml:space="preserve"> HYPERLINK "https://www.itu.int/md/T17-SG17-190827-TD-PLEN-2283/en" </w:instrText>
              </w:r>
              <w:r>
                <w:rPr>
                  <w:sz w:val="20"/>
                  <w:szCs w:val="20"/>
                </w:rPr>
                <w:fldChar w:fldCharType="separate"/>
              </w:r>
              <w:r w:rsidRPr="00476696">
                <w:rPr>
                  <w:rStyle w:val="Hyperlink"/>
                  <w:rFonts w:ascii="Times New Roman" w:hAnsi="Times New Roman"/>
                  <w:sz w:val="20"/>
                  <w:szCs w:val="20"/>
                </w:rPr>
                <w:t>TD2283R4</w:t>
              </w:r>
              <w:r>
                <w:rPr>
                  <w:sz w:val="20"/>
                  <w:szCs w:val="20"/>
                </w:rPr>
                <w:fldChar w:fldCharType="end"/>
              </w:r>
            </w:ins>
          </w:p>
        </w:tc>
        <w:tc>
          <w:tcPr>
            <w:tcW w:w="8358" w:type="dxa"/>
          </w:tcPr>
          <w:p w14:paraId="10F3C4A4" w14:textId="2BFDF49B" w:rsidR="00DD1333" w:rsidRPr="00A9687A" w:rsidRDefault="00476696" w:rsidP="00821975">
            <w:pPr>
              <w:rPr>
                <w:ins w:id="817" w:author="Arnaud Taddei" w:date="2020-03-03T11:36:00Z"/>
                <w:sz w:val="20"/>
                <w:szCs w:val="20"/>
              </w:rPr>
            </w:pPr>
            <w:ins w:id="818" w:author="Arnaud Taddei" w:date="2020-03-03T12:22:00Z">
              <w:r>
                <w:rPr>
                  <w:sz w:val="20"/>
                  <w:szCs w:val="20"/>
                </w:rPr>
                <w:t>LS/o on Transformation of security studies methods [to TSAG]</w:t>
              </w:r>
            </w:ins>
          </w:p>
        </w:tc>
      </w:tr>
      <w:tr w:rsidR="00DD1333" w:rsidRPr="00A9687A" w14:paraId="758A22BA" w14:textId="77777777" w:rsidTr="00821975">
        <w:trPr>
          <w:ins w:id="819" w:author="Arnaud Taddei" w:date="2020-03-03T11:36:00Z"/>
        </w:trPr>
        <w:tc>
          <w:tcPr>
            <w:tcW w:w="1271" w:type="dxa"/>
          </w:tcPr>
          <w:p w14:paraId="6B634F18" w14:textId="1AD1AD19" w:rsidR="00DD1333" w:rsidRPr="00A9687A" w:rsidRDefault="00476696" w:rsidP="00821975">
            <w:pPr>
              <w:rPr>
                <w:ins w:id="820" w:author="Arnaud Taddei" w:date="2020-03-03T11:36:00Z"/>
                <w:sz w:val="20"/>
                <w:szCs w:val="20"/>
                <w:rPrChange w:id="821" w:author="Arnaud Taddei" w:date="2020-03-03T12:01:00Z">
                  <w:rPr>
                    <w:ins w:id="822" w:author="Arnaud Taddei" w:date="2020-03-03T11:36:00Z"/>
                  </w:rPr>
                </w:rPrChange>
              </w:rPr>
            </w:pPr>
            <w:ins w:id="823" w:author="Arnaud Taddei" w:date="2020-03-03T12:22:00Z">
              <w:r>
                <w:rPr>
                  <w:sz w:val="20"/>
                  <w:szCs w:val="20"/>
                </w:rPr>
                <w:fldChar w:fldCharType="begin"/>
              </w:r>
              <w:r>
                <w:rPr>
                  <w:sz w:val="20"/>
                  <w:szCs w:val="20"/>
                </w:rPr>
                <w:instrText xml:space="preserve"> HYPERLINK "https://www.itu.int/md/T17-SG17-190827-TD-PLEN-2282/en" </w:instrText>
              </w:r>
              <w:r>
                <w:rPr>
                  <w:sz w:val="20"/>
                  <w:szCs w:val="20"/>
                </w:rPr>
                <w:fldChar w:fldCharType="separate"/>
              </w:r>
              <w:r w:rsidRPr="00476696">
                <w:rPr>
                  <w:rStyle w:val="Hyperlink"/>
                  <w:rFonts w:ascii="Times New Roman" w:hAnsi="Times New Roman"/>
                  <w:sz w:val="20"/>
                  <w:szCs w:val="20"/>
                </w:rPr>
                <w:t>TD2282R2</w:t>
              </w:r>
              <w:r>
                <w:rPr>
                  <w:sz w:val="20"/>
                  <w:szCs w:val="20"/>
                </w:rPr>
                <w:fldChar w:fldCharType="end"/>
              </w:r>
            </w:ins>
          </w:p>
        </w:tc>
        <w:tc>
          <w:tcPr>
            <w:tcW w:w="8358" w:type="dxa"/>
          </w:tcPr>
          <w:p w14:paraId="5BDE2DA6" w14:textId="37106BF8" w:rsidR="00DD1333" w:rsidRPr="00A9687A" w:rsidRDefault="00476696" w:rsidP="00821975">
            <w:pPr>
              <w:rPr>
                <w:ins w:id="824" w:author="Arnaud Taddei" w:date="2020-03-03T11:36:00Z"/>
                <w:sz w:val="20"/>
                <w:szCs w:val="20"/>
              </w:rPr>
            </w:pPr>
            <w:ins w:id="825" w:author="Arnaud Taddei" w:date="2020-03-03T12:21:00Z">
              <w:r>
                <w:rPr>
                  <w:sz w:val="20"/>
                  <w:szCs w:val="20"/>
                </w:rPr>
                <w:t>LS/o on Transformation of security studies rapporteur interviews [to TSAG]</w:t>
              </w:r>
            </w:ins>
          </w:p>
        </w:tc>
      </w:tr>
      <w:tr w:rsidR="00DD1333" w:rsidRPr="00A9687A" w14:paraId="62081952" w14:textId="77777777" w:rsidTr="00821975">
        <w:trPr>
          <w:ins w:id="826" w:author="Arnaud Taddei" w:date="2020-03-03T11:36:00Z"/>
        </w:trPr>
        <w:tc>
          <w:tcPr>
            <w:tcW w:w="1271" w:type="dxa"/>
          </w:tcPr>
          <w:p w14:paraId="0A6923B9" w14:textId="6BD1D83C" w:rsidR="00DD1333" w:rsidRPr="00A9687A" w:rsidRDefault="00476696" w:rsidP="00821975">
            <w:pPr>
              <w:rPr>
                <w:ins w:id="827" w:author="Arnaud Taddei" w:date="2020-03-03T11:36:00Z"/>
                <w:sz w:val="20"/>
                <w:szCs w:val="20"/>
                <w:rPrChange w:id="828" w:author="Arnaud Taddei" w:date="2020-03-03T12:01:00Z">
                  <w:rPr>
                    <w:ins w:id="829" w:author="Arnaud Taddei" w:date="2020-03-03T11:36:00Z"/>
                  </w:rPr>
                </w:rPrChange>
              </w:rPr>
            </w:pPr>
            <w:ins w:id="830" w:author="Arnaud Taddei" w:date="2020-03-03T12:18:00Z">
              <w:r>
                <w:rPr>
                  <w:sz w:val="20"/>
                  <w:szCs w:val="20"/>
                </w:rPr>
                <w:fldChar w:fldCharType="begin"/>
              </w:r>
              <w:r>
                <w:rPr>
                  <w:sz w:val="20"/>
                  <w:szCs w:val="20"/>
                </w:rPr>
                <w:instrText xml:space="preserve"> HYPERLINK "https://www.itu.int/md/T17-SG17-190827-TD-PLEN-2282/en" </w:instrText>
              </w:r>
              <w:r>
                <w:rPr>
                  <w:sz w:val="20"/>
                  <w:szCs w:val="20"/>
                </w:rPr>
                <w:fldChar w:fldCharType="separate"/>
              </w:r>
              <w:r w:rsidR="00710929" w:rsidRPr="00476696">
                <w:rPr>
                  <w:rStyle w:val="Hyperlink"/>
                  <w:rFonts w:ascii="Times New Roman" w:hAnsi="Times New Roman"/>
                  <w:sz w:val="20"/>
                  <w:szCs w:val="20"/>
                </w:rPr>
                <w:t>TD2280</w:t>
              </w:r>
              <w:r>
                <w:rPr>
                  <w:sz w:val="20"/>
                  <w:szCs w:val="20"/>
                </w:rPr>
                <w:fldChar w:fldCharType="end"/>
              </w:r>
            </w:ins>
          </w:p>
        </w:tc>
        <w:tc>
          <w:tcPr>
            <w:tcW w:w="8358" w:type="dxa"/>
          </w:tcPr>
          <w:p w14:paraId="7E8C28D9" w14:textId="704F7232" w:rsidR="00DD1333" w:rsidRPr="00A9687A" w:rsidRDefault="00710929" w:rsidP="00821975">
            <w:pPr>
              <w:rPr>
                <w:ins w:id="831" w:author="Arnaud Taddei" w:date="2020-03-03T11:36:00Z"/>
                <w:sz w:val="20"/>
                <w:szCs w:val="20"/>
              </w:rPr>
            </w:pPr>
            <w:ins w:id="832" w:author="Arnaud Taddei" w:date="2020-03-03T12:18:00Z">
              <w:r>
                <w:rPr>
                  <w:sz w:val="20"/>
                  <w:szCs w:val="20"/>
                </w:rPr>
                <w:t>Scoping considerat</w:t>
              </w:r>
              <w:r w:rsidR="00476696">
                <w:rPr>
                  <w:sz w:val="20"/>
                  <w:szCs w:val="20"/>
                </w:rPr>
                <w:t>ions on potential LS outgoing drafts to TSAG</w:t>
              </w:r>
            </w:ins>
          </w:p>
        </w:tc>
      </w:tr>
      <w:tr w:rsidR="00476696" w:rsidRPr="00A9687A" w14:paraId="411F2965" w14:textId="77777777" w:rsidTr="00821975">
        <w:trPr>
          <w:ins w:id="833" w:author="Arnaud Taddei" w:date="2020-03-03T12:23:00Z"/>
        </w:trPr>
        <w:tc>
          <w:tcPr>
            <w:tcW w:w="1271" w:type="dxa"/>
          </w:tcPr>
          <w:p w14:paraId="2A737267" w14:textId="2314FE95" w:rsidR="00476696" w:rsidRDefault="00476696" w:rsidP="00821975">
            <w:pPr>
              <w:rPr>
                <w:ins w:id="834" w:author="Arnaud Taddei" w:date="2020-03-03T12:23:00Z"/>
                <w:sz w:val="20"/>
                <w:szCs w:val="20"/>
              </w:rPr>
            </w:pPr>
            <w:ins w:id="835" w:author="Arnaud Taddei" w:date="2020-03-03T12:23:00Z">
              <w:r>
                <w:rPr>
                  <w:sz w:val="20"/>
                  <w:szCs w:val="20"/>
                </w:rPr>
                <w:fldChar w:fldCharType="begin"/>
              </w:r>
              <w:r>
                <w:rPr>
                  <w:sz w:val="20"/>
                  <w:szCs w:val="20"/>
                </w:rPr>
                <w:instrText xml:space="preserve"> HYPERLINK "https://www.itu.int/md/T17-SG17-190827-TD-PLEN-2278/en" </w:instrText>
              </w:r>
              <w:r>
                <w:rPr>
                  <w:sz w:val="20"/>
                  <w:szCs w:val="20"/>
                </w:rPr>
                <w:fldChar w:fldCharType="separate"/>
              </w:r>
              <w:r w:rsidRPr="00476696">
                <w:rPr>
                  <w:rStyle w:val="Hyperlink"/>
                  <w:rFonts w:ascii="Times New Roman" w:hAnsi="Times New Roman"/>
                  <w:sz w:val="20"/>
                  <w:szCs w:val="20"/>
                </w:rPr>
                <w:t>TD2278R1</w:t>
              </w:r>
              <w:r>
                <w:rPr>
                  <w:sz w:val="20"/>
                  <w:szCs w:val="20"/>
                </w:rPr>
                <w:fldChar w:fldCharType="end"/>
              </w:r>
            </w:ins>
          </w:p>
        </w:tc>
        <w:tc>
          <w:tcPr>
            <w:tcW w:w="8358" w:type="dxa"/>
          </w:tcPr>
          <w:p w14:paraId="29F89955" w14:textId="2073B95C" w:rsidR="00476696" w:rsidRDefault="00476696" w:rsidP="00821975">
            <w:pPr>
              <w:rPr>
                <w:ins w:id="836" w:author="Arnaud Taddei" w:date="2020-03-03T12:23:00Z"/>
                <w:sz w:val="20"/>
                <w:szCs w:val="20"/>
              </w:rPr>
            </w:pPr>
            <w:ins w:id="837" w:author="Arnaud Taddei" w:date="2020-03-03T12:23:00Z">
              <w:r>
                <w:rPr>
                  <w:sz w:val="20"/>
                  <w:szCs w:val="20"/>
                </w:rPr>
                <w:t>Terms of Refernece for the Correspondence Group on Transformation of Security Studies</w:t>
              </w:r>
            </w:ins>
          </w:p>
        </w:tc>
      </w:tr>
      <w:tr w:rsidR="00476696" w:rsidRPr="00A9687A" w14:paraId="551AA079" w14:textId="77777777" w:rsidTr="00821975">
        <w:trPr>
          <w:ins w:id="838" w:author="Arnaud Taddei" w:date="2020-03-03T12:20:00Z"/>
        </w:trPr>
        <w:tc>
          <w:tcPr>
            <w:tcW w:w="1271" w:type="dxa"/>
          </w:tcPr>
          <w:p w14:paraId="1F0EA9BB" w14:textId="09BD7069" w:rsidR="00476696" w:rsidRDefault="00476696" w:rsidP="00821975">
            <w:pPr>
              <w:rPr>
                <w:ins w:id="839" w:author="Arnaud Taddei" w:date="2020-03-03T12:20:00Z"/>
                <w:sz w:val="20"/>
                <w:szCs w:val="20"/>
              </w:rPr>
            </w:pPr>
            <w:ins w:id="840" w:author="Arnaud Taddei" w:date="2020-03-03T12:21:00Z">
              <w:r>
                <w:rPr>
                  <w:sz w:val="20"/>
                  <w:szCs w:val="20"/>
                </w:rPr>
                <w:t>TD2277</w:t>
              </w:r>
            </w:ins>
          </w:p>
        </w:tc>
        <w:tc>
          <w:tcPr>
            <w:tcW w:w="8358" w:type="dxa"/>
          </w:tcPr>
          <w:p w14:paraId="10923C29" w14:textId="40631EDC" w:rsidR="00476696" w:rsidRDefault="00476696" w:rsidP="00821975">
            <w:pPr>
              <w:rPr>
                <w:ins w:id="841" w:author="Arnaud Taddei" w:date="2020-03-03T12:20:00Z"/>
                <w:sz w:val="20"/>
                <w:szCs w:val="20"/>
              </w:rPr>
            </w:pPr>
            <w:ins w:id="842" w:author="Arnaud Taddei" w:date="2020-03-03T12:21:00Z">
              <w:r>
                <w:rPr>
                  <w:sz w:val="20"/>
                  <w:szCs w:val="20"/>
                </w:rPr>
                <w:t>Supporting slides for the special session on transformation of security studies</w:t>
              </w:r>
            </w:ins>
          </w:p>
        </w:tc>
      </w:tr>
      <w:tr w:rsidR="00476696" w:rsidRPr="00A9687A" w14:paraId="57A8B6B9" w14:textId="77777777" w:rsidTr="00821975">
        <w:trPr>
          <w:ins w:id="843" w:author="Arnaud Taddei" w:date="2020-03-03T12:27:00Z"/>
        </w:trPr>
        <w:tc>
          <w:tcPr>
            <w:tcW w:w="1271" w:type="dxa"/>
          </w:tcPr>
          <w:p w14:paraId="5DD73711" w14:textId="36A6DBA3" w:rsidR="00476696" w:rsidRDefault="00476696" w:rsidP="00821975">
            <w:pPr>
              <w:rPr>
                <w:ins w:id="844" w:author="Arnaud Taddei" w:date="2020-03-03T12:27:00Z"/>
                <w:sz w:val="20"/>
                <w:szCs w:val="20"/>
              </w:rPr>
            </w:pPr>
            <w:ins w:id="845" w:author="Arnaud Taddei" w:date="2020-03-03T12:27:00Z">
              <w:r>
                <w:rPr>
                  <w:sz w:val="20"/>
                  <w:szCs w:val="20"/>
                </w:rPr>
                <w:t>TD2276</w:t>
              </w:r>
            </w:ins>
          </w:p>
        </w:tc>
        <w:tc>
          <w:tcPr>
            <w:tcW w:w="8358" w:type="dxa"/>
          </w:tcPr>
          <w:p w14:paraId="24687DA4" w14:textId="162A99E9" w:rsidR="00476696" w:rsidRDefault="00476696" w:rsidP="00821975">
            <w:pPr>
              <w:rPr>
                <w:ins w:id="846" w:author="Arnaud Taddei" w:date="2020-03-03T12:27:00Z"/>
                <w:sz w:val="20"/>
                <w:szCs w:val="20"/>
              </w:rPr>
            </w:pPr>
            <w:ins w:id="847" w:author="Arnaud Taddei" w:date="2020-03-03T12:27:00Z">
              <w:r>
                <w:rPr>
                  <w:sz w:val="20"/>
                  <w:szCs w:val="20"/>
                </w:rPr>
                <w:t>Supporting slides for the special session on incubation</w:t>
              </w:r>
            </w:ins>
          </w:p>
        </w:tc>
      </w:tr>
      <w:tr w:rsidR="00DD1333" w:rsidRPr="00A9687A" w14:paraId="0068341B" w14:textId="77777777" w:rsidTr="00821975">
        <w:trPr>
          <w:ins w:id="848" w:author="Arnaud Taddei" w:date="2020-03-03T11:36:00Z"/>
        </w:trPr>
        <w:tc>
          <w:tcPr>
            <w:tcW w:w="1271" w:type="dxa"/>
          </w:tcPr>
          <w:p w14:paraId="218F77FA" w14:textId="02033D1A" w:rsidR="00DD1333" w:rsidRPr="00A9687A" w:rsidRDefault="00A9687A" w:rsidP="00821975">
            <w:pPr>
              <w:rPr>
                <w:ins w:id="849" w:author="Arnaud Taddei" w:date="2020-03-03T11:36:00Z"/>
                <w:sz w:val="20"/>
                <w:szCs w:val="20"/>
                <w:rPrChange w:id="850" w:author="Arnaud Taddei" w:date="2020-03-03T12:01:00Z">
                  <w:rPr>
                    <w:ins w:id="851" w:author="Arnaud Taddei" w:date="2020-03-03T11:36:00Z"/>
                  </w:rPr>
                </w:rPrChange>
              </w:rPr>
            </w:pPr>
            <w:ins w:id="852" w:author="Arnaud Taddei" w:date="2020-03-03T12:08:00Z">
              <w:r>
                <w:rPr>
                  <w:sz w:val="20"/>
                  <w:szCs w:val="20"/>
                </w:rPr>
                <w:fldChar w:fldCharType="begin"/>
              </w:r>
              <w:r>
                <w:rPr>
                  <w:sz w:val="20"/>
                  <w:szCs w:val="20"/>
                </w:rPr>
                <w:instrText xml:space="preserve"> HYPERLINK "https://www.itu.int/md/T17-SG17-190827-TD-PLEN-2210/en" </w:instrText>
              </w:r>
              <w:r>
                <w:rPr>
                  <w:sz w:val="20"/>
                  <w:szCs w:val="20"/>
                </w:rPr>
                <w:fldChar w:fldCharType="separate"/>
              </w:r>
              <w:r w:rsidRPr="00A9687A">
                <w:rPr>
                  <w:rStyle w:val="Hyperlink"/>
                  <w:rFonts w:ascii="Times New Roman" w:hAnsi="Times New Roman"/>
                  <w:sz w:val="20"/>
                  <w:szCs w:val="20"/>
                </w:rPr>
                <w:t>TD2210</w:t>
              </w:r>
              <w:r>
                <w:rPr>
                  <w:sz w:val="20"/>
                  <w:szCs w:val="20"/>
                </w:rPr>
                <w:fldChar w:fldCharType="end"/>
              </w:r>
            </w:ins>
          </w:p>
        </w:tc>
        <w:tc>
          <w:tcPr>
            <w:tcW w:w="8358" w:type="dxa"/>
          </w:tcPr>
          <w:p w14:paraId="17FA825F" w14:textId="2DDB6630" w:rsidR="00DD1333" w:rsidRPr="00A9687A" w:rsidRDefault="00A9687A" w:rsidP="00821975">
            <w:pPr>
              <w:rPr>
                <w:ins w:id="853" w:author="Arnaud Taddei" w:date="2020-03-03T11:36:00Z"/>
                <w:sz w:val="20"/>
                <w:szCs w:val="20"/>
              </w:rPr>
            </w:pPr>
            <w:ins w:id="854" w:author="Arnaud Taddei" w:date="2020-03-03T12:08:00Z">
              <w:r>
                <w:rPr>
                  <w:sz w:val="20"/>
                  <w:szCs w:val="20"/>
                </w:rPr>
                <w:t>Minutes of the CG-xss conference call on 26</w:t>
              </w:r>
              <w:r w:rsidRPr="00A9687A">
                <w:rPr>
                  <w:sz w:val="20"/>
                  <w:szCs w:val="20"/>
                  <w:vertAlign w:val="superscript"/>
                  <w:rPrChange w:id="855" w:author="Arnaud Taddei" w:date="2020-03-03T12:08:00Z">
                    <w:rPr>
                      <w:sz w:val="20"/>
                      <w:szCs w:val="20"/>
                    </w:rPr>
                  </w:rPrChange>
                </w:rPr>
                <w:t>th</w:t>
              </w:r>
              <w:r>
                <w:rPr>
                  <w:sz w:val="20"/>
                  <w:szCs w:val="20"/>
                </w:rPr>
                <w:t xml:space="preserve"> of July 2019</w:t>
              </w:r>
            </w:ins>
          </w:p>
        </w:tc>
      </w:tr>
      <w:tr w:rsidR="00DD1333" w:rsidRPr="00A9687A" w14:paraId="724B3ED8" w14:textId="77777777" w:rsidTr="00821975">
        <w:trPr>
          <w:ins w:id="856" w:author="Arnaud Taddei" w:date="2020-03-03T11:36:00Z"/>
        </w:trPr>
        <w:tc>
          <w:tcPr>
            <w:tcW w:w="1271" w:type="dxa"/>
          </w:tcPr>
          <w:p w14:paraId="5767970F" w14:textId="43CE7825" w:rsidR="00DD1333" w:rsidRPr="00A9687A" w:rsidRDefault="00A9687A" w:rsidP="00821975">
            <w:pPr>
              <w:rPr>
                <w:ins w:id="857" w:author="Arnaud Taddei" w:date="2020-03-03T11:36:00Z"/>
                <w:sz w:val="20"/>
                <w:szCs w:val="20"/>
                <w:rPrChange w:id="858" w:author="Arnaud Taddei" w:date="2020-03-03T12:01:00Z">
                  <w:rPr>
                    <w:ins w:id="859" w:author="Arnaud Taddei" w:date="2020-03-03T11:36:00Z"/>
                  </w:rPr>
                </w:rPrChange>
              </w:rPr>
            </w:pPr>
            <w:ins w:id="860" w:author="Arnaud Taddei" w:date="2020-03-03T12:11:00Z">
              <w:r>
                <w:rPr>
                  <w:sz w:val="20"/>
                  <w:szCs w:val="20"/>
                </w:rPr>
                <w:fldChar w:fldCharType="begin"/>
              </w:r>
              <w:r>
                <w:rPr>
                  <w:sz w:val="20"/>
                  <w:szCs w:val="20"/>
                </w:rPr>
                <w:instrText xml:space="preserve"> HYPERLINK "https://www.itu.int/md/T17-SG17-190827-TD-PLEN-2209/en" </w:instrText>
              </w:r>
              <w:r>
                <w:rPr>
                  <w:sz w:val="20"/>
                  <w:szCs w:val="20"/>
                </w:rPr>
                <w:fldChar w:fldCharType="separate"/>
              </w:r>
              <w:r w:rsidRPr="00A9687A">
                <w:rPr>
                  <w:rStyle w:val="Hyperlink"/>
                  <w:rFonts w:ascii="Times New Roman" w:hAnsi="Times New Roman"/>
                  <w:sz w:val="20"/>
                  <w:szCs w:val="20"/>
                </w:rPr>
                <w:t>TD2209</w:t>
              </w:r>
              <w:r>
                <w:rPr>
                  <w:sz w:val="20"/>
                  <w:szCs w:val="20"/>
                </w:rPr>
                <w:fldChar w:fldCharType="end"/>
              </w:r>
            </w:ins>
          </w:p>
        </w:tc>
        <w:tc>
          <w:tcPr>
            <w:tcW w:w="8358" w:type="dxa"/>
          </w:tcPr>
          <w:p w14:paraId="3C1AFC3B" w14:textId="53725188" w:rsidR="00A9687A" w:rsidRPr="00A9687A" w:rsidRDefault="00A9687A" w:rsidP="00821975">
            <w:pPr>
              <w:rPr>
                <w:ins w:id="861" w:author="Arnaud Taddei" w:date="2020-03-03T11:36:00Z"/>
                <w:sz w:val="20"/>
                <w:szCs w:val="20"/>
              </w:rPr>
            </w:pPr>
            <w:ins w:id="862" w:author="Arnaud Taddei" w:date="2020-03-03T12:10:00Z">
              <w:r>
                <w:rPr>
                  <w:sz w:val="20"/>
                  <w:szCs w:val="20"/>
                </w:rPr>
                <w:t>Minutes of the CG-xss conference call on 18</w:t>
              </w:r>
              <w:r w:rsidRPr="00A9687A">
                <w:rPr>
                  <w:sz w:val="20"/>
                  <w:szCs w:val="20"/>
                  <w:vertAlign w:val="superscript"/>
                  <w:rPrChange w:id="863" w:author="Arnaud Taddei" w:date="2020-03-03T12:10:00Z">
                    <w:rPr>
                      <w:sz w:val="20"/>
                      <w:szCs w:val="20"/>
                    </w:rPr>
                  </w:rPrChange>
                </w:rPr>
                <w:t>th</w:t>
              </w:r>
              <w:r>
                <w:rPr>
                  <w:sz w:val="20"/>
                  <w:szCs w:val="20"/>
                </w:rPr>
                <w:t xml:space="preserve"> of July 2019</w:t>
              </w:r>
            </w:ins>
          </w:p>
        </w:tc>
      </w:tr>
      <w:tr w:rsidR="00DD1333" w:rsidRPr="00A9687A" w14:paraId="48FD35C1" w14:textId="77777777" w:rsidTr="00821975">
        <w:trPr>
          <w:ins w:id="864" w:author="Arnaud Taddei" w:date="2020-03-03T11:36:00Z"/>
        </w:trPr>
        <w:tc>
          <w:tcPr>
            <w:tcW w:w="1271" w:type="dxa"/>
          </w:tcPr>
          <w:p w14:paraId="227A1C95" w14:textId="38371C21" w:rsidR="00DD1333" w:rsidRPr="00A9687A" w:rsidRDefault="00A9687A">
            <w:pPr>
              <w:jc w:val="both"/>
              <w:rPr>
                <w:ins w:id="865" w:author="Arnaud Taddei" w:date="2020-03-03T11:36:00Z"/>
                <w:sz w:val="20"/>
                <w:szCs w:val="20"/>
                <w:rPrChange w:id="866" w:author="Arnaud Taddei" w:date="2020-03-03T12:01:00Z">
                  <w:rPr>
                    <w:ins w:id="867" w:author="Arnaud Taddei" w:date="2020-03-03T11:36:00Z"/>
                  </w:rPr>
                </w:rPrChange>
              </w:rPr>
              <w:pPrChange w:id="868" w:author="Arnaud Taddei" w:date="2020-03-03T12:12:00Z">
                <w:pPr/>
              </w:pPrChange>
            </w:pPr>
            <w:ins w:id="869" w:author="Arnaud Taddei" w:date="2020-03-03T12:12:00Z">
              <w:r>
                <w:rPr>
                  <w:sz w:val="20"/>
                  <w:szCs w:val="20"/>
                </w:rPr>
                <w:fldChar w:fldCharType="begin"/>
              </w:r>
              <w:r>
                <w:rPr>
                  <w:sz w:val="20"/>
                  <w:szCs w:val="20"/>
                </w:rPr>
                <w:instrText xml:space="preserve"> HYPERLINK "https://www.itu.int/md/T17-SG17-190827-TD-PLEN-2208/en" </w:instrText>
              </w:r>
              <w:r>
                <w:rPr>
                  <w:sz w:val="20"/>
                  <w:szCs w:val="20"/>
                </w:rPr>
                <w:fldChar w:fldCharType="separate"/>
              </w:r>
              <w:r w:rsidRPr="00A9687A">
                <w:rPr>
                  <w:rStyle w:val="Hyperlink"/>
                  <w:rFonts w:ascii="Times New Roman" w:hAnsi="Times New Roman"/>
                  <w:sz w:val="20"/>
                  <w:szCs w:val="20"/>
                </w:rPr>
                <w:t>TD2208</w:t>
              </w:r>
              <w:r>
                <w:rPr>
                  <w:sz w:val="20"/>
                  <w:szCs w:val="20"/>
                </w:rPr>
                <w:fldChar w:fldCharType="end"/>
              </w:r>
            </w:ins>
          </w:p>
        </w:tc>
        <w:tc>
          <w:tcPr>
            <w:tcW w:w="8358" w:type="dxa"/>
          </w:tcPr>
          <w:p w14:paraId="41A7448A" w14:textId="6B3487AB" w:rsidR="00DD1333" w:rsidRPr="00A9687A" w:rsidRDefault="00A9687A" w:rsidP="00821975">
            <w:pPr>
              <w:rPr>
                <w:ins w:id="870" w:author="Arnaud Taddei" w:date="2020-03-03T11:36:00Z"/>
                <w:sz w:val="20"/>
                <w:szCs w:val="20"/>
              </w:rPr>
            </w:pPr>
            <w:ins w:id="871" w:author="Arnaud Taddei" w:date="2020-03-03T12:12:00Z">
              <w:r>
                <w:rPr>
                  <w:sz w:val="20"/>
                  <w:szCs w:val="20"/>
                </w:rPr>
                <w:t>Minutes of the CG-xss conference call on 12</w:t>
              </w:r>
              <w:r w:rsidRPr="00A9687A">
                <w:rPr>
                  <w:sz w:val="20"/>
                  <w:szCs w:val="20"/>
                  <w:vertAlign w:val="superscript"/>
                  <w:rPrChange w:id="872" w:author="Arnaud Taddei" w:date="2020-03-03T12:12:00Z">
                    <w:rPr>
                      <w:sz w:val="20"/>
                      <w:szCs w:val="20"/>
                    </w:rPr>
                  </w:rPrChange>
                </w:rPr>
                <w:t>th</w:t>
              </w:r>
              <w:r>
                <w:rPr>
                  <w:sz w:val="20"/>
                  <w:szCs w:val="20"/>
                </w:rPr>
                <w:t xml:space="preserve"> of July 2019</w:t>
              </w:r>
            </w:ins>
          </w:p>
        </w:tc>
      </w:tr>
      <w:tr w:rsidR="00DD1333" w:rsidRPr="00A9687A" w14:paraId="4061FE93" w14:textId="77777777" w:rsidTr="00821975">
        <w:trPr>
          <w:ins w:id="873" w:author="Arnaud Taddei" w:date="2020-03-03T11:36:00Z"/>
        </w:trPr>
        <w:tc>
          <w:tcPr>
            <w:tcW w:w="1271" w:type="dxa"/>
          </w:tcPr>
          <w:p w14:paraId="508395D9" w14:textId="12469FB1" w:rsidR="00DD1333" w:rsidRPr="00A9687A" w:rsidRDefault="00A9687A" w:rsidP="00821975">
            <w:pPr>
              <w:rPr>
                <w:ins w:id="874" w:author="Arnaud Taddei" w:date="2020-03-03T11:36:00Z"/>
                <w:sz w:val="20"/>
                <w:szCs w:val="20"/>
                <w:rPrChange w:id="875" w:author="Arnaud Taddei" w:date="2020-03-03T12:01:00Z">
                  <w:rPr>
                    <w:ins w:id="876" w:author="Arnaud Taddei" w:date="2020-03-03T11:36:00Z"/>
                  </w:rPr>
                </w:rPrChange>
              </w:rPr>
            </w:pPr>
            <w:ins w:id="877" w:author="Arnaud Taddei" w:date="2020-03-03T12:13:00Z">
              <w:r>
                <w:rPr>
                  <w:sz w:val="20"/>
                  <w:szCs w:val="20"/>
                </w:rPr>
                <w:lastRenderedPageBreak/>
                <w:fldChar w:fldCharType="begin"/>
              </w:r>
              <w:r>
                <w:rPr>
                  <w:sz w:val="20"/>
                  <w:szCs w:val="20"/>
                </w:rPr>
                <w:instrText xml:space="preserve"> HYPERLINK "https://www.itu.int/md/T17-SG17-190827-TD-PLEN-2207/en" </w:instrText>
              </w:r>
              <w:r>
                <w:rPr>
                  <w:sz w:val="20"/>
                  <w:szCs w:val="20"/>
                </w:rPr>
                <w:fldChar w:fldCharType="separate"/>
              </w:r>
              <w:r w:rsidRPr="00A9687A">
                <w:rPr>
                  <w:rStyle w:val="Hyperlink"/>
                  <w:rFonts w:ascii="Times New Roman" w:hAnsi="Times New Roman"/>
                  <w:sz w:val="20"/>
                  <w:szCs w:val="20"/>
                </w:rPr>
                <w:t>TD2207</w:t>
              </w:r>
              <w:r>
                <w:rPr>
                  <w:sz w:val="20"/>
                  <w:szCs w:val="20"/>
                </w:rPr>
                <w:fldChar w:fldCharType="end"/>
              </w:r>
            </w:ins>
          </w:p>
        </w:tc>
        <w:tc>
          <w:tcPr>
            <w:tcW w:w="8358" w:type="dxa"/>
          </w:tcPr>
          <w:p w14:paraId="6318903A" w14:textId="7BFFB464" w:rsidR="00DD1333" w:rsidRPr="00A9687A" w:rsidRDefault="00A9687A" w:rsidP="00821975">
            <w:pPr>
              <w:rPr>
                <w:ins w:id="878" w:author="Arnaud Taddei" w:date="2020-03-03T11:36:00Z"/>
                <w:sz w:val="20"/>
                <w:szCs w:val="20"/>
              </w:rPr>
            </w:pPr>
            <w:ins w:id="879" w:author="Arnaud Taddei" w:date="2020-03-03T12:12:00Z">
              <w:r>
                <w:rPr>
                  <w:sz w:val="20"/>
                  <w:szCs w:val="20"/>
                </w:rPr>
                <w:t>Minutes of the CG-xss conference call on 3</w:t>
              </w:r>
              <w:r w:rsidRPr="00A9687A">
                <w:rPr>
                  <w:sz w:val="20"/>
                  <w:szCs w:val="20"/>
                  <w:vertAlign w:val="superscript"/>
                  <w:rPrChange w:id="880" w:author="Arnaud Taddei" w:date="2020-03-03T12:12:00Z">
                    <w:rPr>
                      <w:sz w:val="20"/>
                      <w:szCs w:val="20"/>
                    </w:rPr>
                  </w:rPrChange>
                </w:rPr>
                <w:t>rd</w:t>
              </w:r>
              <w:r>
                <w:rPr>
                  <w:sz w:val="20"/>
                  <w:szCs w:val="20"/>
                </w:rPr>
                <w:t xml:space="preserve"> of July 2019</w:t>
              </w:r>
            </w:ins>
          </w:p>
        </w:tc>
      </w:tr>
      <w:tr w:rsidR="00DD1333" w:rsidRPr="00A9687A" w14:paraId="3EA86651" w14:textId="77777777" w:rsidTr="00821975">
        <w:trPr>
          <w:ins w:id="881" w:author="Arnaud Taddei" w:date="2020-03-03T11:36:00Z"/>
        </w:trPr>
        <w:tc>
          <w:tcPr>
            <w:tcW w:w="1271" w:type="dxa"/>
          </w:tcPr>
          <w:p w14:paraId="50D73664" w14:textId="053D1D25" w:rsidR="00DD1333" w:rsidRPr="00A9687A" w:rsidRDefault="00A9687A" w:rsidP="00821975">
            <w:pPr>
              <w:rPr>
                <w:ins w:id="882" w:author="Arnaud Taddei" w:date="2020-03-03T11:36:00Z"/>
                <w:sz w:val="20"/>
                <w:szCs w:val="20"/>
                <w:rPrChange w:id="883" w:author="Arnaud Taddei" w:date="2020-03-03T12:01:00Z">
                  <w:rPr>
                    <w:ins w:id="884" w:author="Arnaud Taddei" w:date="2020-03-03T11:36:00Z"/>
                  </w:rPr>
                </w:rPrChange>
              </w:rPr>
            </w:pPr>
            <w:ins w:id="885" w:author="Arnaud Taddei" w:date="2020-03-03T12:13:00Z">
              <w:r>
                <w:rPr>
                  <w:sz w:val="20"/>
                  <w:szCs w:val="20"/>
                </w:rPr>
                <w:t>TD2206</w:t>
              </w:r>
            </w:ins>
          </w:p>
        </w:tc>
        <w:tc>
          <w:tcPr>
            <w:tcW w:w="8358" w:type="dxa"/>
          </w:tcPr>
          <w:p w14:paraId="6B4E8746" w14:textId="43F5AEE8" w:rsidR="00DD1333" w:rsidRPr="00A9687A" w:rsidRDefault="00A9687A" w:rsidP="00821975">
            <w:pPr>
              <w:rPr>
                <w:ins w:id="886" w:author="Arnaud Taddei" w:date="2020-03-03T11:36:00Z"/>
                <w:sz w:val="20"/>
                <w:szCs w:val="20"/>
              </w:rPr>
            </w:pPr>
            <w:ins w:id="887" w:author="Arnaud Taddei" w:date="2020-03-03T12:13:00Z">
              <w:r>
                <w:rPr>
                  <w:sz w:val="20"/>
                  <w:szCs w:val="20"/>
                </w:rPr>
                <w:t>Minutes of the CG-xss conference call on 28</w:t>
              </w:r>
              <w:r w:rsidRPr="00A9687A">
                <w:rPr>
                  <w:sz w:val="20"/>
                  <w:szCs w:val="20"/>
                  <w:vertAlign w:val="superscript"/>
                  <w:rPrChange w:id="888" w:author="Arnaud Taddei" w:date="2020-03-03T12:13:00Z">
                    <w:rPr>
                      <w:sz w:val="20"/>
                      <w:szCs w:val="20"/>
                    </w:rPr>
                  </w:rPrChange>
                </w:rPr>
                <w:t>th</w:t>
              </w:r>
              <w:r>
                <w:rPr>
                  <w:sz w:val="20"/>
                  <w:szCs w:val="20"/>
                </w:rPr>
                <w:t xml:space="preserve"> of June 2019</w:t>
              </w:r>
            </w:ins>
          </w:p>
        </w:tc>
      </w:tr>
      <w:tr w:rsidR="00A9687A" w:rsidRPr="00A9687A" w14:paraId="6F1C8D69" w14:textId="77777777" w:rsidTr="00821975">
        <w:trPr>
          <w:ins w:id="889" w:author="Arnaud Taddei" w:date="2020-03-03T12:13:00Z"/>
        </w:trPr>
        <w:tc>
          <w:tcPr>
            <w:tcW w:w="1271" w:type="dxa"/>
          </w:tcPr>
          <w:p w14:paraId="01616765" w14:textId="253831AB" w:rsidR="00A9687A" w:rsidRPr="00A9687A" w:rsidRDefault="00710929" w:rsidP="00821975">
            <w:pPr>
              <w:rPr>
                <w:ins w:id="890" w:author="Arnaud Taddei" w:date="2020-03-03T12:13:00Z"/>
                <w:sz w:val="20"/>
                <w:szCs w:val="20"/>
              </w:rPr>
            </w:pPr>
            <w:ins w:id="891" w:author="Arnaud Taddei" w:date="2020-03-03T12:14:00Z">
              <w:r>
                <w:rPr>
                  <w:sz w:val="20"/>
                  <w:szCs w:val="20"/>
                </w:rPr>
                <w:fldChar w:fldCharType="begin"/>
              </w:r>
              <w:r>
                <w:rPr>
                  <w:sz w:val="20"/>
                  <w:szCs w:val="20"/>
                </w:rPr>
                <w:instrText xml:space="preserve"> HYPERLINK "https://www.itu.int/md/T17-SG17-190827-TD-PLEN-2205/en" </w:instrText>
              </w:r>
              <w:r>
                <w:rPr>
                  <w:sz w:val="20"/>
                  <w:szCs w:val="20"/>
                </w:rPr>
                <w:fldChar w:fldCharType="separate"/>
              </w:r>
              <w:r w:rsidRPr="00710929">
                <w:rPr>
                  <w:rStyle w:val="Hyperlink"/>
                  <w:rFonts w:ascii="Times New Roman" w:hAnsi="Times New Roman"/>
                  <w:sz w:val="20"/>
                  <w:szCs w:val="20"/>
                </w:rPr>
                <w:t>TD2205</w:t>
              </w:r>
              <w:r>
                <w:rPr>
                  <w:sz w:val="20"/>
                  <w:szCs w:val="20"/>
                </w:rPr>
                <w:fldChar w:fldCharType="end"/>
              </w:r>
            </w:ins>
          </w:p>
        </w:tc>
        <w:tc>
          <w:tcPr>
            <w:tcW w:w="8358" w:type="dxa"/>
          </w:tcPr>
          <w:p w14:paraId="10C84C1C" w14:textId="3E9AF735" w:rsidR="00A9687A" w:rsidRPr="00A9687A" w:rsidRDefault="00710929" w:rsidP="00821975">
            <w:pPr>
              <w:rPr>
                <w:ins w:id="892" w:author="Arnaud Taddei" w:date="2020-03-03T12:13:00Z"/>
                <w:sz w:val="20"/>
                <w:szCs w:val="20"/>
              </w:rPr>
            </w:pPr>
            <w:ins w:id="893" w:author="Arnaud Taddei" w:date="2020-03-03T12:13:00Z">
              <w:r>
                <w:rPr>
                  <w:sz w:val="20"/>
                  <w:szCs w:val="20"/>
                </w:rPr>
                <w:t>Minutes of the CG-xss conference c</w:t>
              </w:r>
            </w:ins>
            <w:ins w:id="894" w:author="Arnaud Taddei" w:date="2020-03-03T12:14:00Z">
              <w:r>
                <w:rPr>
                  <w:sz w:val="20"/>
                  <w:szCs w:val="20"/>
                </w:rPr>
                <w:t>all on 20</w:t>
              </w:r>
              <w:r w:rsidRPr="00710929">
                <w:rPr>
                  <w:sz w:val="20"/>
                  <w:szCs w:val="20"/>
                  <w:vertAlign w:val="superscript"/>
                  <w:rPrChange w:id="895" w:author="Arnaud Taddei" w:date="2020-03-03T12:14:00Z">
                    <w:rPr>
                      <w:sz w:val="20"/>
                      <w:szCs w:val="20"/>
                    </w:rPr>
                  </w:rPrChange>
                </w:rPr>
                <w:t>th</w:t>
              </w:r>
              <w:r>
                <w:rPr>
                  <w:sz w:val="20"/>
                  <w:szCs w:val="20"/>
                </w:rPr>
                <w:t xml:space="preserve"> of June 2019</w:t>
              </w:r>
            </w:ins>
          </w:p>
        </w:tc>
      </w:tr>
      <w:tr w:rsidR="00A9687A" w:rsidRPr="00A9687A" w14:paraId="0FE39DF7" w14:textId="77777777" w:rsidTr="00821975">
        <w:trPr>
          <w:ins w:id="896" w:author="Arnaud Taddei" w:date="2020-03-03T12:13:00Z"/>
        </w:trPr>
        <w:tc>
          <w:tcPr>
            <w:tcW w:w="1271" w:type="dxa"/>
          </w:tcPr>
          <w:p w14:paraId="1052DCA1" w14:textId="263D6FFD" w:rsidR="00A9687A" w:rsidRPr="00710929" w:rsidRDefault="00710929" w:rsidP="00821975">
            <w:pPr>
              <w:rPr>
                <w:ins w:id="897" w:author="Arnaud Taddei" w:date="2020-03-03T12:13:00Z"/>
                <w:sz w:val="20"/>
                <w:szCs w:val="20"/>
              </w:rPr>
            </w:pPr>
            <w:ins w:id="898" w:author="Arnaud Taddei" w:date="2020-03-03T12:14:00Z">
              <w:r>
                <w:rPr>
                  <w:sz w:val="20"/>
                  <w:szCs w:val="20"/>
                </w:rPr>
                <w:fldChar w:fldCharType="begin"/>
              </w:r>
              <w:r>
                <w:rPr>
                  <w:sz w:val="20"/>
                  <w:szCs w:val="20"/>
                </w:rPr>
                <w:instrText xml:space="preserve"> HYPERLINK "https://www.itu.int/md/T17-SG17-190827-TD-PLEN-2204/en" </w:instrText>
              </w:r>
              <w:r>
                <w:rPr>
                  <w:sz w:val="20"/>
                  <w:szCs w:val="20"/>
                </w:rPr>
                <w:fldChar w:fldCharType="separate"/>
              </w:r>
              <w:r w:rsidRPr="00710929">
                <w:rPr>
                  <w:rStyle w:val="Hyperlink"/>
                  <w:rFonts w:ascii="Times New Roman" w:hAnsi="Times New Roman"/>
                  <w:sz w:val="20"/>
                  <w:szCs w:val="20"/>
                </w:rPr>
                <w:t>TD2204R1</w:t>
              </w:r>
              <w:r>
                <w:rPr>
                  <w:sz w:val="20"/>
                  <w:szCs w:val="20"/>
                </w:rPr>
                <w:fldChar w:fldCharType="end"/>
              </w:r>
            </w:ins>
          </w:p>
        </w:tc>
        <w:tc>
          <w:tcPr>
            <w:tcW w:w="8358" w:type="dxa"/>
          </w:tcPr>
          <w:p w14:paraId="55E6BCBE" w14:textId="7BD2C5FB" w:rsidR="00A9687A" w:rsidRPr="00A9687A" w:rsidRDefault="00710929" w:rsidP="00821975">
            <w:pPr>
              <w:rPr>
                <w:ins w:id="899" w:author="Arnaud Taddei" w:date="2020-03-03T12:13:00Z"/>
                <w:sz w:val="20"/>
                <w:szCs w:val="20"/>
              </w:rPr>
            </w:pPr>
            <w:ins w:id="900" w:author="Arnaud Taddei" w:date="2020-03-03T12:14:00Z">
              <w:r>
                <w:rPr>
                  <w:sz w:val="20"/>
                  <w:szCs w:val="20"/>
                </w:rPr>
                <w:t>Minutes of the CG-xss conference call on 13</w:t>
              </w:r>
              <w:r w:rsidRPr="00710929">
                <w:rPr>
                  <w:sz w:val="20"/>
                  <w:szCs w:val="20"/>
                  <w:vertAlign w:val="superscript"/>
                  <w:rPrChange w:id="901" w:author="Arnaud Taddei" w:date="2020-03-03T12:14:00Z">
                    <w:rPr>
                      <w:sz w:val="20"/>
                      <w:szCs w:val="20"/>
                    </w:rPr>
                  </w:rPrChange>
                </w:rPr>
                <w:t>th</w:t>
              </w:r>
              <w:r>
                <w:rPr>
                  <w:sz w:val="20"/>
                  <w:szCs w:val="20"/>
                </w:rPr>
                <w:t xml:space="preserve"> of June 2019</w:t>
              </w:r>
            </w:ins>
          </w:p>
        </w:tc>
      </w:tr>
      <w:tr w:rsidR="00A9687A" w:rsidRPr="00A9687A" w14:paraId="356D01AE" w14:textId="77777777" w:rsidTr="00821975">
        <w:trPr>
          <w:ins w:id="902" w:author="Arnaud Taddei" w:date="2020-03-03T12:13:00Z"/>
        </w:trPr>
        <w:tc>
          <w:tcPr>
            <w:tcW w:w="1271" w:type="dxa"/>
          </w:tcPr>
          <w:p w14:paraId="3829AD13" w14:textId="0D58F65D" w:rsidR="00A9687A" w:rsidRPr="00710929" w:rsidRDefault="00710929" w:rsidP="00821975">
            <w:pPr>
              <w:rPr>
                <w:ins w:id="903" w:author="Arnaud Taddei" w:date="2020-03-03T12:13:00Z"/>
                <w:sz w:val="20"/>
                <w:szCs w:val="20"/>
              </w:rPr>
            </w:pPr>
            <w:ins w:id="904" w:author="Arnaud Taddei" w:date="2020-03-03T12:15:00Z">
              <w:r>
                <w:rPr>
                  <w:sz w:val="20"/>
                  <w:szCs w:val="20"/>
                </w:rPr>
                <w:fldChar w:fldCharType="begin"/>
              </w:r>
              <w:r>
                <w:rPr>
                  <w:sz w:val="20"/>
                  <w:szCs w:val="20"/>
                </w:rPr>
                <w:instrText xml:space="preserve"> HYPERLINK "https://www.itu.int/md/T17-SG17-190827-TD-PLEN-2203/en" </w:instrText>
              </w:r>
              <w:r>
                <w:rPr>
                  <w:sz w:val="20"/>
                  <w:szCs w:val="20"/>
                </w:rPr>
                <w:fldChar w:fldCharType="separate"/>
              </w:r>
              <w:r w:rsidRPr="00710929">
                <w:rPr>
                  <w:rStyle w:val="Hyperlink"/>
                  <w:rFonts w:ascii="Times New Roman" w:hAnsi="Times New Roman"/>
                  <w:sz w:val="20"/>
                  <w:szCs w:val="20"/>
                </w:rPr>
                <w:t>TD2203R4</w:t>
              </w:r>
              <w:r>
                <w:rPr>
                  <w:sz w:val="20"/>
                  <w:szCs w:val="20"/>
                </w:rPr>
                <w:fldChar w:fldCharType="end"/>
              </w:r>
            </w:ins>
          </w:p>
        </w:tc>
        <w:tc>
          <w:tcPr>
            <w:tcW w:w="8358" w:type="dxa"/>
          </w:tcPr>
          <w:p w14:paraId="31E19063" w14:textId="60DABEF2" w:rsidR="00A9687A" w:rsidRPr="00A9687A" w:rsidRDefault="00710929" w:rsidP="00821975">
            <w:pPr>
              <w:rPr>
                <w:ins w:id="905" w:author="Arnaud Taddei" w:date="2020-03-03T12:13:00Z"/>
                <w:sz w:val="20"/>
                <w:szCs w:val="20"/>
              </w:rPr>
            </w:pPr>
            <w:ins w:id="906" w:author="Arnaud Taddei" w:date="2020-03-03T12:15:00Z">
              <w:r>
                <w:rPr>
                  <w:sz w:val="20"/>
                  <w:szCs w:val="20"/>
                </w:rPr>
                <w:t>CG-xss “Big Picture” Live Document</w:t>
              </w:r>
            </w:ins>
          </w:p>
        </w:tc>
      </w:tr>
      <w:tr w:rsidR="00A9687A" w:rsidRPr="00A9687A" w14:paraId="2C8C4662" w14:textId="77777777" w:rsidTr="00821975">
        <w:trPr>
          <w:ins w:id="907" w:author="Arnaud Taddei" w:date="2020-03-03T12:13:00Z"/>
        </w:trPr>
        <w:tc>
          <w:tcPr>
            <w:tcW w:w="1271" w:type="dxa"/>
          </w:tcPr>
          <w:p w14:paraId="418E568B" w14:textId="6DB59216" w:rsidR="00A9687A" w:rsidRPr="00710929" w:rsidRDefault="00710929" w:rsidP="00821975">
            <w:pPr>
              <w:rPr>
                <w:ins w:id="908" w:author="Arnaud Taddei" w:date="2020-03-03T12:13:00Z"/>
                <w:sz w:val="20"/>
                <w:szCs w:val="20"/>
              </w:rPr>
            </w:pPr>
            <w:ins w:id="909" w:author="Arnaud Taddei" w:date="2020-03-03T12:16:00Z">
              <w:r>
                <w:rPr>
                  <w:sz w:val="20"/>
                  <w:szCs w:val="20"/>
                </w:rPr>
                <w:fldChar w:fldCharType="begin"/>
              </w:r>
              <w:r>
                <w:rPr>
                  <w:sz w:val="20"/>
                  <w:szCs w:val="20"/>
                </w:rPr>
                <w:instrText xml:space="preserve"> HYPERLINK "https://www.itu.int/md/T17-SG17-190827-TD-PLEN-2202/en" </w:instrText>
              </w:r>
              <w:r>
                <w:rPr>
                  <w:sz w:val="20"/>
                  <w:szCs w:val="20"/>
                </w:rPr>
                <w:fldChar w:fldCharType="separate"/>
              </w:r>
              <w:r w:rsidRPr="00710929">
                <w:rPr>
                  <w:rStyle w:val="Hyperlink"/>
                  <w:rFonts w:ascii="Times New Roman" w:hAnsi="Times New Roman"/>
                  <w:sz w:val="20"/>
                  <w:szCs w:val="20"/>
                </w:rPr>
                <w:t>TD2202</w:t>
              </w:r>
              <w:r>
                <w:rPr>
                  <w:sz w:val="20"/>
                  <w:szCs w:val="20"/>
                </w:rPr>
                <w:fldChar w:fldCharType="end"/>
              </w:r>
            </w:ins>
          </w:p>
        </w:tc>
        <w:tc>
          <w:tcPr>
            <w:tcW w:w="8358" w:type="dxa"/>
          </w:tcPr>
          <w:p w14:paraId="0C9ADFE7" w14:textId="34ED87D2" w:rsidR="00A9687A" w:rsidRPr="00A9687A" w:rsidRDefault="00710929" w:rsidP="00821975">
            <w:pPr>
              <w:rPr>
                <w:ins w:id="910" w:author="Arnaud Taddei" w:date="2020-03-03T12:13:00Z"/>
                <w:sz w:val="20"/>
                <w:szCs w:val="20"/>
              </w:rPr>
            </w:pPr>
            <w:ins w:id="911" w:author="Arnaud Taddei" w:date="2020-03-03T12:15:00Z">
              <w:r>
                <w:rPr>
                  <w:sz w:val="20"/>
                  <w:szCs w:val="20"/>
                </w:rPr>
                <w:t xml:space="preserve">Minutes of the CG-xss </w:t>
              </w:r>
            </w:ins>
            <w:ins w:id="912" w:author="Arnaud Taddei" w:date="2020-03-03T12:16:00Z">
              <w:r>
                <w:rPr>
                  <w:sz w:val="20"/>
                  <w:szCs w:val="20"/>
                </w:rPr>
                <w:t>conference call on 7</w:t>
              </w:r>
              <w:r w:rsidRPr="00710929">
                <w:rPr>
                  <w:sz w:val="20"/>
                  <w:szCs w:val="20"/>
                  <w:vertAlign w:val="superscript"/>
                  <w:rPrChange w:id="913" w:author="Arnaud Taddei" w:date="2020-03-03T12:16:00Z">
                    <w:rPr>
                      <w:sz w:val="20"/>
                      <w:szCs w:val="20"/>
                    </w:rPr>
                  </w:rPrChange>
                </w:rPr>
                <w:t>th</w:t>
              </w:r>
              <w:r>
                <w:rPr>
                  <w:sz w:val="20"/>
                  <w:szCs w:val="20"/>
                </w:rPr>
                <w:t xml:space="preserve"> of June 2019</w:t>
              </w:r>
            </w:ins>
          </w:p>
        </w:tc>
      </w:tr>
      <w:tr w:rsidR="00710929" w:rsidRPr="00A9687A" w14:paraId="2AB02BE3" w14:textId="77777777" w:rsidTr="00821975">
        <w:trPr>
          <w:ins w:id="914" w:author="Arnaud Taddei" w:date="2020-03-03T12:15:00Z"/>
        </w:trPr>
        <w:tc>
          <w:tcPr>
            <w:tcW w:w="1271" w:type="dxa"/>
          </w:tcPr>
          <w:p w14:paraId="016BD857" w14:textId="5B2658C0" w:rsidR="00710929" w:rsidRPr="00710929" w:rsidRDefault="00710929" w:rsidP="00821975">
            <w:pPr>
              <w:rPr>
                <w:ins w:id="915" w:author="Arnaud Taddei" w:date="2020-03-03T12:15:00Z"/>
                <w:sz w:val="20"/>
                <w:szCs w:val="20"/>
              </w:rPr>
            </w:pPr>
            <w:ins w:id="916" w:author="Arnaud Taddei" w:date="2020-03-03T12:16:00Z">
              <w:r>
                <w:rPr>
                  <w:sz w:val="20"/>
                  <w:szCs w:val="20"/>
                </w:rPr>
                <w:fldChar w:fldCharType="begin"/>
              </w:r>
              <w:r>
                <w:rPr>
                  <w:sz w:val="20"/>
                  <w:szCs w:val="20"/>
                </w:rPr>
                <w:instrText xml:space="preserve"> HYPERLINK "https://www.itu.int/md/T17-SG17-190827-TD-PLEN-2201/en" </w:instrText>
              </w:r>
              <w:r>
                <w:rPr>
                  <w:sz w:val="20"/>
                  <w:szCs w:val="20"/>
                </w:rPr>
                <w:fldChar w:fldCharType="separate"/>
              </w:r>
              <w:r w:rsidRPr="00710929">
                <w:rPr>
                  <w:rStyle w:val="Hyperlink"/>
                  <w:rFonts w:ascii="Times New Roman" w:hAnsi="Times New Roman"/>
                  <w:sz w:val="20"/>
                  <w:szCs w:val="20"/>
                </w:rPr>
                <w:t>TD2201</w:t>
              </w:r>
              <w:r>
                <w:rPr>
                  <w:sz w:val="20"/>
                  <w:szCs w:val="20"/>
                </w:rPr>
                <w:fldChar w:fldCharType="end"/>
              </w:r>
            </w:ins>
          </w:p>
        </w:tc>
        <w:tc>
          <w:tcPr>
            <w:tcW w:w="8358" w:type="dxa"/>
          </w:tcPr>
          <w:p w14:paraId="21573C47" w14:textId="2CEE2EE7" w:rsidR="00710929" w:rsidRPr="00A9687A" w:rsidRDefault="00710929" w:rsidP="00821975">
            <w:pPr>
              <w:rPr>
                <w:ins w:id="917" w:author="Arnaud Taddei" w:date="2020-03-03T12:15:00Z"/>
                <w:sz w:val="20"/>
                <w:szCs w:val="20"/>
              </w:rPr>
            </w:pPr>
            <w:ins w:id="918" w:author="Arnaud Taddei" w:date="2020-03-03T12:16:00Z">
              <w:r>
                <w:rPr>
                  <w:sz w:val="20"/>
                  <w:szCs w:val="20"/>
                </w:rPr>
                <w:t>Minutes of the CG-xss conference clal on 29</w:t>
              </w:r>
              <w:r w:rsidRPr="00710929">
                <w:rPr>
                  <w:sz w:val="20"/>
                  <w:szCs w:val="20"/>
                  <w:vertAlign w:val="superscript"/>
                  <w:rPrChange w:id="919" w:author="Arnaud Taddei" w:date="2020-03-03T12:16:00Z">
                    <w:rPr>
                      <w:sz w:val="20"/>
                      <w:szCs w:val="20"/>
                    </w:rPr>
                  </w:rPrChange>
                </w:rPr>
                <w:t>th</w:t>
              </w:r>
              <w:r>
                <w:rPr>
                  <w:sz w:val="20"/>
                  <w:szCs w:val="20"/>
                </w:rPr>
                <w:t xml:space="preserve"> of May 2019</w:t>
              </w:r>
            </w:ins>
          </w:p>
        </w:tc>
      </w:tr>
      <w:tr w:rsidR="00710929" w:rsidRPr="00A9687A" w14:paraId="57429110" w14:textId="77777777" w:rsidTr="00821975">
        <w:trPr>
          <w:ins w:id="920" w:author="Arnaud Taddei" w:date="2020-03-03T12:15:00Z"/>
        </w:trPr>
        <w:tc>
          <w:tcPr>
            <w:tcW w:w="1271" w:type="dxa"/>
          </w:tcPr>
          <w:p w14:paraId="4C740730" w14:textId="58F532B9" w:rsidR="00710929" w:rsidRPr="00710929" w:rsidRDefault="00710929" w:rsidP="00821975">
            <w:pPr>
              <w:rPr>
                <w:ins w:id="921" w:author="Arnaud Taddei" w:date="2020-03-03T12:15:00Z"/>
                <w:sz w:val="20"/>
                <w:szCs w:val="20"/>
              </w:rPr>
            </w:pPr>
            <w:ins w:id="922" w:author="Arnaud Taddei" w:date="2020-03-03T12:17:00Z">
              <w:r>
                <w:rPr>
                  <w:sz w:val="20"/>
                  <w:szCs w:val="20"/>
                </w:rPr>
                <w:fldChar w:fldCharType="begin"/>
              </w:r>
              <w:r>
                <w:rPr>
                  <w:sz w:val="20"/>
                  <w:szCs w:val="20"/>
                </w:rPr>
                <w:instrText xml:space="preserve"> HYPERLINK "https://www.itu.int/md/T17-SG17-190827-TD-PLEN-2200/en" </w:instrText>
              </w:r>
              <w:r>
                <w:rPr>
                  <w:sz w:val="20"/>
                  <w:szCs w:val="20"/>
                </w:rPr>
                <w:fldChar w:fldCharType="separate"/>
              </w:r>
              <w:r w:rsidRPr="00710929">
                <w:rPr>
                  <w:rStyle w:val="Hyperlink"/>
                  <w:rFonts w:ascii="Times New Roman" w:hAnsi="Times New Roman"/>
                  <w:sz w:val="20"/>
                  <w:szCs w:val="20"/>
                </w:rPr>
                <w:t>TD2200</w:t>
              </w:r>
              <w:r>
                <w:rPr>
                  <w:sz w:val="20"/>
                  <w:szCs w:val="20"/>
                </w:rPr>
                <w:fldChar w:fldCharType="end"/>
              </w:r>
            </w:ins>
          </w:p>
        </w:tc>
        <w:tc>
          <w:tcPr>
            <w:tcW w:w="8358" w:type="dxa"/>
          </w:tcPr>
          <w:p w14:paraId="1A44AA36" w14:textId="4BC17B42" w:rsidR="00710929" w:rsidRPr="00A9687A" w:rsidRDefault="00710929" w:rsidP="00821975">
            <w:pPr>
              <w:rPr>
                <w:ins w:id="923" w:author="Arnaud Taddei" w:date="2020-03-03T12:15:00Z"/>
                <w:sz w:val="20"/>
                <w:szCs w:val="20"/>
              </w:rPr>
            </w:pPr>
            <w:ins w:id="924" w:author="Arnaud Taddei" w:date="2020-03-03T12:17:00Z">
              <w:r>
                <w:rPr>
                  <w:sz w:val="20"/>
                  <w:szCs w:val="20"/>
                </w:rPr>
                <w:t>Mintues of the CG-xss co-convenors conference call on 16</w:t>
              </w:r>
              <w:r w:rsidRPr="00710929">
                <w:rPr>
                  <w:sz w:val="20"/>
                  <w:szCs w:val="20"/>
                  <w:vertAlign w:val="superscript"/>
                  <w:rPrChange w:id="925" w:author="Arnaud Taddei" w:date="2020-03-03T12:17:00Z">
                    <w:rPr>
                      <w:sz w:val="20"/>
                      <w:szCs w:val="20"/>
                    </w:rPr>
                  </w:rPrChange>
                </w:rPr>
                <w:t>th</w:t>
              </w:r>
              <w:r>
                <w:rPr>
                  <w:sz w:val="20"/>
                  <w:szCs w:val="20"/>
                </w:rPr>
                <w:t xml:space="preserve"> of April 2019</w:t>
              </w:r>
            </w:ins>
          </w:p>
        </w:tc>
      </w:tr>
      <w:tr w:rsidR="00DD1333" w:rsidRPr="00A9687A" w14:paraId="423C5C21" w14:textId="77777777" w:rsidTr="00821975">
        <w:trPr>
          <w:ins w:id="926" w:author="Arnaud Taddei" w:date="2020-03-03T11:36:00Z"/>
        </w:trPr>
        <w:tc>
          <w:tcPr>
            <w:tcW w:w="1271" w:type="dxa"/>
          </w:tcPr>
          <w:p w14:paraId="23AC1C2B" w14:textId="52D92CC3" w:rsidR="00DD1333" w:rsidRPr="00A9687A" w:rsidRDefault="00A9687A" w:rsidP="00821975">
            <w:pPr>
              <w:rPr>
                <w:ins w:id="927" w:author="Arnaud Taddei" w:date="2020-03-03T11:36:00Z"/>
                <w:sz w:val="20"/>
                <w:szCs w:val="20"/>
                <w:rPrChange w:id="928" w:author="Arnaud Taddei" w:date="2020-03-03T12:01:00Z">
                  <w:rPr>
                    <w:ins w:id="929" w:author="Arnaud Taddei" w:date="2020-03-03T11:36:00Z"/>
                  </w:rPr>
                </w:rPrChange>
              </w:rPr>
            </w:pPr>
            <w:ins w:id="930" w:author="Arnaud Taddei" w:date="2020-03-03T12:07:00Z">
              <w:r>
                <w:rPr>
                  <w:sz w:val="20"/>
                  <w:szCs w:val="20"/>
                </w:rPr>
                <w:fldChar w:fldCharType="begin"/>
              </w:r>
              <w:r>
                <w:rPr>
                  <w:sz w:val="20"/>
                  <w:szCs w:val="20"/>
                </w:rPr>
                <w:instrText xml:space="preserve"> HYPERLINK "https://www.itu.int/md/T17-SG17-190827-TD-PLEN-2096/en" </w:instrText>
              </w:r>
              <w:r>
                <w:rPr>
                  <w:sz w:val="20"/>
                  <w:szCs w:val="20"/>
                </w:rPr>
                <w:fldChar w:fldCharType="separate"/>
              </w:r>
              <w:r w:rsidRPr="00A9687A">
                <w:rPr>
                  <w:rStyle w:val="Hyperlink"/>
                  <w:rFonts w:ascii="Times New Roman" w:hAnsi="Times New Roman"/>
                  <w:sz w:val="20"/>
                  <w:szCs w:val="20"/>
                </w:rPr>
                <w:t>TD2096</w:t>
              </w:r>
              <w:r>
                <w:rPr>
                  <w:sz w:val="20"/>
                  <w:szCs w:val="20"/>
                </w:rPr>
                <w:fldChar w:fldCharType="end"/>
              </w:r>
            </w:ins>
          </w:p>
        </w:tc>
        <w:tc>
          <w:tcPr>
            <w:tcW w:w="8358" w:type="dxa"/>
          </w:tcPr>
          <w:p w14:paraId="1CC16495" w14:textId="331A11A3" w:rsidR="00DD1333" w:rsidRPr="00A9687A" w:rsidRDefault="00A9687A" w:rsidP="00821975">
            <w:pPr>
              <w:rPr>
                <w:ins w:id="931" w:author="Arnaud Taddei" w:date="2020-03-03T11:36:00Z"/>
                <w:sz w:val="20"/>
                <w:szCs w:val="20"/>
              </w:rPr>
            </w:pPr>
            <w:ins w:id="932" w:author="Arnaud Taddei" w:date="2020-03-03T12:07:00Z">
              <w:r>
                <w:rPr>
                  <w:sz w:val="20"/>
                  <w:szCs w:val="20"/>
                </w:rPr>
                <w:t>Report of the Correspondence Group on Transformation of Security Studies</w:t>
              </w:r>
            </w:ins>
          </w:p>
        </w:tc>
      </w:tr>
      <w:tr w:rsidR="00476696" w:rsidRPr="00A9687A" w14:paraId="6AB6400A" w14:textId="77777777" w:rsidTr="00821975">
        <w:trPr>
          <w:ins w:id="933" w:author="Arnaud Taddei" w:date="2020-03-03T12:25:00Z"/>
        </w:trPr>
        <w:tc>
          <w:tcPr>
            <w:tcW w:w="1271" w:type="dxa"/>
          </w:tcPr>
          <w:p w14:paraId="4D9A57EB" w14:textId="729D1631" w:rsidR="00476696" w:rsidRDefault="00476696" w:rsidP="00821975">
            <w:pPr>
              <w:rPr>
                <w:ins w:id="934" w:author="Arnaud Taddei" w:date="2020-03-03T12:25:00Z"/>
                <w:sz w:val="20"/>
                <w:szCs w:val="20"/>
              </w:rPr>
            </w:pPr>
            <w:ins w:id="935" w:author="Arnaud Taddei" w:date="2020-03-03T12:25:00Z">
              <w:r>
                <w:rPr>
                  <w:sz w:val="20"/>
                  <w:szCs w:val="20"/>
                </w:rPr>
                <w:t>TD2080</w:t>
              </w:r>
            </w:ins>
          </w:p>
        </w:tc>
        <w:tc>
          <w:tcPr>
            <w:tcW w:w="8358" w:type="dxa"/>
          </w:tcPr>
          <w:p w14:paraId="352BC1CA" w14:textId="6DADD85D" w:rsidR="00476696" w:rsidRDefault="00476696" w:rsidP="00821975">
            <w:pPr>
              <w:rPr>
                <w:ins w:id="936" w:author="Arnaud Taddei" w:date="2020-03-03T12:25:00Z"/>
                <w:sz w:val="20"/>
                <w:szCs w:val="20"/>
              </w:rPr>
            </w:pPr>
            <w:ins w:id="937" w:author="Arnaud Taddei" w:date="2020-03-03T12:26:00Z">
              <w:r>
                <w:rPr>
                  <w:sz w:val="20"/>
                  <w:szCs w:val="20"/>
                </w:rPr>
                <w:t>Report of special session on incubation</w:t>
              </w:r>
            </w:ins>
          </w:p>
        </w:tc>
      </w:tr>
      <w:tr w:rsidR="00476696" w:rsidRPr="00A9687A" w14:paraId="5D293DC7" w14:textId="77777777" w:rsidTr="00821975">
        <w:trPr>
          <w:ins w:id="938" w:author="Arnaud Taddei" w:date="2020-03-03T12:26:00Z"/>
        </w:trPr>
        <w:tc>
          <w:tcPr>
            <w:tcW w:w="1271" w:type="dxa"/>
          </w:tcPr>
          <w:p w14:paraId="28115D3D" w14:textId="51159E18" w:rsidR="00476696" w:rsidRDefault="00476696" w:rsidP="00821975">
            <w:pPr>
              <w:rPr>
                <w:ins w:id="939" w:author="Arnaud Taddei" w:date="2020-03-03T12:26:00Z"/>
                <w:sz w:val="20"/>
                <w:szCs w:val="20"/>
              </w:rPr>
            </w:pPr>
            <w:ins w:id="940" w:author="Arnaud Taddei" w:date="2020-03-03T12:26:00Z">
              <w:r>
                <w:rPr>
                  <w:sz w:val="20"/>
                  <w:szCs w:val="20"/>
                </w:rPr>
                <w:t>TD2079</w:t>
              </w:r>
            </w:ins>
          </w:p>
        </w:tc>
        <w:tc>
          <w:tcPr>
            <w:tcW w:w="8358" w:type="dxa"/>
          </w:tcPr>
          <w:p w14:paraId="3D32B3D1" w14:textId="6AB98BA1" w:rsidR="00476696" w:rsidRDefault="00476696" w:rsidP="00821975">
            <w:pPr>
              <w:rPr>
                <w:ins w:id="941" w:author="Arnaud Taddei" w:date="2020-03-03T12:26:00Z"/>
                <w:sz w:val="20"/>
                <w:szCs w:val="20"/>
              </w:rPr>
            </w:pPr>
            <w:ins w:id="942" w:author="Arnaud Taddei" w:date="2020-03-03T12:26:00Z">
              <w:r>
                <w:rPr>
                  <w:sz w:val="20"/>
                  <w:szCs w:val="20"/>
                </w:rPr>
                <w:t>Agenda of special session on incubation</w:t>
              </w:r>
            </w:ins>
          </w:p>
        </w:tc>
      </w:tr>
      <w:tr w:rsidR="00476696" w:rsidRPr="00A9687A" w14:paraId="66DCABFB" w14:textId="77777777" w:rsidTr="00821975">
        <w:trPr>
          <w:ins w:id="943" w:author="Arnaud Taddei" w:date="2020-03-03T12:20:00Z"/>
        </w:trPr>
        <w:tc>
          <w:tcPr>
            <w:tcW w:w="1271" w:type="dxa"/>
          </w:tcPr>
          <w:p w14:paraId="26F90476" w14:textId="7A411A3D" w:rsidR="00476696" w:rsidRDefault="00476696" w:rsidP="00821975">
            <w:pPr>
              <w:rPr>
                <w:ins w:id="944" w:author="Arnaud Taddei" w:date="2020-03-03T12:20:00Z"/>
                <w:sz w:val="20"/>
                <w:szCs w:val="20"/>
              </w:rPr>
            </w:pPr>
            <w:ins w:id="945" w:author="Arnaud Taddei" w:date="2020-03-03T12:20:00Z">
              <w:r>
                <w:rPr>
                  <w:sz w:val="20"/>
                  <w:szCs w:val="20"/>
                </w:rPr>
                <w:fldChar w:fldCharType="begin"/>
              </w:r>
              <w:r>
                <w:rPr>
                  <w:sz w:val="20"/>
                  <w:szCs w:val="20"/>
                </w:rPr>
                <w:instrText xml:space="preserve"> HYPERLINK "https://www.itu.int/md/T17-SG17-190827-TD-PLEN-2072/en" </w:instrText>
              </w:r>
              <w:r>
                <w:rPr>
                  <w:sz w:val="20"/>
                  <w:szCs w:val="20"/>
                </w:rPr>
                <w:fldChar w:fldCharType="separate"/>
              </w:r>
              <w:r w:rsidRPr="00476696">
                <w:rPr>
                  <w:rStyle w:val="Hyperlink"/>
                  <w:rFonts w:ascii="Times New Roman" w:hAnsi="Times New Roman"/>
                  <w:sz w:val="20"/>
                  <w:szCs w:val="20"/>
                </w:rPr>
                <w:t>TD2072</w:t>
              </w:r>
              <w:r>
                <w:rPr>
                  <w:sz w:val="20"/>
                  <w:szCs w:val="20"/>
                </w:rPr>
                <w:fldChar w:fldCharType="end"/>
              </w:r>
            </w:ins>
          </w:p>
        </w:tc>
        <w:tc>
          <w:tcPr>
            <w:tcW w:w="8358" w:type="dxa"/>
          </w:tcPr>
          <w:p w14:paraId="3A2CE1BC" w14:textId="491E148C" w:rsidR="00476696" w:rsidRDefault="00476696" w:rsidP="00821975">
            <w:pPr>
              <w:rPr>
                <w:ins w:id="946" w:author="Arnaud Taddei" w:date="2020-03-03T12:20:00Z"/>
                <w:sz w:val="20"/>
                <w:szCs w:val="20"/>
              </w:rPr>
            </w:pPr>
            <w:ins w:id="947" w:author="Arnaud Taddei" w:date="2020-03-03T12:20:00Z">
              <w:r>
                <w:rPr>
                  <w:sz w:val="20"/>
                  <w:szCs w:val="20"/>
                </w:rPr>
                <w:t>Report of special session on Transformation of security studies</w:t>
              </w:r>
            </w:ins>
          </w:p>
        </w:tc>
      </w:tr>
      <w:tr w:rsidR="00476696" w:rsidRPr="00A9687A" w14:paraId="338FDD13" w14:textId="77777777" w:rsidTr="00821975">
        <w:trPr>
          <w:ins w:id="948" w:author="Arnaud Taddei" w:date="2020-03-03T12:19:00Z"/>
        </w:trPr>
        <w:tc>
          <w:tcPr>
            <w:tcW w:w="1271" w:type="dxa"/>
          </w:tcPr>
          <w:p w14:paraId="02344B04" w14:textId="744A22A8" w:rsidR="00476696" w:rsidRDefault="00476696" w:rsidP="00821975">
            <w:pPr>
              <w:rPr>
                <w:ins w:id="949" w:author="Arnaud Taddei" w:date="2020-03-03T12:19:00Z"/>
                <w:sz w:val="20"/>
                <w:szCs w:val="20"/>
              </w:rPr>
            </w:pPr>
            <w:ins w:id="950" w:author="Arnaud Taddei" w:date="2020-03-03T12:19:00Z">
              <w:r>
                <w:rPr>
                  <w:sz w:val="20"/>
                  <w:szCs w:val="20"/>
                </w:rPr>
                <w:fldChar w:fldCharType="begin"/>
              </w:r>
              <w:r>
                <w:rPr>
                  <w:sz w:val="20"/>
                  <w:szCs w:val="20"/>
                </w:rPr>
                <w:instrText xml:space="preserve"> HYPERLINK "https://www.itu.int/md/T17-SG17-190827-TD-PLEN-2071/en" </w:instrText>
              </w:r>
              <w:r>
                <w:rPr>
                  <w:sz w:val="20"/>
                  <w:szCs w:val="20"/>
                </w:rPr>
                <w:fldChar w:fldCharType="separate"/>
              </w:r>
              <w:r w:rsidRPr="00476696">
                <w:rPr>
                  <w:rStyle w:val="Hyperlink"/>
                  <w:rFonts w:ascii="Times New Roman" w:hAnsi="Times New Roman"/>
                  <w:sz w:val="20"/>
                  <w:szCs w:val="20"/>
                </w:rPr>
                <w:t>TD2071</w:t>
              </w:r>
              <w:r>
                <w:rPr>
                  <w:sz w:val="20"/>
                  <w:szCs w:val="20"/>
                </w:rPr>
                <w:fldChar w:fldCharType="end"/>
              </w:r>
            </w:ins>
          </w:p>
        </w:tc>
        <w:tc>
          <w:tcPr>
            <w:tcW w:w="8358" w:type="dxa"/>
          </w:tcPr>
          <w:p w14:paraId="2B2E8ACE" w14:textId="46600B0F" w:rsidR="00476696" w:rsidRDefault="00476696" w:rsidP="00821975">
            <w:pPr>
              <w:rPr>
                <w:ins w:id="951" w:author="Arnaud Taddei" w:date="2020-03-03T12:19:00Z"/>
                <w:sz w:val="20"/>
                <w:szCs w:val="20"/>
              </w:rPr>
            </w:pPr>
            <w:ins w:id="952" w:author="Arnaud Taddei" w:date="2020-03-03T12:19:00Z">
              <w:r>
                <w:rPr>
                  <w:sz w:val="20"/>
                  <w:szCs w:val="20"/>
                </w:rPr>
                <w:t>Agenda of special session on Transformation of security studies</w:t>
              </w:r>
            </w:ins>
          </w:p>
        </w:tc>
      </w:tr>
      <w:tr w:rsidR="00DD1333" w:rsidRPr="00A9687A" w14:paraId="1A0BF01C" w14:textId="77777777" w:rsidTr="00821975">
        <w:trPr>
          <w:ins w:id="953" w:author="Arnaud Taddei" w:date="2020-03-03T11:36:00Z"/>
        </w:trPr>
        <w:tc>
          <w:tcPr>
            <w:tcW w:w="1271" w:type="dxa"/>
          </w:tcPr>
          <w:p w14:paraId="15ECAD0B" w14:textId="1FDD6FED" w:rsidR="00DD1333" w:rsidRPr="00A9687A" w:rsidRDefault="00A9687A" w:rsidP="00821975">
            <w:pPr>
              <w:rPr>
                <w:ins w:id="954" w:author="Arnaud Taddei" w:date="2020-03-03T11:36:00Z"/>
                <w:sz w:val="20"/>
                <w:szCs w:val="20"/>
                <w:rPrChange w:id="955" w:author="Arnaud Taddei" w:date="2020-03-03T12:01:00Z">
                  <w:rPr>
                    <w:ins w:id="956" w:author="Arnaud Taddei" w:date="2020-03-03T11:36:00Z"/>
                  </w:rPr>
                </w:rPrChange>
              </w:rPr>
            </w:pPr>
            <w:ins w:id="957" w:author="Arnaud Taddei" w:date="2020-03-03T12:01:00Z">
              <w:r w:rsidRPr="00A9687A">
                <w:rPr>
                  <w:sz w:val="20"/>
                  <w:szCs w:val="20"/>
                  <w:rPrChange w:id="958" w:author="Arnaud Taddei" w:date="2020-03-03T12:01:00Z">
                    <w:rPr/>
                  </w:rPrChange>
                </w:rPr>
                <w:fldChar w:fldCharType="begin"/>
              </w:r>
              <w:r w:rsidRPr="00A9687A">
                <w:rPr>
                  <w:sz w:val="20"/>
                  <w:szCs w:val="20"/>
                  <w:rPrChange w:id="959" w:author="Arnaud Taddei" w:date="2020-03-03T12:01:00Z">
                    <w:rPr/>
                  </w:rPrChange>
                </w:rPr>
                <w:instrText xml:space="preserve"> HYPERLINK "https://www.itu.int/md/T17-SG17-190122-TD-PLEN-2005/en" </w:instrText>
              </w:r>
              <w:r w:rsidRPr="00A9687A">
                <w:rPr>
                  <w:sz w:val="20"/>
                  <w:szCs w:val="20"/>
                  <w:rPrChange w:id="960" w:author="Arnaud Taddei" w:date="2020-03-03T12:01:00Z">
                    <w:rPr/>
                  </w:rPrChange>
                </w:rPr>
                <w:fldChar w:fldCharType="separate"/>
              </w:r>
              <w:r w:rsidR="00914520" w:rsidRPr="00A9687A">
                <w:rPr>
                  <w:rStyle w:val="Hyperlink"/>
                  <w:rFonts w:ascii="Times New Roman" w:hAnsi="Times New Roman"/>
                  <w:sz w:val="20"/>
                  <w:szCs w:val="20"/>
                  <w:rPrChange w:id="961" w:author="Arnaud Taddei" w:date="2020-03-03T12:01:00Z">
                    <w:rPr/>
                  </w:rPrChange>
                </w:rPr>
                <w:t>TD</w:t>
              </w:r>
              <w:r w:rsidRPr="00A9687A">
                <w:rPr>
                  <w:rStyle w:val="Hyperlink"/>
                  <w:rFonts w:ascii="Times New Roman" w:hAnsi="Times New Roman"/>
                  <w:sz w:val="20"/>
                  <w:szCs w:val="20"/>
                  <w:rPrChange w:id="962" w:author="Arnaud Taddei" w:date="2020-03-03T12:01:00Z">
                    <w:rPr/>
                  </w:rPrChange>
                </w:rPr>
                <w:t>2005</w:t>
              </w:r>
              <w:r w:rsidRPr="00A9687A">
                <w:rPr>
                  <w:sz w:val="20"/>
                  <w:szCs w:val="20"/>
                  <w:rPrChange w:id="963" w:author="Arnaud Taddei" w:date="2020-03-03T12:01:00Z">
                    <w:rPr/>
                  </w:rPrChange>
                </w:rPr>
                <w:fldChar w:fldCharType="end"/>
              </w:r>
            </w:ins>
          </w:p>
        </w:tc>
        <w:tc>
          <w:tcPr>
            <w:tcW w:w="8358" w:type="dxa"/>
          </w:tcPr>
          <w:p w14:paraId="33B74CD9" w14:textId="1D778239" w:rsidR="00DD1333" w:rsidRPr="00A9687A" w:rsidRDefault="00A9687A" w:rsidP="00821975">
            <w:pPr>
              <w:rPr>
                <w:ins w:id="964" w:author="Arnaud Taddei" w:date="2020-03-03T11:36:00Z"/>
                <w:sz w:val="20"/>
                <w:szCs w:val="20"/>
              </w:rPr>
            </w:pPr>
            <w:ins w:id="965" w:author="Arnaud Taddei" w:date="2020-03-03T12:00:00Z">
              <w:r w:rsidRPr="00A9687A">
                <w:rPr>
                  <w:sz w:val="20"/>
                  <w:szCs w:val="20"/>
                </w:rPr>
                <w:t>Term</w:t>
              </w:r>
              <w:r w:rsidRPr="00710929">
                <w:rPr>
                  <w:sz w:val="20"/>
                  <w:szCs w:val="20"/>
                </w:rPr>
                <w:t>s</w:t>
              </w:r>
              <w:r w:rsidRPr="00476696">
                <w:rPr>
                  <w:sz w:val="20"/>
                  <w:szCs w:val="20"/>
                </w:rPr>
                <w:t xml:space="preserve"> of Refer</w:t>
              </w:r>
              <w:r w:rsidRPr="003B17E3">
                <w:rPr>
                  <w:sz w:val="20"/>
                  <w:szCs w:val="20"/>
                </w:rPr>
                <w:t>ence for</w:t>
              </w:r>
              <w:r w:rsidRPr="008B2740">
                <w:rPr>
                  <w:sz w:val="20"/>
                  <w:szCs w:val="20"/>
                </w:rPr>
                <w:t xml:space="preserve"> </w:t>
              </w:r>
              <w:r w:rsidRPr="00C31674">
                <w:rPr>
                  <w:sz w:val="20"/>
                  <w:szCs w:val="20"/>
                </w:rPr>
                <w:t>t</w:t>
              </w:r>
              <w:r w:rsidRPr="00A9687A">
                <w:rPr>
                  <w:sz w:val="20"/>
                  <w:szCs w:val="20"/>
                </w:rPr>
                <w:t>he Correspondence Group on Transformation of Se</w:t>
              </w:r>
            </w:ins>
            <w:ins w:id="966" w:author="Arnaud Taddei" w:date="2020-03-03T12:01:00Z">
              <w:r w:rsidRPr="00A9687A">
                <w:rPr>
                  <w:sz w:val="20"/>
                  <w:szCs w:val="20"/>
                </w:rPr>
                <w:t>curity Studies</w:t>
              </w:r>
            </w:ins>
          </w:p>
        </w:tc>
      </w:tr>
      <w:tr w:rsidR="00A9687A" w:rsidRPr="00A9687A" w14:paraId="35FDA414" w14:textId="77777777" w:rsidTr="00821975">
        <w:trPr>
          <w:ins w:id="967" w:author="Arnaud Taddei" w:date="2020-03-03T12:02:00Z"/>
        </w:trPr>
        <w:tc>
          <w:tcPr>
            <w:tcW w:w="1271" w:type="dxa"/>
          </w:tcPr>
          <w:p w14:paraId="05B39A82" w14:textId="78A046D0" w:rsidR="00A9687A" w:rsidRPr="00A9687A" w:rsidRDefault="00A9687A" w:rsidP="00821975">
            <w:pPr>
              <w:rPr>
                <w:ins w:id="968" w:author="Arnaud Taddei" w:date="2020-03-03T12:02:00Z"/>
                <w:sz w:val="20"/>
                <w:szCs w:val="20"/>
              </w:rPr>
            </w:pPr>
            <w:ins w:id="969" w:author="Arnaud Taddei" w:date="2020-03-03T12:03:00Z">
              <w:r>
                <w:rPr>
                  <w:sz w:val="20"/>
                  <w:szCs w:val="20"/>
                </w:rPr>
                <w:fldChar w:fldCharType="begin"/>
              </w:r>
              <w:r>
                <w:rPr>
                  <w:sz w:val="20"/>
                  <w:szCs w:val="20"/>
                </w:rPr>
                <w:instrText xml:space="preserve"> HYPERLINK "https://www.itu.int/md/T17-SG17-190122-TD-PLEN-1868/en" </w:instrText>
              </w:r>
              <w:r>
                <w:rPr>
                  <w:sz w:val="20"/>
                  <w:szCs w:val="20"/>
                </w:rPr>
                <w:fldChar w:fldCharType="separate"/>
              </w:r>
              <w:r w:rsidRPr="00A9687A">
                <w:rPr>
                  <w:rStyle w:val="Hyperlink"/>
                  <w:rFonts w:ascii="Times New Roman" w:hAnsi="Times New Roman"/>
                  <w:sz w:val="20"/>
                  <w:szCs w:val="20"/>
                </w:rPr>
                <w:t>TD1868</w:t>
              </w:r>
              <w:r>
                <w:rPr>
                  <w:sz w:val="20"/>
                  <w:szCs w:val="20"/>
                </w:rPr>
                <w:fldChar w:fldCharType="end"/>
              </w:r>
            </w:ins>
          </w:p>
        </w:tc>
        <w:tc>
          <w:tcPr>
            <w:tcW w:w="8358" w:type="dxa"/>
          </w:tcPr>
          <w:p w14:paraId="563B24BF" w14:textId="286B1953" w:rsidR="00A9687A" w:rsidRPr="00A9687A" w:rsidRDefault="00A9687A" w:rsidP="00821975">
            <w:pPr>
              <w:rPr>
                <w:ins w:id="970" w:author="Arnaud Taddei" w:date="2020-03-03T12:02:00Z"/>
                <w:sz w:val="20"/>
                <w:szCs w:val="20"/>
              </w:rPr>
            </w:pPr>
            <w:ins w:id="971" w:author="Arnaud Taddei" w:date="2020-03-03T12:02:00Z">
              <w:r>
                <w:rPr>
                  <w:sz w:val="20"/>
                  <w:szCs w:val="20"/>
                </w:rPr>
                <w:t>Supporting slides for the special session on incubation</w:t>
              </w:r>
            </w:ins>
          </w:p>
        </w:tc>
      </w:tr>
      <w:tr w:rsidR="00821975" w:rsidRPr="006D0473" w14:paraId="2BFF4A19" w14:textId="77777777" w:rsidTr="00821975">
        <w:tc>
          <w:tcPr>
            <w:tcW w:w="1271" w:type="dxa"/>
          </w:tcPr>
          <w:p w14:paraId="52FBDFAB" w14:textId="77777777" w:rsidR="00821975" w:rsidRDefault="00324BBD" w:rsidP="00821975">
            <w:pPr>
              <w:rPr>
                <w:sz w:val="20"/>
                <w:szCs w:val="20"/>
              </w:rPr>
            </w:pPr>
            <w:hyperlink r:id="rId16" w:history="1">
              <w:r w:rsidR="00821975" w:rsidRPr="00E9134B">
                <w:rPr>
                  <w:rStyle w:val="Hyperlink"/>
                  <w:sz w:val="20"/>
                </w:rPr>
                <w:t>TD1830</w:t>
              </w:r>
            </w:hyperlink>
          </w:p>
        </w:tc>
        <w:tc>
          <w:tcPr>
            <w:tcW w:w="8358" w:type="dxa"/>
          </w:tcPr>
          <w:p w14:paraId="23C086C7" w14:textId="77777777" w:rsidR="00821975" w:rsidRDefault="00821975" w:rsidP="00821975">
            <w:pPr>
              <w:rPr>
                <w:sz w:val="20"/>
                <w:szCs w:val="20"/>
              </w:rPr>
            </w:pPr>
            <w:r>
              <w:rPr>
                <w:sz w:val="20"/>
                <w:szCs w:val="20"/>
              </w:rPr>
              <w:t>Proposal for Rapporteurs Feedback on Transformation of Security Studies</w:t>
            </w:r>
          </w:p>
        </w:tc>
      </w:tr>
      <w:tr w:rsidR="00821975" w:rsidRPr="006D0473" w14:paraId="50CF82F2" w14:textId="77777777" w:rsidTr="00821975">
        <w:tc>
          <w:tcPr>
            <w:tcW w:w="1271" w:type="dxa"/>
          </w:tcPr>
          <w:p w14:paraId="7BCA77B2" w14:textId="77777777" w:rsidR="00821975" w:rsidRDefault="00324BBD" w:rsidP="00821975">
            <w:pPr>
              <w:rPr>
                <w:sz w:val="20"/>
                <w:szCs w:val="20"/>
              </w:rPr>
            </w:pPr>
            <w:hyperlink r:id="rId17" w:history="1">
              <w:r w:rsidR="00821975" w:rsidRPr="00E9134B">
                <w:rPr>
                  <w:rStyle w:val="Hyperlink"/>
                  <w:sz w:val="20"/>
                </w:rPr>
                <w:t>TD1829</w:t>
              </w:r>
            </w:hyperlink>
          </w:p>
        </w:tc>
        <w:tc>
          <w:tcPr>
            <w:tcW w:w="8358" w:type="dxa"/>
          </w:tcPr>
          <w:p w14:paraId="215EE6F8" w14:textId="77777777" w:rsidR="00821975" w:rsidRDefault="00821975" w:rsidP="00821975">
            <w:pPr>
              <w:rPr>
                <w:sz w:val="20"/>
                <w:szCs w:val="20"/>
              </w:rPr>
            </w:pPr>
            <w:r>
              <w:rPr>
                <w:sz w:val="20"/>
                <w:szCs w:val="20"/>
              </w:rPr>
              <w:t>Minutes of CG-xss conference call on 19</w:t>
            </w:r>
            <w:r w:rsidRPr="00E9134B">
              <w:rPr>
                <w:sz w:val="20"/>
                <w:szCs w:val="20"/>
                <w:vertAlign w:val="superscript"/>
              </w:rPr>
              <w:t>th</w:t>
            </w:r>
            <w:r>
              <w:rPr>
                <w:sz w:val="20"/>
                <w:szCs w:val="20"/>
              </w:rPr>
              <w:t xml:space="preserve"> of December 2018</w:t>
            </w:r>
          </w:p>
        </w:tc>
      </w:tr>
      <w:tr w:rsidR="00821975" w:rsidRPr="006D0473" w14:paraId="7C9C24B6" w14:textId="77777777" w:rsidTr="00821975">
        <w:tc>
          <w:tcPr>
            <w:tcW w:w="1271" w:type="dxa"/>
          </w:tcPr>
          <w:p w14:paraId="43DF695C" w14:textId="77777777" w:rsidR="00821975" w:rsidRDefault="00324BBD" w:rsidP="00821975">
            <w:pPr>
              <w:rPr>
                <w:sz w:val="20"/>
                <w:szCs w:val="20"/>
              </w:rPr>
            </w:pPr>
            <w:hyperlink r:id="rId18" w:history="1">
              <w:r w:rsidR="00821975" w:rsidRPr="00E9134B">
                <w:rPr>
                  <w:rStyle w:val="Hyperlink"/>
                  <w:sz w:val="20"/>
                </w:rPr>
                <w:t>TD1828</w:t>
              </w:r>
            </w:hyperlink>
          </w:p>
        </w:tc>
        <w:tc>
          <w:tcPr>
            <w:tcW w:w="8358" w:type="dxa"/>
          </w:tcPr>
          <w:p w14:paraId="6CD9DA64" w14:textId="77777777" w:rsidR="00821975" w:rsidRDefault="00821975" w:rsidP="00821975">
            <w:pPr>
              <w:rPr>
                <w:sz w:val="20"/>
                <w:szCs w:val="20"/>
              </w:rPr>
            </w:pPr>
            <w:r>
              <w:rPr>
                <w:sz w:val="20"/>
                <w:szCs w:val="20"/>
              </w:rPr>
              <w:t>Minutes of CG-xss conference call on 13</w:t>
            </w:r>
            <w:r w:rsidRPr="00E9134B">
              <w:rPr>
                <w:sz w:val="20"/>
                <w:szCs w:val="20"/>
                <w:vertAlign w:val="superscript"/>
              </w:rPr>
              <w:t>th</w:t>
            </w:r>
            <w:r>
              <w:rPr>
                <w:sz w:val="20"/>
                <w:szCs w:val="20"/>
              </w:rPr>
              <w:t xml:space="preserve"> of December 2018</w:t>
            </w:r>
          </w:p>
        </w:tc>
      </w:tr>
      <w:tr w:rsidR="00821975" w:rsidRPr="006D0473" w14:paraId="53A23990" w14:textId="77777777" w:rsidTr="00821975">
        <w:tc>
          <w:tcPr>
            <w:tcW w:w="1271" w:type="dxa"/>
          </w:tcPr>
          <w:p w14:paraId="0D395A06" w14:textId="77777777" w:rsidR="00821975" w:rsidRDefault="00324BBD" w:rsidP="00821975">
            <w:pPr>
              <w:rPr>
                <w:sz w:val="20"/>
                <w:szCs w:val="20"/>
              </w:rPr>
            </w:pPr>
            <w:hyperlink r:id="rId19" w:history="1">
              <w:r w:rsidR="00821975" w:rsidRPr="00E9134B">
                <w:rPr>
                  <w:rStyle w:val="Hyperlink"/>
                  <w:sz w:val="20"/>
                </w:rPr>
                <w:t>TD1827</w:t>
              </w:r>
            </w:hyperlink>
          </w:p>
        </w:tc>
        <w:tc>
          <w:tcPr>
            <w:tcW w:w="8358" w:type="dxa"/>
          </w:tcPr>
          <w:p w14:paraId="6C3F4E0D" w14:textId="77777777" w:rsidR="00821975" w:rsidRDefault="00821975" w:rsidP="00821975">
            <w:pPr>
              <w:rPr>
                <w:sz w:val="20"/>
                <w:szCs w:val="20"/>
              </w:rPr>
            </w:pPr>
            <w:r>
              <w:rPr>
                <w:sz w:val="20"/>
                <w:szCs w:val="20"/>
              </w:rPr>
              <w:t>Minutes of CG-xss Co-Convenor meeting on 28</w:t>
            </w:r>
            <w:r w:rsidRPr="00E9134B">
              <w:rPr>
                <w:sz w:val="20"/>
                <w:szCs w:val="20"/>
                <w:vertAlign w:val="superscript"/>
              </w:rPr>
              <w:t>th</w:t>
            </w:r>
            <w:r>
              <w:rPr>
                <w:sz w:val="20"/>
                <w:szCs w:val="20"/>
              </w:rPr>
              <w:t xml:space="preserve"> of September 2018</w:t>
            </w:r>
          </w:p>
        </w:tc>
      </w:tr>
      <w:tr w:rsidR="00821975" w:rsidRPr="006D0473" w14:paraId="31196A72" w14:textId="77777777" w:rsidTr="00821975">
        <w:tc>
          <w:tcPr>
            <w:tcW w:w="1271" w:type="dxa"/>
          </w:tcPr>
          <w:p w14:paraId="1187386F" w14:textId="77777777" w:rsidR="00821975" w:rsidRDefault="00324BBD" w:rsidP="00821975">
            <w:pPr>
              <w:rPr>
                <w:sz w:val="20"/>
                <w:szCs w:val="20"/>
              </w:rPr>
            </w:pPr>
            <w:hyperlink r:id="rId20" w:history="1">
              <w:r w:rsidR="00821975" w:rsidRPr="00E9134B">
                <w:rPr>
                  <w:rStyle w:val="Hyperlink"/>
                  <w:sz w:val="20"/>
                </w:rPr>
                <w:t>TD1826</w:t>
              </w:r>
            </w:hyperlink>
          </w:p>
        </w:tc>
        <w:tc>
          <w:tcPr>
            <w:tcW w:w="8358" w:type="dxa"/>
          </w:tcPr>
          <w:p w14:paraId="0B8CBC1D" w14:textId="77777777" w:rsidR="00821975" w:rsidRDefault="00821975" w:rsidP="00821975">
            <w:pPr>
              <w:rPr>
                <w:sz w:val="20"/>
                <w:szCs w:val="20"/>
              </w:rPr>
            </w:pPr>
            <w:r>
              <w:rPr>
                <w:sz w:val="20"/>
                <w:szCs w:val="20"/>
              </w:rPr>
              <w:t>Minutes of CG-xss conference call on 20</w:t>
            </w:r>
            <w:r w:rsidRPr="00E9134B">
              <w:rPr>
                <w:sz w:val="20"/>
                <w:szCs w:val="20"/>
                <w:vertAlign w:val="superscript"/>
              </w:rPr>
              <w:t>th</w:t>
            </w:r>
            <w:r>
              <w:rPr>
                <w:sz w:val="20"/>
                <w:szCs w:val="20"/>
              </w:rPr>
              <w:t xml:space="preserve"> of September 2018</w:t>
            </w:r>
          </w:p>
        </w:tc>
      </w:tr>
      <w:tr w:rsidR="00821975" w:rsidRPr="006D0473" w14:paraId="723C5D89" w14:textId="77777777" w:rsidTr="00821975">
        <w:tc>
          <w:tcPr>
            <w:tcW w:w="1271" w:type="dxa"/>
          </w:tcPr>
          <w:p w14:paraId="37155CF3" w14:textId="77777777" w:rsidR="00821975" w:rsidRDefault="00324BBD" w:rsidP="00821975">
            <w:pPr>
              <w:rPr>
                <w:sz w:val="20"/>
                <w:szCs w:val="20"/>
              </w:rPr>
            </w:pPr>
            <w:hyperlink r:id="rId21" w:history="1">
              <w:r w:rsidR="00821975" w:rsidRPr="00E9134B">
                <w:rPr>
                  <w:rStyle w:val="Hyperlink"/>
                  <w:sz w:val="20"/>
                </w:rPr>
                <w:t>TD1817</w:t>
              </w:r>
            </w:hyperlink>
          </w:p>
        </w:tc>
        <w:tc>
          <w:tcPr>
            <w:tcW w:w="8358" w:type="dxa"/>
          </w:tcPr>
          <w:p w14:paraId="499B9F55" w14:textId="77777777" w:rsidR="00821975" w:rsidRDefault="00821975" w:rsidP="00821975">
            <w:pPr>
              <w:rPr>
                <w:sz w:val="20"/>
                <w:szCs w:val="20"/>
              </w:rPr>
            </w:pPr>
            <w:r>
              <w:rPr>
                <w:sz w:val="20"/>
                <w:szCs w:val="20"/>
              </w:rPr>
              <w:t>Report of Special session on Transformation of Security Studies</w:t>
            </w:r>
          </w:p>
        </w:tc>
      </w:tr>
      <w:tr w:rsidR="00821975" w:rsidRPr="006D0473" w14:paraId="72519667" w14:textId="77777777" w:rsidTr="00821975">
        <w:tc>
          <w:tcPr>
            <w:tcW w:w="1271" w:type="dxa"/>
          </w:tcPr>
          <w:p w14:paraId="10DD52EC" w14:textId="77777777" w:rsidR="00821975" w:rsidRDefault="00324BBD" w:rsidP="00821975">
            <w:pPr>
              <w:rPr>
                <w:sz w:val="20"/>
                <w:szCs w:val="20"/>
              </w:rPr>
            </w:pPr>
            <w:hyperlink r:id="rId22" w:history="1">
              <w:r w:rsidR="00821975" w:rsidRPr="00E9134B">
                <w:rPr>
                  <w:rStyle w:val="Hyperlink"/>
                  <w:sz w:val="20"/>
                </w:rPr>
                <w:t>TD1816</w:t>
              </w:r>
            </w:hyperlink>
          </w:p>
        </w:tc>
        <w:tc>
          <w:tcPr>
            <w:tcW w:w="8358" w:type="dxa"/>
          </w:tcPr>
          <w:p w14:paraId="15C2EED8" w14:textId="77777777" w:rsidR="00821975" w:rsidRDefault="00821975" w:rsidP="00821975">
            <w:pPr>
              <w:rPr>
                <w:sz w:val="20"/>
                <w:szCs w:val="20"/>
              </w:rPr>
            </w:pPr>
            <w:r>
              <w:rPr>
                <w:sz w:val="20"/>
                <w:szCs w:val="20"/>
              </w:rPr>
              <w:t>Agenda of Special session on Transformation of Security Studies</w:t>
            </w:r>
          </w:p>
        </w:tc>
      </w:tr>
      <w:tr w:rsidR="00821975" w:rsidRPr="006D0473" w14:paraId="24FB4A55" w14:textId="77777777" w:rsidTr="00821975">
        <w:tc>
          <w:tcPr>
            <w:tcW w:w="1271" w:type="dxa"/>
          </w:tcPr>
          <w:p w14:paraId="3F03E7A0" w14:textId="77777777" w:rsidR="00821975" w:rsidRDefault="00324BBD" w:rsidP="00821975">
            <w:pPr>
              <w:rPr>
                <w:sz w:val="20"/>
                <w:szCs w:val="20"/>
              </w:rPr>
            </w:pPr>
            <w:hyperlink r:id="rId23" w:history="1">
              <w:r w:rsidR="00821975" w:rsidRPr="00E9134B">
                <w:rPr>
                  <w:rStyle w:val="Hyperlink"/>
                  <w:sz w:val="20"/>
                </w:rPr>
                <w:t>TD1716R1</w:t>
              </w:r>
            </w:hyperlink>
          </w:p>
        </w:tc>
        <w:tc>
          <w:tcPr>
            <w:tcW w:w="8358" w:type="dxa"/>
          </w:tcPr>
          <w:p w14:paraId="13D9C8DC" w14:textId="77777777" w:rsidR="00821975" w:rsidRDefault="00821975" w:rsidP="00821975">
            <w:pPr>
              <w:rPr>
                <w:sz w:val="20"/>
                <w:szCs w:val="20"/>
              </w:rPr>
            </w:pPr>
            <w:r>
              <w:rPr>
                <w:sz w:val="20"/>
                <w:szCs w:val="20"/>
              </w:rPr>
              <w:t>Report of the Correspondence Group on Transformation of Security Studies (CG-XSS) for the September to December 2018 period</w:t>
            </w:r>
          </w:p>
        </w:tc>
      </w:tr>
      <w:tr w:rsidR="00A9687A" w:rsidRPr="00A9687A" w14:paraId="5D01D5CC" w14:textId="77777777" w:rsidTr="00821975">
        <w:trPr>
          <w:ins w:id="972" w:author="Arnaud Taddei" w:date="2020-03-03T12:05:00Z"/>
        </w:trPr>
        <w:tc>
          <w:tcPr>
            <w:tcW w:w="1271" w:type="dxa"/>
          </w:tcPr>
          <w:p w14:paraId="49C35020" w14:textId="3A048906" w:rsidR="00A9687A" w:rsidRDefault="00A9687A" w:rsidP="00821975">
            <w:pPr>
              <w:rPr>
                <w:ins w:id="973" w:author="Arnaud Taddei" w:date="2020-03-03T12:05:00Z"/>
                <w:sz w:val="20"/>
                <w:szCs w:val="20"/>
              </w:rPr>
            </w:pPr>
            <w:ins w:id="974" w:author="Arnaud Taddei" w:date="2020-03-03T12:05:00Z">
              <w:r>
                <w:rPr>
                  <w:sz w:val="20"/>
                  <w:szCs w:val="20"/>
                </w:rPr>
                <w:fldChar w:fldCharType="begin"/>
              </w:r>
              <w:r>
                <w:rPr>
                  <w:sz w:val="20"/>
                  <w:szCs w:val="20"/>
                </w:rPr>
                <w:instrText xml:space="preserve"> HYPERLINK "https://www.itu.int/md/T17-SG17-190122-TD-PLEN-1696/en" </w:instrText>
              </w:r>
              <w:r>
                <w:rPr>
                  <w:sz w:val="20"/>
                  <w:szCs w:val="20"/>
                </w:rPr>
                <w:fldChar w:fldCharType="separate"/>
              </w:r>
              <w:r w:rsidRPr="00A9687A">
                <w:rPr>
                  <w:rStyle w:val="Hyperlink"/>
                  <w:rFonts w:ascii="Times New Roman" w:hAnsi="Times New Roman"/>
                  <w:sz w:val="20"/>
                  <w:szCs w:val="20"/>
                </w:rPr>
                <w:t>TD1696</w:t>
              </w:r>
              <w:r>
                <w:rPr>
                  <w:sz w:val="20"/>
                  <w:szCs w:val="20"/>
                </w:rPr>
                <w:fldChar w:fldCharType="end"/>
              </w:r>
            </w:ins>
          </w:p>
        </w:tc>
        <w:tc>
          <w:tcPr>
            <w:tcW w:w="8358" w:type="dxa"/>
          </w:tcPr>
          <w:p w14:paraId="64E5BFF4" w14:textId="6986F817" w:rsidR="00A9687A" w:rsidRPr="00A9687A" w:rsidRDefault="00A9687A" w:rsidP="00821975">
            <w:pPr>
              <w:rPr>
                <w:ins w:id="975" w:author="Arnaud Taddei" w:date="2020-03-03T12:05:00Z"/>
                <w:sz w:val="20"/>
                <w:szCs w:val="20"/>
              </w:rPr>
            </w:pPr>
            <w:ins w:id="976" w:author="Arnaud Taddei" w:date="2020-03-03T12:05:00Z">
              <w:r>
                <w:rPr>
                  <w:sz w:val="20"/>
                  <w:szCs w:val="20"/>
                </w:rPr>
                <w:t>Report of Special session on incubation</w:t>
              </w:r>
            </w:ins>
          </w:p>
        </w:tc>
      </w:tr>
      <w:tr w:rsidR="00A9687A" w:rsidRPr="00A9687A" w14:paraId="59C239CE" w14:textId="77777777" w:rsidTr="00821975">
        <w:trPr>
          <w:ins w:id="977" w:author="Arnaud Taddei" w:date="2020-03-03T12:04:00Z"/>
        </w:trPr>
        <w:tc>
          <w:tcPr>
            <w:tcW w:w="1271" w:type="dxa"/>
          </w:tcPr>
          <w:p w14:paraId="7FA7314F" w14:textId="4FF9D836" w:rsidR="00A9687A" w:rsidRPr="00A9687A" w:rsidRDefault="00A9687A" w:rsidP="00821975">
            <w:pPr>
              <w:rPr>
                <w:ins w:id="978" w:author="Arnaud Taddei" w:date="2020-03-03T12:04:00Z"/>
                <w:sz w:val="20"/>
                <w:szCs w:val="20"/>
                <w:rPrChange w:id="979" w:author="Arnaud Taddei" w:date="2020-03-03T12:04:00Z">
                  <w:rPr>
                    <w:ins w:id="980" w:author="Arnaud Taddei" w:date="2020-03-03T12:04:00Z"/>
                  </w:rPr>
                </w:rPrChange>
              </w:rPr>
            </w:pPr>
            <w:ins w:id="981" w:author="Arnaud Taddei" w:date="2020-03-03T12:05:00Z">
              <w:r>
                <w:rPr>
                  <w:sz w:val="20"/>
                  <w:szCs w:val="20"/>
                </w:rPr>
                <w:fldChar w:fldCharType="begin"/>
              </w:r>
              <w:r>
                <w:rPr>
                  <w:sz w:val="20"/>
                  <w:szCs w:val="20"/>
                </w:rPr>
                <w:instrText xml:space="preserve"> HYPERLINK "https://www.itu.int/md/T17-SG17-190122-TD-PLEN-1695/en" </w:instrText>
              </w:r>
              <w:r>
                <w:rPr>
                  <w:sz w:val="20"/>
                  <w:szCs w:val="20"/>
                </w:rPr>
                <w:fldChar w:fldCharType="separate"/>
              </w:r>
              <w:r w:rsidRPr="00A9687A">
                <w:rPr>
                  <w:rStyle w:val="Hyperlink"/>
                  <w:rFonts w:ascii="Times New Roman" w:hAnsi="Times New Roman"/>
                  <w:sz w:val="20"/>
                  <w:szCs w:val="20"/>
                  <w:rPrChange w:id="982" w:author="Arnaud Taddei" w:date="2020-03-03T12:04:00Z">
                    <w:rPr/>
                  </w:rPrChange>
                </w:rPr>
                <w:t>TD1695</w:t>
              </w:r>
              <w:r>
                <w:rPr>
                  <w:sz w:val="20"/>
                  <w:szCs w:val="20"/>
                </w:rPr>
                <w:fldChar w:fldCharType="end"/>
              </w:r>
            </w:ins>
          </w:p>
        </w:tc>
        <w:tc>
          <w:tcPr>
            <w:tcW w:w="8358" w:type="dxa"/>
          </w:tcPr>
          <w:p w14:paraId="4C1B98D0" w14:textId="155DA792" w:rsidR="00A9687A" w:rsidRPr="00476696" w:rsidRDefault="00A9687A" w:rsidP="00821975">
            <w:pPr>
              <w:rPr>
                <w:ins w:id="983" w:author="Arnaud Taddei" w:date="2020-03-03T12:04:00Z"/>
                <w:sz w:val="20"/>
                <w:szCs w:val="20"/>
              </w:rPr>
            </w:pPr>
            <w:ins w:id="984" w:author="Arnaud Taddei" w:date="2020-03-03T12:04:00Z">
              <w:r w:rsidRPr="00A9687A">
                <w:rPr>
                  <w:sz w:val="20"/>
                  <w:szCs w:val="20"/>
                </w:rPr>
                <w:t>Agenda of Specia</w:t>
              </w:r>
              <w:r w:rsidRPr="00710929">
                <w:rPr>
                  <w:sz w:val="20"/>
                  <w:szCs w:val="20"/>
                </w:rPr>
                <w:t>l se</w:t>
              </w:r>
              <w:r w:rsidRPr="00476696">
                <w:rPr>
                  <w:sz w:val="20"/>
                  <w:szCs w:val="20"/>
                </w:rPr>
                <w:t>ssion on incubation</w:t>
              </w:r>
            </w:ins>
          </w:p>
        </w:tc>
      </w:tr>
      <w:tr w:rsidR="00821975" w:rsidRPr="006D0473" w14:paraId="5E3DA40E" w14:textId="77777777" w:rsidTr="00821975">
        <w:tc>
          <w:tcPr>
            <w:tcW w:w="1271" w:type="dxa"/>
          </w:tcPr>
          <w:p w14:paraId="575F7160" w14:textId="77777777" w:rsidR="00821975" w:rsidRDefault="00324BBD" w:rsidP="00821975">
            <w:pPr>
              <w:rPr>
                <w:sz w:val="20"/>
                <w:szCs w:val="20"/>
              </w:rPr>
            </w:pPr>
            <w:hyperlink r:id="rId24" w:history="1">
              <w:r w:rsidR="00821975" w:rsidRPr="00DD3E32">
                <w:rPr>
                  <w:rStyle w:val="Hyperlink"/>
                  <w:sz w:val="20"/>
                </w:rPr>
                <w:t>TD1623</w:t>
              </w:r>
            </w:hyperlink>
          </w:p>
        </w:tc>
        <w:tc>
          <w:tcPr>
            <w:tcW w:w="8358" w:type="dxa"/>
          </w:tcPr>
          <w:p w14:paraId="038D4932" w14:textId="77777777" w:rsidR="00821975" w:rsidRDefault="00821975" w:rsidP="00821975">
            <w:pPr>
              <w:rPr>
                <w:sz w:val="20"/>
                <w:szCs w:val="20"/>
              </w:rPr>
            </w:pPr>
            <w:r>
              <w:rPr>
                <w:sz w:val="20"/>
                <w:szCs w:val="20"/>
              </w:rPr>
              <w:t>LS/o on new Question on security aspects of interoperable safe quantum communications [to TSAG]</w:t>
            </w:r>
          </w:p>
        </w:tc>
      </w:tr>
      <w:tr w:rsidR="00821975" w:rsidRPr="006D0473" w14:paraId="6B503A97" w14:textId="77777777" w:rsidTr="00821975">
        <w:tc>
          <w:tcPr>
            <w:tcW w:w="1271" w:type="dxa"/>
          </w:tcPr>
          <w:p w14:paraId="7DCBA352" w14:textId="77777777" w:rsidR="00821975" w:rsidRDefault="00324BBD" w:rsidP="00821975">
            <w:pPr>
              <w:rPr>
                <w:sz w:val="20"/>
                <w:szCs w:val="20"/>
              </w:rPr>
            </w:pPr>
            <w:hyperlink r:id="rId25" w:history="1">
              <w:r w:rsidR="00821975" w:rsidRPr="0025079E">
                <w:rPr>
                  <w:rStyle w:val="Hyperlink"/>
                  <w:sz w:val="20"/>
                </w:rPr>
                <w:t>TD1622</w:t>
              </w:r>
            </w:hyperlink>
          </w:p>
        </w:tc>
        <w:tc>
          <w:tcPr>
            <w:tcW w:w="8358" w:type="dxa"/>
          </w:tcPr>
          <w:p w14:paraId="084572C2" w14:textId="77777777" w:rsidR="00821975" w:rsidRDefault="00821975" w:rsidP="00821975">
            <w:pPr>
              <w:rPr>
                <w:sz w:val="20"/>
                <w:szCs w:val="20"/>
              </w:rPr>
            </w:pPr>
            <w:r>
              <w:rPr>
                <w:sz w:val="20"/>
                <w:szCs w:val="20"/>
              </w:rPr>
              <w:t>LS/o on Revised Question 4/17, 5/17, 6/17 and 8/17 [to TSAG]</w:t>
            </w:r>
          </w:p>
        </w:tc>
      </w:tr>
      <w:tr w:rsidR="00821975" w:rsidRPr="006D0473" w14:paraId="5EA5483B" w14:textId="77777777" w:rsidTr="00821975">
        <w:tc>
          <w:tcPr>
            <w:tcW w:w="1271" w:type="dxa"/>
          </w:tcPr>
          <w:p w14:paraId="7FE4A2F2" w14:textId="77777777" w:rsidR="00821975" w:rsidRDefault="00324BBD" w:rsidP="00821975">
            <w:pPr>
              <w:rPr>
                <w:sz w:val="20"/>
                <w:szCs w:val="20"/>
              </w:rPr>
            </w:pPr>
            <w:hyperlink r:id="rId26" w:history="1">
              <w:r w:rsidR="00821975" w:rsidRPr="0025079E">
                <w:rPr>
                  <w:rStyle w:val="Hyperlink"/>
                  <w:sz w:val="20"/>
                </w:rPr>
                <w:t>TD1617</w:t>
              </w:r>
            </w:hyperlink>
          </w:p>
        </w:tc>
        <w:tc>
          <w:tcPr>
            <w:tcW w:w="8358" w:type="dxa"/>
          </w:tcPr>
          <w:p w14:paraId="014C13EE" w14:textId="77777777" w:rsidR="00821975" w:rsidRDefault="00821975" w:rsidP="00821975">
            <w:pPr>
              <w:rPr>
                <w:sz w:val="20"/>
                <w:szCs w:val="20"/>
              </w:rPr>
            </w:pPr>
            <w:r>
              <w:rPr>
                <w:sz w:val="20"/>
                <w:szCs w:val="20"/>
              </w:rPr>
              <w:t>LS/o/r on hot topics [to TSAG]</w:t>
            </w:r>
          </w:p>
        </w:tc>
      </w:tr>
      <w:tr w:rsidR="00821975" w:rsidRPr="006D0473" w14:paraId="71E8A96B" w14:textId="77777777" w:rsidTr="00821975">
        <w:tc>
          <w:tcPr>
            <w:tcW w:w="1271" w:type="dxa"/>
          </w:tcPr>
          <w:p w14:paraId="05D0F72D" w14:textId="77777777" w:rsidR="00821975" w:rsidRPr="006D0473" w:rsidRDefault="00324BBD" w:rsidP="00821975">
            <w:pPr>
              <w:rPr>
                <w:sz w:val="20"/>
                <w:szCs w:val="20"/>
              </w:rPr>
            </w:pPr>
            <w:hyperlink r:id="rId27" w:history="1">
              <w:r w:rsidR="00821975" w:rsidRPr="00E9134B">
                <w:rPr>
                  <w:rStyle w:val="Hyperlink"/>
                  <w:sz w:val="20"/>
                </w:rPr>
                <w:t>TD1566</w:t>
              </w:r>
            </w:hyperlink>
          </w:p>
        </w:tc>
        <w:tc>
          <w:tcPr>
            <w:tcW w:w="8358" w:type="dxa"/>
          </w:tcPr>
          <w:p w14:paraId="3CA71BF7" w14:textId="77777777" w:rsidR="00821975" w:rsidRPr="006D0473" w:rsidRDefault="00821975" w:rsidP="00821975">
            <w:pPr>
              <w:rPr>
                <w:sz w:val="20"/>
                <w:szCs w:val="20"/>
              </w:rPr>
            </w:pPr>
            <w:r>
              <w:rPr>
                <w:sz w:val="20"/>
                <w:szCs w:val="20"/>
              </w:rPr>
              <w:t>Supporting slides to the third special session on transformation of security studies</w:t>
            </w:r>
          </w:p>
        </w:tc>
      </w:tr>
      <w:tr w:rsidR="00821975" w:rsidRPr="006D0473" w14:paraId="605B81EF" w14:textId="77777777" w:rsidTr="00821975">
        <w:tc>
          <w:tcPr>
            <w:tcW w:w="1271" w:type="dxa"/>
          </w:tcPr>
          <w:p w14:paraId="05B87425" w14:textId="77777777" w:rsidR="00821975" w:rsidRPr="006D0473" w:rsidRDefault="00324BBD" w:rsidP="00821975">
            <w:pPr>
              <w:rPr>
                <w:sz w:val="20"/>
                <w:szCs w:val="20"/>
              </w:rPr>
            </w:pPr>
            <w:hyperlink r:id="rId28" w:history="1">
              <w:r w:rsidR="00821975" w:rsidRPr="00E9134B">
                <w:rPr>
                  <w:rStyle w:val="Hyperlink"/>
                  <w:sz w:val="20"/>
                </w:rPr>
                <w:t>TD1544</w:t>
              </w:r>
            </w:hyperlink>
          </w:p>
        </w:tc>
        <w:tc>
          <w:tcPr>
            <w:tcW w:w="8358" w:type="dxa"/>
          </w:tcPr>
          <w:p w14:paraId="104C761A" w14:textId="77777777" w:rsidR="00821975" w:rsidRPr="006D0473" w:rsidRDefault="00821975" w:rsidP="00821975">
            <w:pPr>
              <w:rPr>
                <w:sz w:val="20"/>
                <w:szCs w:val="20"/>
              </w:rPr>
            </w:pPr>
            <w:r>
              <w:rPr>
                <w:sz w:val="20"/>
                <w:szCs w:val="20"/>
              </w:rPr>
              <w:t>Supporting slides to the first special session on transformation of security studies</w:t>
            </w:r>
          </w:p>
        </w:tc>
      </w:tr>
      <w:tr w:rsidR="00821975" w:rsidRPr="006D0473" w14:paraId="2634FC05" w14:textId="77777777" w:rsidTr="00821975">
        <w:tc>
          <w:tcPr>
            <w:tcW w:w="1271" w:type="dxa"/>
          </w:tcPr>
          <w:p w14:paraId="31949A66" w14:textId="77777777" w:rsidR="00821975" w:rsidRDefault="00324BBD" w:rsidP="00821975">
            <w:pPr>
              <w:rPr>
                <w:sz w:val="20"/>
                <w:szCs w:val="20"/>
              </w:rPr>
            </w:pPr>
            <w:hyperlink r:id="rId29" w:history="1">
              <w:r w:rsidR="00821975" w:rsidRPr="00E9134B">
                <w:rPr>
                  <w:rStyle w:val="Hyperlink"/>
                  <w:sz w:val="20"/>
                </w:rPr>
                <w:t>TD1542</w:t>
              </w:r>
            </w:hyperlink>
          </w:p>
        </w:tc>
        <w:tc>
          <w:tcPr>
            <w:tcW w:w="8358" w:type="dxa"/>
          </w:tcPr>
          <w:p w14:paraId="2CF3F61A" w14:textId="77777777" w:rsidR="00821975" w:rsidRDefault="00821975" w:rsidP="00821975">
            <w:pPr>
              <w:rPr>
                <w:sz w:val="20"/>
                <w:szCs w:val="20"/>
              </w:rPr>
            </w:pPr>
            <w:r>
              <w:rPr>
                <w:sz w:val="20"/>
                <w:szCs w:val="20"/>
              </w:rPr>
              <w:t>Terms of Reference for the Correspondence Group on Transformation of Security Studies</w:t>
            </w:r>
          </w:p>
        </w:tc>
      </w:tr>
      <w:tr w:rsidR="00821975" w:rsidRPr="006D0473" w14:paraId="6AE7BBFF" w14:textId="77777777" w:rsidTr="00821975">
        <w:tc>
          <w:tcPr>
            <w:tcW w:w="1271" w:type="dxa"/>
          </w:tcPr>
          <w:p w14:paraId="59B5049C" w14:textId="77777777" w:rsidR="00821975" w:rsidRDefault="00324BBD" w:rsidP="00821975">
            <w:pPr>
              <w:rPr>
                <w:sz w:val="20"/>
                <w:szCs w:val="20"/>
              </w:rPr>
            </w:pPr>
            <w:hyperlink r:id="rId30" w:history="1">
              <w:r w:rsidR="00821975" w:rsidRPr="00E9134B">
                <w:rPr>
                  <w:rStyle w:val="Hyperlink"/>
                  <w:sz w:val="20"/>
                </w:rPr>
                <w:t>TD1540</w:t>
              </w:r>
            </w:hyperlink>
          </w:p>
        </w:tc>
        <w:tc>
          <w:tcPr>
            <w:tcW w:w="8358" w:type="dxa"/>
          </w:tcPr>
          <w:p w14:paraId="107EC8BD" w14:textId="77777777" w:rsidR="00821975" w:rsidRDefault="00821975" w:rsidP="00821975">
            <w:pPr>
              <w:rPr>
                <w:sz w:val="20"/>
                <w:szCs w:val="20"/>
              </w:rPr>
            </w:pPr>
            <w:r>
              <w:rPr>
                <w:sz w:val="20"/>
                <w:szCs w:val="20"/>
              </w:rPr>
              <w:t>Special Session on transformation of security studies feedback on TSAG incoming LS on Hot Topics TD1011</w:t>
            </w:r>
          </w:p>
        </w:tc>
      </w:tr>
      <w:tr w:rsidR="00821975" w:rsidRPr="006D0473" w14:paraId="79C0CFAA" w14:textId="77777777" w:rsidTr="00821975">
        <w:tc>
          <w:tcPr>
            <w:tcW w:w="1271" w:type="dxa"/>
          </w:tcPr>
          <w:p w14:paraId="57240E76" w14:textId="77777777" w:rsidR="00821975" w:rsidRPr="006D0473" w:rsidRDefault="00324BBD" w:rsidP="00821975">
            <w:pPr>
              <w:rPr>
                <w:sz w:val="20"/>
                <w:szCs w:val="20"/>
              </w:rPr>
            </w:pPr>
            <w:hyperlink r:id="rId31" w:history="1">
              <w:r w:rsidR="00821975" w:rsidRPr="006D0473">
                <w:rPr>
                  <w:rStyle w:val="Hyperlink"/>
                  <w:sz w:val="20"/>
                </w:rPr>
                <w:t>TD1433</w:t>
              </w:r>
            </w:hyperlink>
          </w:p>
        </w:tc>
        <w:tc>
          <w:tcPr>
            <w:tcW w:w="8358" w:type="dxa"/>
          </w:tcPr>
          <w:p w14:paraId="1D4BA334" w14:textId="77777777" w:rsidR="00821975" w:rsidRPr="006D0473" w:rsidRDefault="00821975" w:rsidP="00821975">
            <w:pPr>
              <w:rPr>
                <w:sz w:val="20"/>
                <w:szCs w:val="20"/>
              </w:rPr>
            </w:pPr>
            <w:r>
              <w:rPr>
                <w:sz w:val="20"/>
                <w:szCs w:val="20"/>
              </w:rPr>
              <w:t>Minutes of CG-xss conference call on 22 August 2018</w:t>
            </w:r>
          </w:p>
        </w:tc>
      </w:tr>
      <w:tr w:rsidR="00821975" w:rsidRPr="006D0473" w14:paraId="2EC10D8E" w14:textId="77777777" w:rsidTr="00821975">
        <w:tc>
          <w:tcPr>
            <w:tcW w:w="1271" w:type="dxa"/>
          </w:tcPr>
          <w:p w14:paraId="74EB9B6D" w14:textId="77777777" w:rsidR="00821975" w:rsidRPr="006D0473" w:rsidRDefault="00324BBD" w:rsidP="00821975">
            <w:pPr>
              <w:rPr>
                <w:sz w:val="20"/>
                <w:szCs w:val="20"/>
              </w:rPr>
            </w:pPr>
            <w:hyperlink r:id="rId32" w:history="1">
              <w:r w:rsidR="00821975" w:rsidRPr="006D0473">
                <w:rPr>
                  <w:rStyle w:val="Hyperlink"/>
                  <w:sz w:val="20"/>
                </w:rPr>
                <w:t>TD1432</w:t>
              </w:r>
            </w:hyperlink>
          </w:p>
        </w:tc>
        <w:tc>
          <w:tcPr>
            <w:tcW w:w="8358" w:type="dxa"/>
          </w:tcPr>
          <w:p w14:paraId="0DB68961" w14:textId="77777777" w:rsidR="00821975" w:rsidRPr="006D0473" w:rsidRDefault="00821975" w:rsidP="00821975">
            <w:pPr>
              <w:rPr>
                <w:sz w:val="20"/>
                <w:szCs w:val="20"/>
              </w:rPr>
            </w:pPr>
            <w:r>
              <w:rPr>
                <w:sz w:val="20"/>
                <w:szCs w:val="20"/>
              </w:rPr>
              <w:t>Slides uses in CG-xss conference call on 22 August 2018</w:t>
            </w:r>
          </w:p>
        </w:tc>
      </w:tr>
      <w:tr w:rsidR="00821975" w:rsidRPr="006D0473" w14:paraId="1037BC37" w14:textId="77777777" w:rsidTr="00821975">
        <w:tc>
          <w:tcPr>
            <w:tcW w:w="1271" w:type="dxa"/>
          </w:tcPr>
          <w:p w14:paraId="3F31C6B8" w14:textId="77777777" w:rsidR="00821975" w:rsidRDefault="00324BBD" w:rsidP="00821975">
            <w:pPr>
              <w:rPr>
                <w:sz w:val="20"/>
                <w:szCs w:val="20"/>
              </w:rPr>
            </w:pPr>
            <w:hyperlink r:id="rId33" w:history="1">
              <w:r w:rsidR="00821975" w:rsidRPr="00E9134B">
                <w:rPr>
                  <w:rStyle w:val="Hyperlink"/>
                  <w:sz w:val="20"/>
                </w:rPr>
                <w:t>TD1417</w:t>
              </w:r>
            </w:hyperlink>
          </w:p>
        </w:tc>
        <w:tc>
          <w:tcPr>
            <w:tcW w:w="8358" w:type="dxa"/>
          </w:tcPr>
          <w:p w14:paraId="73A15B48" w14:textId="77777777" w:rsidR="00821975" w:rsidRDefault="00821975" w:rsidP="00821975">
            <w:pPr>
              <w:rPr>
                <w:sz w:val="20"/>
                <w:szCs w:val="20"/>
              </w:rPr>
            </w:pPr>
            <w:r>
              <w:rPr>
                <w:sz w:val="20"/>
                <w:szCs w:val="20"/>
              </w:rPr>
              <w:t>Minutes of CG-xss conference call on 13 August 2018</w:t>
            </w:r>
          </w:p>
        </w:tc>
      </w:tr>
      <w:tr w:rsidR="00821975" w:rsidRPr="006D0473" w14:paraId="197F4F4E" w14:textId="77777777" w:rsidTr="00821975">
        <w:tc>
          <w:tcPr>
            <w:tcW w:w="1271" w:type="dxa"/>
          </w:tcPr>
          <w:p w14:paraId="453C428D" w14:textId="77777777" w:rsidR="00821975" w:rsidRDefault="00324BBD" w:rsidP="00821975">
            <w:pPr>
              <w:rPr>
                <w:sz w:val="20"/>
                <w:szCs w:val="20"/>
              </w:rPr>
            </w:pPr>
            <w:hyperlink r:id="rId34" w:history="1">
              <w:r w:rsidR="00821975" w:rsidRPr="00E9134B">
                <w:rPr>
                  <w:rStyle w:val="Hyperlink"/>
                  <w:sz w:val="20"/>
                </w:rPr>
                <w:t>TD1415</w:t>
              </w:r>
            </w:hyperlink>
          </w:p>
        </w:tc>
        <w:tc>
          <w:tcPr>
            <w:tcW w:w="8358" w:type="dxa"/>
          </w:tcPr>
          <w:p w14:paraId="33D1FA62" w14:textId="77777777" w:rsidR="00821975" w:rsidRDefault="00821975" w:rsidP="00821975">
            <w:pPr>
              <w:rPr>
                <w:sz w:val="20"/>
                <w:szCs w:val="20"/>
              </w:rPr>
            </w:pPr>
            <w:r>
              <w:rPr>
                <w:sz w:val="20"/>
                <w:szCs w:val="20"/>
              </w:rPr>
              <w:t>Minutes of CG-xss conference call on 10 July 2018</w:t>
            </w:r>
          </w:p>
        </w:tc>
      </w:tr>
      <w:tr w:rsidR="00821975" w:rsidRPr="006D0473" w14:paraId="68F28BF5" w14:textId="77777777" w:rsidTr="00821975">
        <w:tc>
          <w:tcPr>
            <w:tcW w:w="1271" w:type="dxa"/>
          </w:tcPr>
          <w:p w14:paraId="441224AC" w14:textId="77777777" w:rsidR="00821975" w:rsidRDefault="00324BBD" w:rsidP="00821975">
            <w:pPr>
              <w:rPr>
                <w:sz w:val="20"/>
                <w:szCs w:val="20"/>
              </w:rPr>
            </w:pPr>
            <w:hyperlink r:id="rId35" w:history="1">
              <w:r w:rsidR="00821975" w:rsidRPr="00E9134B">
                <w:rPr>
                  <w:rStyle w:val="Hyperlink"/>
                  <w:sz w:val="20"/>
                </w:rPr>
                <w:t>TD1300</w:t>
              </w:r>
            </w:hyperlink>
          </w:p>
        </w:tc>
        <w:tc>
          <w:tcPr>
            <w:tcW w:w="8358" w:type="dxa"/>
          </w:tcPr>
          <w:p w14:paraId="0715C350" w14:textId="77777777" w:rsidR="00821975" w:rsidRDefault="00821975" w:rsidP="00821975">
            <w:pPr>
              <w:rPr>
                <w:sz w:val="20"/>
                <w:szCs w:val="20"/>
              </w:rPr>
            </w:pPr>
            <w:r>
              <w:rPr>
                <w:sz w:val="20"/>
                <w:szCs w:val="20"/>
              </w:rPr>
              <w:t>2</w:t>
            </w:r>
            <w:r w:rsidRPr="00E9134B">
              <w:rPr>
                <w:sz w:val="20"/>
                <w:szCs w:val="20"/>
                <w:vertAlign w:val="superscript"/>
              </w:rPr>
              <w:t>nd</w:t>
            </w:r>
            <w:r>
              <w:rPr>
                <w:sz w:val="20"/>
                <w:szCs w:val="20"/>
              </w:rPr>
              <w:t xml:space="preserve"> Activity Report of CG-xss for March to August 2018 period</w:t>
            </w:r>
          </w:p>
        </w:tc>
      </w:tr>
      <w:tr w:rsidR="00821975" w:rsidRPr="006D0473" w14:paraId="4E222D42" w14:textId="77777777" w:rsidTr="00821975">
        <w:tc>
          <w:tcPr>
            <w:tcW w:w="1271" w:type="dxa"/>
          </w:tcPr>
          <w:p w14:paraId="3BF0232D" w14:textId="77777777" w:rsidR="00821975" w:rsidRDefault="00324BBD" w:rsidP="00821975">
            <w:pPr>
              <w:rPr>
                <w:sz w:val="20"/>
                <w:szCs w:val="20"/>
              </w:rPr>
            </w:pPr>
            <w:hyperlink r:id="rId36" w:history="1">
              <w:r w:rsidR="00821975" w:rsidRPr="00DD3E32">
                <w:rPr>
                  <w:rStyle w:val="Hyperlink"/>
                  <w:sz w:val="20"/>
                </w:rPr>
                <w:t>TD1270</w:t>
              </w:r>
            </w:hyperlink>
          </w:p>
        </w:tc>
        <w:tc>
          <w:tcPr>
            <w:tcW w:w="8358" w:type="dxa"/>
          </w:tcPr>
          <w:p w14:paraId="068241C7" w14:textId="77777777" w:rsidR="00821975" w:rsidRDefault="00821975" w:rsidP="00821975">
            <w:pPr>
              <w:rPr>
                <w:sz w:val="20"/>
                <w:szCs w:val="20"/>
              </w:rPr>
            </w:pPr>
            <w:r>
              <w:rPr>
                <w:sz w:val="20"/>
                <w:szCs w:val="20"/>
              </w:rPr>
              <w:t>Proposed list of criteria to identify potential New Work Items for the Incubation Process</w:t>
            </w:r>
          </w:p>
        </w:tc>
      </w:tr>
      <w:tr w:rsidR="00821975" w:rsidRPr="006D0473" w14:paraId="3A1CADD6" w14:textId="77777777" w:rsidTr="00821975">
        <w:tc>
          <w:tcPr>
            <w:tcW w:w="1271" w:type="dxa"/>
          </w:tcPr>
          <w:p w14:paraId="102F1F23" w14:textId="77777777" w:rsidR="00821975" w:rsidRDefault="00324BBD" w:rsidP="00821975">
            <w:pPr>
              <w:rPr>
                <w:sz w:val="20"/>
                <w:szCs w:val="20"/>
              </w:rPr>
            </w:pPr>
            <w:hyperlink r:id="rId37" w:history="1">
              <w:r w:rsidR="00821975" w:rsidRPr="00E9134B">
                <w:rPr>
                  <w:rStyle w:val="Hyperlink"/>
                  <w:sz w:val="20"/>
                </w:rPr>
                <w:t>TD1269</w:t>
              </w:r>
            </w:hyperlink>
          </w:p>
        </w:tc>
        <w:tc>
          <w:tcPr>
            <w:tcW w:w="8358" w:type="dxa"/>
          </w:tcPr>
          <w:p w14:paraId="7ACA333D" w14:textId="77777777" w:rsidR="00821975" w:rsidRDefault="00821975" w:rsidP="00821975">
            <w:pPr>
              <w:rPr>
                <w:sz w:val="20"/>
                <w:szCs w:val="20"/>
              </w:rPr>
            </w:pPr>
            <w:r>
              <w:rPr>
                <w:sz w:val="20"/>
                <w:szCs w:val="20"/>
              </w:rPr>
              <w:t>Minutes of CG-xss conference call on 20 June 2018</w:t>
            </w:r>
          </w:p>
        </w:tc>
      </w:tr>
      <w:tr w:rsidR="00821975" w:rsidRPr="006D0473" w14:paraId="651A9341" w14:textId="77777777" w:rsidTr="00821975">
        <w:tc>
          <w:tcPr>
            <w:tcW w:w="1271" w:type="dxa"/>
          </w:tcPr>
          <w:p w14:paraId="7945BC30" w14:textId="77777777" w:rsidR="00821975" w:rsidRDefault="00324BBD" w:rsidP="00821975">
            <w:pPr>
              <w:rPr>
                <w:sz w:val="20"/>
                <w:szCs w:val="20"/>
              </w:rPr>
            </w:pPr>
            <w:hyperlink r:id="rId38" w:history="1">
              <w:r w:rsidR="00821975" w:rsidRPr="00E9134B">
                <w:rPr>
                  <w:rStyle w:val="Hyperlink"/>
                  <w:sz w:val="20"/>
                </w:rPr>
                <w:t>TD1268</w:t>
              </w:r>
            </w:hyperlink>
          </w:p>
        </w:tc>
        <w:tc>
          <w:tcPr>
            <w:tcW w:w="8358" w:type="dxa"/>
          </w:tcPr>
          <w:p w14:paraId="0351684A" w14:textId="77777777" w:rsidR="00821975" w:rsidRDefault="00821975" w:rsidP="00821975">
            <w:pPr>
              <w:rPr>
                <w:sz w:val="20"/>
                <w:szCs w:val="20"/>
              </w:rPr>
            </w:pPr>
            <w:r>
              <w:rPr>
                <w:sz w:val="20"/>
                <w:szCs w:val="20"/>
              </w:rPr>
              <w:t>Report of special session on Transformation of Security Studies</w:t>
            </w:r>
          </w:p>
        </w:tc>
      </w:tr>
      <w:tr w:rsidR="00821975" w:rsidRPr="006D0473" w14:paraId="2EE43221" w14:textId="77777777" w:rsidTr="00821975">
        <w:tc>
          <w:tcPr>
            <w:tcW w:w="1271" w:type="dxa"/>
          </w:tcPr>
          <w:p w14:paraId="4790238B" w14:textId="77777777" w:rsidR="00821975" w:rsidRDefault="00324BBD" w:rsidP="00821975">
            <w:pPr>
              <w:rPr>
                <w:sz w:val="20"/>
                <w:szCs w:val="20"/>
              </w:rPr>
            </w:pPr>
            <w:hyperlink r:id="rId39" w:history="1">
              <w:r w:rsidR="00821975" w:rsidRPr="00E9134B">
                <w:rPr>
                  <w:rStyle w:val="Hyperlink"/>
                  <w:sz w:val="20"/>
                </w:rPr>
                <w:t>TD1267R3</w:t>
              </w:r>
            </w:hyperlink>
          </w:p>
        </w:tc>
        <w:tc>
          <w:tcPr>
            <w:tcW w:w="8358" w:type="dxa"/>
          </w:tcPr>
          <w:p w14:paraId="7FB070CC" w14:textId="77777777" w:rsidR="00821975" w:rsidRDefault="00821975" w:rsidP="00821975">
            <w:pPr>
              <w:rPr>
                <w:sz w:val="20"/>
                <w:szCs w:val="20"/>
              </w:rPr>
            </w:pPr>
            <w:r>
              <w:rPr>
                <w:sz w:val="20"/>
                <w:szCs w:val="20"/>
              </w:rPr>
              <w:t>Agenda of special session on Transformation of Security Studies</w:t>
            </w:r>
          </w:p>
        </w:tc>
      </w:tr>
      <w:tr w:rsidR="00821975" w:rsidRPr="006D0473" w14:paraId="2243C542" w14:textId="77777777" w:rsidTr="00821975">
        <w:tc>
          <w:tcPr>
            <w:tcW w:w="1271" w:type="dxa"/>
          </w:tcPr>
          <w:p w14:paraId="0363E4BF" w14:textId="77777777" w:rsidR="00821975" w:rsidRPr="006D0473" w:rsidRDefault="00324BBD" w:rsidP="00821975">
            <w:pPr>
              <w:rPr>
                <w:sz w:val="20"/>
                <w:szCs w:val="20"/>
              </w:rPr>
            </w:pPr>
            <w:hyperlink r:id="rId40" w:history="1">
              <w:r w:rsidR="00821975" w:rsidRPr="006D0473">
                <w:rPr>
                  <w:rStyle w:val="Hyperlink"/>
                  <w:sz w:val="20"/>
                </w:rPr>
                <w:t>TD1144</w:t>
              </w:r>
            </w:hyperlink>
          </w:p>
        </w:tc>
        <w:tc>
          <w:tcPr>
            <w:tcW w:w="8358" w:type="dxa"/>
          </w:tcPr>
          <w:p w14:paraId="2A4B352D" w14:textId="77777777" w:rsidR="00821975" w:rsidRPr="006D0473" w:rsidRDefault="00821975" w:rsidP="00821975">
            <w:pPr>
              <w:rPr>
                <w:sz w:val="20"/>
                <w:szCs w:val="20"/>
              </w:rPr>
            </w:pPr>
            <w:r>
              <w:rPr>
                <w:sz w:val="20"/>
                <w:szCs w:val="20"/>
              </w:rPr>
              <w:t>Comments to the 3</w:t>
            </w:r>
            <w:r w:rsidRPr="006D0473">
              <w:rPr>
                <w:sz w:val="20"/>
                <w:szCs w:val="20"/>
                <w:vertAlign w:val="superscript"/>
              </w:rPr>
              <w:t>rd</w:t>
            </w:r>
            <w:r>
              <w:rPr>
                <w:sz w:val="20"/>
                <w:szCs w:val="20"/>
              </w:rPr>
              <w:t xml:space="preserve"> session of CG-XSS</w:t>
            </w:r>
          </w:p>
        </w:tc>
      </w:tr>
      <w:tr w:rsidR="00821975" w:rsidRPr="006D0473" w14:paraId="5872A39A" w14:textId="77777777" w:rsidTr="00821975">
        <w:tc>
          <w:tcPr>
            <w:tcW w:w="1271" w:type="dxa"/>
          </w:tcPr>
          <w:p w14:paraId="1CF33A83" w14:textId="77777777" w:rsidR="00821975" w:rsidRPr="006D0473" w:rsidRDefault="00324BBD" w:rsidP="00821975">
            <w:pPr>
              <w:rPr>
                <w:sz w:val="20"/>
                <w:szCs w:val="20"/>
              </w:rPr>
            </w:pPr>
            <w:hyperlink r:id="rId41" w:history="1">
              <w:r w:rsidR="00821975" w:rsidRPr="006D0473">
                <w:rPr>
                  <w:rStyle w:val="Hyperlink"/>
                  <w:sz w:val="20"/>
                </w:rPr>
                <w:t>TD1123</w:t>
              </w:r>
            </w:hyperlink>
          </w:p>
        </w:tc>
        <w:tc>
          <w:tcPr>
            <w:tcW w:w="8358" w:type="dxa"/>
          </w:tcPr>
          <w:p w14:paraId="3A187CA5" w14:textId="77777777" w:rsidR="00821975" w:rsidRPr="006D0473" w:rsidRDefault="00821975" w:rsidP="00821975">
            <w:pPr>
              <w:rPr>
                <w:sz w:val="20"/>
                <w:szCs w:val="20"/>
              </w:rPr>
            </w:pPr>
            <w:r>
              <w:rPr>
                <w:sz w:val="20"/>
                <w:szCs w:val="20"/>
              </w:rPr>
              <w:t>Slide set used in 2</w:t>
            </w:r>
            <w:r w:rsidRPr="006D0473">
              <w:rPr>
                <w:sz w:val="20"/>
                <w:szCs w:val="20"/>
                <w:vertAlign w:val="superscript"/>
              </w:rPr>
              <w:t>nd</w:t>
            </w:r>
            <w:r>
              <w:rPr>
                <w:sz w:val="20"/>
                <w:szCs w:val="20"/>
              </w:rPr>
              <w:t xml:space="preserve"> special session of transformation of security study</w:t>
            </w:r>
          </w:p>
        </w:tc>
      </w:tr>
      <w:tr w:rsidR="00821975" w:rsidRPr="006D0473" w14:paraId="574A94D9" w14:textId="77777777" w:rsidTr="00821975">
        <w:tc>
          <w:tcPr>
            <w:tcW w:w="1271" w:type="dxa"/>
          </w:tcPr>
          <w:p w14:paraId="40FB26BC" w14:textId="77777777" w:rsidR="00821975" w:rsidRDefault="00324BBD" w:rsidP="00821975">
            <w:pPr>
              <w:rPr>
                <w:sz w:val="20"/>
                <w:szCs w:val="20"/>
              </w:rPr>
            </w:pPr>
            <w:hyperlink r:id="rId42" w:history="1">
              <w:r w:rsidR="00821975" w:rsidRPr="006D0473">
                <w:rPr>
                  <w:rStyle w:val="Hyperlink"/>
                  <w:sz w:val="20"/>
                </w:rPr>
                <w:t>TD1121R2</w:t>
              </w:r>
            </w:hyperlink>
          </w:p>
        </w:tc>
        <w:tc>
          <w:tcPr>
            <w:tcW w:w="8358" w:type="dxa"/>
          </w:tcPr>
          <w:p w14:paraId="7E09C153" w14:textId="77777777" w:rsidR="00821975" w:rsidRDefault="00821975" w:rsidP="00821975">
            <w:pPr>
              <w:rPr>
                <w:sz w:val="20"/>
                <w:szCs w:val="20"/>
              </w:rPr>
            </w:pPr>
            <w:r>
              <w:rPr>
                <w:sz w:val="20"/>
                <w:szCs w:val="20"/>
              </w:rPr>
              <w:t>Proposal for Q4/17 to host the incubation role and mechanism</w:t>
            </w:r>
          </w:p>
        </w:tc>
      </w:tr>
      <w:tr w:rsidR="00821975" w:rsidRPr="006D0473" w14:paraId="4727D48B" w14:textId="77777777" w:rsidTr="00821975">
        <w:tc>
          <w:tcPr>
            <w:tcW w:w="1271" w:type="dxa"/>
          </w:tcPr>
          <w:p w14:paraId="633D20DF" w14:textId="77777777" w:rsidR="00821975" w:rsidRPr="006D0473" w:rsidRDefault="00324BBD" w:rsidP="00821975">
            <w:pPr>
              <w:rPr>
                <w:sz w:val="20"/>
                <w:szCs w:val="20"/>
              </w:rPr>
            </w:pPr>
            <w:hyperlink r:id="rId43" w:history="1">
              <w:r w:rsidR="00821975" w:rsidRPr="006D0473">
                <w:rPr>
                  <w:rStyle w:val="Hyperlink"/>
                  <w:sz w:val="20"/>
                </w:rPr>
                <w:t>TD1063</w:t>
              </w:r>
            </w:hyperlink>
          </w:p>
        </w:tc>
        <w:tc>
          <w:tcPr>
            <w:tcW w:w="8358" w:type="dxa"/>
          </w:tcPr>
          <w:p w14:paraId="3B22F543" w14:textId="77777777" w:rsidR="00821975" w:rsidRPr="006D0473" w:rsidRDefault="00821975" w:rsidP="00821975">
            <w:pPr>
              <w:rPr>
                <w:sz w:val="20"/>
                <w:szCs w:val="20"/>
              </w:rPr>
            </w:pPr>
            <w:r>
              <w:rPr>
                <w:sz w:val="20"/>
                <w:szCs w:val="20"/>
              </w:rPr>
              <w:t>Proposal for Q4/17 to host the incubation role and mechanism</w:t>
            </w:r>
          </w:p>
        </w:tc>
      </w:tr>
      <w:tr w:rsidR="00821975" w:rsidRPr="006D0473" w14:paraId="15BD187D" w14:textId="77777777" w:rsidTr="00821975">
        <w:tc>
          <w:tcPr>
            <w:tcW w:w="1271" w:type="dxa"/>
          </w:tcPr>
          <w:p w14:paraId="5E11C417" w14:textId="77777777" w:rsidR="00821975" w:rsidRPr="006D0473" w:rsidRDefault="00324BBD" w:rsidP="00821975">
            <w:pPr>
              <w:rPr>
                <w:sz w:val="20"/>
                <w:szCs w:val="20"/>
              </w:rPr>
            </w:pPr>
            <w:hyperlink r:id="rId44" w:history="1">
              <w:r w:rsidR="00821975" w:rsidRPr="006D0473">
                <w:rPr>
                  <w:rStyle w:val="Hyperlink"/>
                  <w:sz w:val="20"/>
                </w:rPr>
                <w:t>TD895</w:t>
              </w:r>
            </w:hyperlink>
          </w:p>
        </w:tc>
        <w:tc>
          <w:tcPr>
            <w:tcW w:w="8358" w:type="dxa"/>
          </w:tcPr>
          <w:p w14:paraId="6A9CA043" w14:textId="77777777" w:rsidR="00821975" w:rsidRPr="006D0473" w:rsidRDefault="00821975" w:rsidP="00821975">
            <w:pPr>
              <w:rPr>
                <w:sz w:val="20"/>
                <w:szCs w:val="20"/>
              </w:rPr>
            </w:pPr>
            <w:r>
              <w:rPr>
                <w:sz w:val="20"/>
                <w:szCs w:val="20"/>
              </w:rPr>
              <w:t>First Report from CG-XSS</w:t>
            </w:r>
          </w:p>
        </w:tc>
      </w:tr>
      <w:tr w:rsidR="00821975" w:rsidRPr="006D0473" w14:paraId="05D52774" w14:textId="77777777" w:rsidTr="00821975">
        <w:tc>
          <w:tcPr>
            <w:tcW w:w="1271" w:type="dxa"/>
          </w:tcPr>
          <w:p w14:paraId="12612757" w14:textId="77777777" w:rsidR="00821975" w:rsidRPr="006D0473" w:rsidRDefault="00324BBD" w:rsidP="00821975">
            <w:pPr>
              <w:rPr>
                <w:sz w:val="20"/>
                <w:szCs w:val="20"/>
              </w:rPr>
            </w:pPr>
            <w:hyperlink r:id="rId45" w:history="1">
              <w:r w:rsidR="00821975" w:rsidRPr="006D0473">
                <w:rPr>
                  <w:rStyle w:val="Hyperlink"/>
                  <w:sz w:val="20"/>
                </w:rPr>
                <w:t>TD842</w:t>
              </w:r>
            </w:hyperlink>
          </w:p>
        </w:tc>
        <w:tc>
          <w:tcPr>
            <w:tcW w:w="8358" w:type="dxa"/>
          </w:tcPr>
          <w:p w14:paraId="342EE35D" w14:textId="77777777" w:rsidR="00821975" w:rsidRPr="006D0473" w:rsidRDefault="00821975" w:rsidP="00821975">
            <w:pPr>
              <w:rPr>
                <w:sz w:val="20"/>
                <w:szCs w:val="20"/>
              </w:rPr>
            </w:pPr>
            <w:r>
              <w:rPr>
                <w:sz w:val="20"/>
                <w:szCs w:val="20"/>
              </w:rPr>
              <w:t>Report of special session on Transformation of Security Studies</w:t>
            </w:r>
          </w:p>
        </w:tc>
      </w:tr>
      <w:tr w:rsidR="00821975" w:rsidRPr="006D0473" w14:paraId="7D8B3A98" w14:textId="77777777" w:rsidTr="00821975">
        <w:tc>
          <w:tcPr>
            <w:tcW w:w="1271" w:type="dxa"/>
          </w:tcPr>
          <w:p w14:paraId="5D573740" w14:textId="77777777" w:rsidR="00821975" w:rsidRPr="006D0473" w:rsidRDefault="00324BBD" w:rsidP="00821975">
            <w:pPr>
              <w:rPr>
                <w:sz w:val="20"/>
                <w:szCs w:val="20"/>
              </w:rPr>
            </w:pPr>
            <w:hyperlink r:id="rId46" w:history="1">
              <w:r w:rsidR="00821975" w:rsidRPr="006D0473">
                <w:rPr>
                  <w:rStyle w:val="Hyperlink"/>
                  <w:sz w:val="20"/>
                </w:rPr>
                <w:t>TD841R1</w:t>
              </w:r>
            </w:hyperlink>
          </w:p>
        </w:tc>
        <w:tc>
          <w:tcPr>
            <w:tcW w:w="8358" w:type="dxa"/>
          </w:tcPr>
          <w:p w14:paraId="75EF6F3C" w14:textId="77777777" w:rsidR="00821975" w:rsidRPr="006D0473" w:rsidRDefault="00821975" w:rsidP="00821975">
            <w:pPr>
              <w:rPr>
                <w:sz w:val="20"/>
                <w:szCs w:val="20"/>
              </w:rPr>
            </w:pPr>
            <w:r>
              <w:rPr>
                <w:sz w:val="20"/>
                <w:szCs w:val="20"/>
              </w:rPr>
              <w:t>Agenda of Special session on Transformation of Security Studies</w:t>
            </w:r>
          </w:p>
        </w:tc>
      </w:tr>
      <w:tr w:rsidR="00821975" w:rsidRPr="006D0473" w14:paraId="0A0F03D9" w14:textId="77777777" w:rsidTr="00821975">
        <w:tc>
          <w:tcPr>
            <w:tcW w:w="1271" w:type="dxa"/>
          </w:tcPr>
          <w:p w14:paraId="6153C557" w14:textId="77777777" w:rsidR="00821975" w:rsidRPr="006D0473" w:rsidRDefault="00324BBD" w:rsidP="00821975">
            <w:pPr>
              <w:rPr>
                <w:sz w:val="20"/>
                <w:szCs w:val="20"/>
              </w:rPr>
            </w:pPr>
            <w:hyperlink r:id="rId47" w:history="1">
              <w:r w:rsidR="00821975" w:rsidRPr="006D0473">
                <w:rPr>
                  <w:rStyle w:val="Hyperlink"/>
                  <w:sz w:val="20"/>
                </w:rPr>
                <w:t>TD782R1</w:t>
              </w:r>
            </w:hyperlink>
          </w:p>
        </w:tc>
        <w:tc>
          <w:tcPr>
            <w:tcW w:w="8358" w:type="dxa"/>
          </w:tcPr>
          <w:p w14:paraId="65C678A3" w14:textId="77777777" w:rsidR="00821975" w:rsidRPr="006D0473" w:rsidRDefault="00821975" w:rsidP="00821975">
            <w:pPr>
              <w:rPr>
                <w:sz w:val="20"/>
                <w:szCs w:val="20"/>
              </w:rPr>
            </w:pPr>
            <w:r w:rsidRPr="006D0473">
              <w:rPr>
                <w:sz w:val="20"/>
                <w:szCs w:val="20"/>
              </w:rPr>
              <w:t>Terms of Reference for the Correspondence Group on Transformation of Security Studies</w:t>
            </w:r>
          </w:p>
        </w:tc>
      </w:tr>
      <w:tr w:rsidR="00821975" w:rsidRPr="006D0473" w14:paraId="7AA25A6E" w14:textId="77777777" w:rsidTr="00821975">
        <w:tc>
          <w:tcPr>
            <w:tcW w:w="1271" w:type="dxa"/>
          </w:tcPr>
          <w:p w14:paraId="7D134E41" w14:textId="77777777" w:rsidR="00821975" w:rsidRPr="006D0473" w:rsidRDefault="00324BBD" w:rsidP="00821975">
            <w:pPr>
              <w:rPr>
                <w:sz w:val="20"/>
                <w:szCs w:val="20"/>
              </w:rPr>
            </w:pPr>
            <w:hyperlink r:id="rId48" w:history="1">
              <w:r w:rsidR="00821975" w:rsidRPr="006D0473">
                <w:rPr>
                  <w:rStyle w:val="Hyperlink"/>
                  <w:sz w:val="20"/>
                </w:rPr>
                <w:t>TD669R1</w:t>
              </w:r>
            </w:hyperlink>
          </w:p>
        </w:tc>
        <w:tc>
          <w:tcPr>
            <w:tcW w:w="8358" w:type="dxa"/>
          </w:tcPr>
          <w:p w14:paraId="68AE1D2E" w14:textId="77777777" w:rsidR="00821975" w:rsidRPr="006D0473" w:rsidRDefault="00821975" w:rsidP="00821975">
            <w:pPr>
              <w:rPr>
                <w:sz w:val="20"/>
                <w:szCs w:val="20"/>
              </w:rPr>
            </w:pPr>
            <w:r>
              <w:rPr>
                <w:sz w:val="20"/>
                <w:szCs w:val="20"/>
              </w:rPr>
              <w:t>Cybersecurity of Next Big Things</w:t>
            </w:r>
          </w:p>
        </w:tc>
      </w:tr>
    </w:tbl>
    <w:p w14:paraId="41741D4E" w14:textId="77777777" w:rsidR="00821975" w:rsidRDefault="00821975" w:rsidP="00821975"/>
    <w:p w14:paraId="1E95102E" w14:textId="77777777" w:rsidR="00821975" w:rsidRDefault="00821975" w:rsidP="00821975"/>
    <w:p w14:paraId="579A7C31" w14:textId="0C43C8A0" w:rsidR="00821975" w:rsidRDefault="00821975" w:rsidP="00821975">
      <w:pPr>
        <w:pStyle w:val="Caption"/>
        <w:keepNext/>
      </w:pPr>
      <w:r>
        <w:t xml:space="preserve">Table </w:t>
      </w:r>
      <w:r>
        <w:fldChar w:fldCharType="begin"/>
      </w:r>
      <w:r>
        <w:instrText xml:space="preserve"> SEQ Table \* ARABIC </w:instrText>
      </w:r>
      <w:r>
        <w:fldChar w:fldCharType="separate"/>
      </w:r>
      <w:ins w:id="985" w:author="Arnaud Taddei" w:date="2020-02-28T18:27:00Z">
        <w:r w:rsidR="000B7C63">
          <w:rPr>
            <w:noProof/>
          </w:rPr>
          <w:t>5</w:t>
        </w:r>
      </w:ins>
      <w:del w:id="986" w:author="Arnaud Taddei" w:date="2020-02-28T18:27:00Z">
        <w:r w:rsidDel="000B7C63">
          <w:rPr>
            <w:noProof/>
          </w:rPr>
          <w:delText>4</w:delText>
        </w:r>
      </w:del>
      <w:r>
        <w:fldChar w:fldCharType="end"/>
      </w:r>
      <w:r>
        <w:t xml:space="preserve"> - Lists of Contributions considered in this Technical Paper</w:t>
      </w:r>
    </w:p>
    <w:tbl>
      <w:tblPr>
        <w:tblW w:w="0" w:type="auto"/>
        <w:tblLook w:val="04A0" w:firstRow="1" w:lastRow="0" w:firstColumn="1" w:lastColumn="0" w:noHBand="0" w:noVBand="1"/>
      </w:tblPr>
      <w:tblGrid>
        <w:gridCol w:w="949"/>
        <w:gridCol w:w="5850"/>
        <w:gridCol w:w="2830"/>
      </w:tblGrid>
      <w:tr w:rsidR="00821975" w:rsidRPr="00B453B1" w14:paraId="4D0F4D68" w14:textId="77777777" w:rsidTr="00821975">
        <w:tc>
          <w:tcPr>
            <w:tcW w:w="949" w:type="dxa"/>
            <w:shd w:val="clear" w:color="auto" w:fill="BFBFBF" w:themeFill="background1" w:themeFillShade="BF"/>
          </w:tcPr>
          <w:p w14:paraId="5C9B4894" w14:textId="77777777" w:rsidR="00821975" w:rsidRPr="00B453B1" w:rsidRDefault="00821975" w:rsidP="00821975">
            <w:pPr>
              <w:rPr>
                <w:sz w:val="20"/>
                <w:szCs w:val="20"/>
              </w:rPr>
            </w:pPr>
            <w:r w:rsidRPr="00B453B1">
              <w:rPr>
                <w:sz w:val="20"/>
                <w:szCs w:val="20"/>
              </w:rPr>
              <w:t>Ref</w:t>
            </w:r>
          </w:p>
        </w:tc>
        <w:tc>
          <w:tcPr>
            <w:tcW w:w="5850" w:type="dxa"/>
            <w:shd w:val="clear" w:color="auto" w:fill="BFBFBF" w:themeFill="background1" w:themeFillShade="BF"/>
          </w:tcPr>
          <w:p w14:paraId="4C3C3B5E" w14:textId="77777777" w:rsidR="00821975" w:rsidRPr="00B453B1" w:rsidRDefault="00821975" w:rsidP="00821975">
            <w:pPr>
              <w:rPr>
                <w:sz w:val="20"/>
                <w:szCs w:val="20"/>
              </w:rPr>
            </w:pPr>
            <w:r w:rsidRPr="00B453B1">
              <w:rPr>
                <w:sz w:val="20"/>
                <w:szCs w:val="20"/>
              </w:rPr>
              <w:t>Title</w:t>
            </w:r>
          </w:p>
        </w:tc>
        <w:tc>
          <w:tcPr>
            <w:tcW w:w="2830" w:type="dxa"/>
            <w:shd w:val="clear" w:color="auto" w:fill="BFBFBF" w:themeFill="background1" w:themeFillShade="BF"/>
          </w:tcPr>
          <w:p w14:paraId="3DBE6AAD" w14:textId="77777777" w:rsidR="00821975" w:rsidRPr="00B453B1" w:rsidRDefault="00821975" w:rsidP="00821975">
            <w:pPr>
              <w:rPr>
                <w:sz w:val="20"/>
                <w:szCs w:val="20"/>
              </w:rPr>
            </w:pPr>
            <w:r>
              <w:rPr>
                <w:sz w:val="20"/>
                <w:szCs w:val="20"/>
              </w:rPr>
              <w:t>Source</w:t>
            </w:r>
          </w:p>
        </w:tc>
      </w:tr>
      <w:tr w:rsidR="008B2740" w:rsidRPr="00324BBD" w14:paraId="73039AE7" w14:textId="77777777" w:rsidTr="00821975">
        <w:trPr>
          <w:ins w:id="987" w:author="Arnaud Taddei" w:date="2020-03-03T12:48:00Z"/>
        </w:trPr>
        <w:tc>
          <w:tcPr>
            <w:tcW w:w="949" w:type="dxa"/>
          </w:tcPr>
          <w:p w14:paraId="48A0CE5E" w14:textId="1020C6CC" w:rsidR="008B2740" w:rsidRDefault="008B2740" w:rsidP="00821975">
            <w:pPr>
              <w:rPr>
                <w:ins w:id="988" w:author="Arnaud Taddei" w:date="2020-03-03T12:48:00Z"/>
                <w:sz w:val="20"/>
                <w:szCs w:val="20"/>
              </w:rPr>
            </w:pPr>
            <w:ins w:id="989" w:author="Arnaud Taddei" w:date="2020-03-03T12:48:00Z">
              <w:r>
                <w:rPr>
                  <w:sz w:val="20"/>
                  <w:szCs w:val="20"/>
                </w:rPr>
                <w:fldChar w:fldCharType="begin"/>
              </w:r>
              <w:r>
                <w:rPr>
                  <w:sz w:val="20"/>
                  <w:szCs w:val="20"/>
                </w:rPr>
                <w:instrText xml:space="preserve"> HYPERLINK "https://www.itu.int/md/T17-SG17-C-0739/en" </w:instrText>
              </w:r>
              <w:r>
                <w:rPr>
                  <w:sz w:val="20"/>
                  <w:szCs w:val="20"/>
                </w:rPr>
                <w:fldChar w:fldCharType="separate"/>
              </w:r>
              <w:r w:rsidRPr="008B2740">
                <w:rPr>
                  <w:rStyle w:val="Hyperlink"/>
                  <w:rFonts w:ascii="Times New Roman" w:hAnsi="Times New Roman"/>
                  <w:sz w:val="20"/>
                  <w:szCs w:val="20"/>
                </w:rPr>
                <w:t>C739</w:t>
              </w:r>
              <w:r>
                <w:rPr>
                  <w:sz w:val="20"/>
                  <w:szCs w:val="20"/>
                </w:rPr>
                <w:fldChar w:fldCharType="end"/>
              </w:r>
            </w:ins>
          </w:p>
        </w:tc>
        <w:tc>
          <w:tcPr>
            <w:tcW w:w="5850" w:type="dxa"/>
          </w:tcPr>
          <w:p w14:paraId="5C19DAF7" w14:textId="71ED1B62" w:rsidR="008B2740" w:rsidRDefault="008B2740" w:rsidP="00821975">
            <w:pPr>
              <w:rPr>
                <w:ins w:id="990" w:author="Arnaud Taddei" w:date="2020-03-03T12:48:00Z"/>
                <w:sz w:val="20"/>
                <w:szCs w:val="20"/>
              </w:rPr>
            </w:pPr>
            <w:ins w:id="991" w:author="Arnaud Taddei" w:date="2020-03-03T12:49:00Z">
              <w:r>
                <w:rPr>
                  <w:sz w:val="20"/>
                  <w:szCs w:val="20"/>
                </w:rPr>
                <w:t xml:space="preserve">Support for C596 “Technical Paper (TP.sgstruct): Strategic approaches to the transformation of security studies” </w:t>
              </w:r>
            </w:ins>
          </w:p>
        </w:tc>
        <w:tc>
          <w:tcPr>
            <w:tcW w:w="2830" w:type="dxa"/>
          </w:tcPr>
          <w:p w14:paraId="66F2285E" w14:textId="27434DBB" w:rsidR="008B2740" w:rsidRPr="00324BBD" w:rsidRDefault="008B2740" w:rsidP="00821975">
            <w:pPr>
              <w:rPr>
                <w:ins w:id="992" w:author="Arnaud Taddei" w:date="2020-03-03T12:48:00Z"/>
                <w:sz w:val="20"/>
                <w:szCs w:val="20"/>
                <w:lang w:val="es-ES"/>
                <w:rPrChange w:id="993" w:author="Arnaud Taddei" w:date="2020-03-03T12:50:00Z">
                  <w:rPr>
                    <w:ins w:id="994" w:author="Arnaud Taddei" w:date="2020-03-03T12:48:00Z"/>
                    <w:sz w:val="20"/>
                    <w:szCs w:val="20"/>
                  </w:rPr>
                </w:rPrChange>
              </w:rPr>
            </w:pPr>
            <w:ins w:id="995" w:author="Arnaud Taddei" w:date="2020-03-03T12:49:00Z">
              <w:r w:rsidRPr="00324BBD">
                <w:rPr>
                  <w:sz w:val="20"/>
                  <w:szCs w:val="20"/>
                  <w:lang w:val="es-ES"/>
                  <w:rPrChange w:id="996" w:author="Arnaud Taddei" w:date="2020-03-03T12:50:00Z">
                    <w:rPr>
                      <w:sz w:val="20"/>
                      <w:szCs w:val="20"/>
                    </w:rPr>
                  </w:rPrChange>
                </w:rPr>
                <w:t>Ag</w:t>
              </w:r>
            </w:ins>
            <w:ins w:id="997" w:author="Arnaud Taddei" w:date="2020-03-03T12:50:00Z">
              <w:r w:rsidRPr="00324BBD">
                <w:rPr>
                  <w:sz w:val="20"/>
                  <w:szCs w:val="20"/>
                  <w:lang w:val="es-ES"/>
                  <w:rPrChange w:id="998" w:author="Arnaud Taddei" w:date="2020-03-03T12:50:00Z">
                    <w:rPr>
                      <w:sz w:val="20"/>
                      <w:szCs w:val="20"/>
                    </w:rPr>
                  </w:rPrChange>
                </w:rPr>
                <w:t>e</w:t>
              </w:r>
            </w:ins>
            <w:ins w:id="999" w:author="Arnaud Taddei" w:date="2020-03-03T12:49:00Z">
              <w:r w:rsidRPr="00324BBD">
                <w:rPr>
                  <w:sz w:val="20"/>
                  <w:szCs w:val="20"/>
                  <w:lang w:val="es-ES"/>
                  <w:rPrChange w:id="1000" w:author="Arnaud Taddei" w:date="2020-03-03T12:50:00Z">
                    <w:rPr>
                      <w:sz w:val="20"/>
                      <w:szCs w:val="20"/>
                    </w:rPr>
                  </w:rPrChange>
                </w:rPr>
                <w:t>ncia Nacio</w:t>
              </w:r>
            </w:ins>
            <w:ins w:id="1001" w:author="Arnaud Taddei" w:date="2020-03-03T12:50:00Z">
              <w:r w:rsidRPr="00324BBD">
                <w:rPr>
                  <w:sz w:val="20"/>
                  <w:szCs w:val="20"/>
                  <w:lang w:val="es-ES"/>
                  <w:rPrChange w:id="1002" w:author="Arnaud Taddei" w:date="2020-03-03T12:50:00Z">
                    <w:rPr>
                      <w:sz w:val="20"/>
                      <w:szCs w:val="20"/>
                    </w:rPr>
                  </w:rPrChange>
                </w:rPr>
                <w:t xml:space="preserve">nal de Telecommuncacoes – ANATEL </w:t>
              </w:r>
              <w:r w:rsidRPr="00324BBD">
                <w:rPr>
                  <w:sz w:val="20"/>
                  <w:szCs w:val="20"/>
                  <w:lang w:val="es-ES"/>
                </w:rPr>
                <w:t>(Brazil)</w:t>
              </w:r>
            </w:ins>
          </w:p>
        </w:tc>
      </w:tr>
      <w:tr w:rsidR="008B2740" w:rsidRPr="008B2740" w14:paraId="0C69E907" w14:textId="77777777" w:rsidTr="00821975">
        <w:trPr>
          <w:ins w:id="1003" w:author="Arnaud Taddei" w:date="2020-03-03T12:45:00Z"/>
        </w:trPr>
        <w:tc>
          <w:tcPr>
            <w:tcW w:w="949" w:type="dxa"/>
          </w:tcPr>
          <w:p w14:paraId="1C697395" w14:textId="332A9F94" w:rsidR="008B2740" w:rsidRPr="008B2740" w:rsidRDefault="008B2740" w:rsidP="00821975">
            <w:pPr>
              <w:rPr>
                <w:ins w:id="1004" w:author="Arnaud Taddei" w:date="2020-03-03T12:45:00Z"/>
                <w:sz w:val="20"/>
                <w:szCs w:val="20"/>
                <w:rPrChange w:id="1005" w:author="Arnaud Taddei" w:date="2020-03-03T12:46:00Z">
                  <w:rPr>
                    <w:ins w:id="1006" w:author="Arnaud Taddei" w:date="2020-03-03T12:45:00Z"/>
                  </w:rPr>
                </w:rPrChange>
              </w:rPr>
            </w:pPr>
            <w:ins w:id="1007" w:author="Arnaud Taddei" w:date="2020-03-03T12:47:00Z">
              <w:r>
                <w:rPr>
                  <w:sz w:val="20"/>
                  <w:szCs w:val="20"/>
                </w:rPr>
                <w:fldChar w:fldCharType="begin"/>
              </w:r>
              <w:r>
                <w:rPr>
                  <w:sz w:val="20"/>
                  <w:szCs w:val="20"/>
                </w:rPr>
                <w:instrText xml:space="preserve"> HYPERLINK "https://www.itu.int/md/T17-SG17-C-0732/en" </w:instrText>
              </w:r>
              <w:r>
                <w:rPr>
                  <w:sz w:val="20"/>
                  <w:szCs w:val="20"/>
                </w:rPr>
                <w:fldChar w:fldCharType="separate"/>
              </w:r>
              <w:r w:rsidRPr="008B2740">
                <w:rPr>
                  <w:rStyle w:val="Hyperlink"/>
                  <w:rFonts w:ascii="Times New Roman" w:hAnsi="Times New Roman"/>
                  <w:sz w:val="20"/>
                  <w:szCs w:val="20"/>
                  <w:rPrChange w:id="1008" w:author="Arnaud Taddei" w:date="2020-03-03T12:46:00Z">
                    <w:rPr/>
                  </w:rPrChange>
                </w:rPr>
                <w:t>C</w:t>
              </w:r>
              <w:r w:rsidRPr="008B2740">
                <w:rPr>
                  <w:rStyle w:val="Hyperlink"/>
                  <w:rFonts w:ascii="Times New Roman" w:hAnsi="Times New Roman"/>
                  <w:sz w:val="20"/>
                  <w:szCs w:val="20"/>
                </w:rPr>
                <w:t>732</w:t>
              </w:r>
              <w:r>
                <w:rPr>
                  <w:sz w:val="20"/>
                  <w:szCs w:val="20"/>
                </w:rPr>
                <w:fldChar w:fldCharType="end"/>
              </w:r>
            </w:ins>
          </w:p>
        </w:tc>
        <w:tc>
          <w:tcPr>
            <w:tcW w:w="5850" w:type="dxa"/>
          </w:tcPr>
          <w:p w14:paraId="1483E649" w14:textId="666C3847" w:rsidR="008B2740" w:rsidRPr="008B2740" w:rsidRDefault="008B2740" w:rsidP="00821975">
            <w:pPr>
              <w:rPr>
                <w:ins w:id="1009" w:author="Arnaud Taddei" w:date="2020-03-03T12:45:00Z"/>
                <w:sz w:val="20"/>
                <w:szCs w:val="20"/>
              </w:rPr>
            </w:pPr>
            <w:ins w:id="1010" w:author="Arnaud Taddei" w:date="2020-03-03T12:47:00Z">
              <w:r>
                <w:rPr>
                  <w:sz w:val="20"/>
                  <w:szCs w:val="20"/>
                </w:rPr>
                <w:t>Views on CG-WTSA20prep &amp; CG-XSS Request-for-Contributions</w:t>
              </w:r>
            </w:ins>
          </w:p>
        </w:tc>
        <w:tc>
          <w:tcPr>
            <w:tcW w:w="2830" w:type="dxa"/>
          </w:tcPr>
          <w:p w14:paraId="2326391E" w14:textId="437070EB" w:rsidR="008B2740" w:rsidRPr="008B2740" w:rsidRDefault="008B2740" w:rsidP="00821975">
            <w:pPr>
              <w:rPr>
                <w:ins w:id="1011" w:author="Arnaud Taddei" w:date="2020-03-03T12:45:00Z"/>
                <w:sz w:val="20"/>
                <w:szCs w:val="20"/>
              </w:rPr>
            </w:pPr>
            <w:ins w:id="1012" w:author="Arnaud Taddei" w:date="2020-03-03T12:48:00Z">
              <w:r>
                <w:rPr>
                  <w:sz w:val="20"/>
                  <w:szCs w:val="20"/>
                </w:rPr>
                <w:t>Unites States</w:t>
              </w:r>
            </w:ins>
          </w:p>
        </w:tc>
      </w:tr>
      <w:tr w:rsidR="00821975" w:rsidRPr="00B453B1" w14:paraId="3FA276B5" w14:textId="77777777" w:rsidTr="00821975">
        <w:tc>
          <w:tcPr>
            <w:tcW w:w="949" w:type="dxa"/>
          </w:tcPr>
          <w:p w14:paraId="5F197176" w14:textId="77777777" w:rsidR="00821975" w:rsidRPr="00B453B1" w:rsidRDefault="00324BBD" w:rsidP="00821975">
            <w:pPr>
              <w:rPr>
                <w:sz w:val="20"/>
                <w:szCs w:val="20"/>
              </w:rPr>
            </w:pPr>
            <w:hyperlink r:id="rId49" w:history="1">
              <w:r w:rsidR="00821975" w:rsidRPr="00DD3E32">
                <w:rPr>
                  <w:rStyle w:val="Hyperlink"/>
                  <w:sz w:val="20"/>
                </w:rPr>
                <w:t>C456</w:t>
              </w:r>
            </w:hyperlink>
          </w:p>
        </w:tc>
        <w:tc>
          <w:tcPr>
            <w:tcW w:w="5850" w:type="dxa"/>
          </w:tcPr>
          <w:p w14:paraId="6E229E2C" w14:textId="77777777" w:rsidR="00821975" w:rsidRPr="00B453B1" w:rsidRDefault="00821975" w:rsidP="00821975">
            <w:pPr>
              <w:rPr>
                <w:sz w:val="20"/>
                <w:szCs w:val="20"/>
              </w:rPr>
            </w:pPr>
            <w:r>
              <w:rPr>
                <w:sz w:val="20"/>
                <w:szCs w:val="20"/>
              </w:rPr>
              <w:t>Contribution to transformation studies and CG-xss about New Security Horizons</w:t>
            </w:r>
          </w:p>
        </w:tc>
        <w:tc>
          <w:tcPr>
            <w:tcW w:w="2830" w:type="dxa"/>
          </w:tcPr>
          <w:p w14:paraId="411AE3D0" w14:textId="77777777" w:rsidR="00821975" w:rsidRPr="00B453B1" w:rsidRDefault="00821975" w:rsidP="00821975">
            <w:pPr>
              <w:rPr>
                <w:sz w:val="20"/>
                <w:szCs w:val="20"/>
              </w:rPr>
            </w:pPr>
            <w:r>
              <w:rPr>
                <w:sz w:val="20"/>
                <w:szCs w:val="20"/>
              </w:rPr>
              <w:t>Symantec Corporation</w:t>
            </w:r>
          </w:p>
        </w:tc>
      </w:tr>
      <w:tr w:rsidR="00821975" w:rsidRPr="00B453B1" w14:paraId="64A95FBE" w14:textId="77777777" w:rsidTr="00821975">
        <w:tc>
          <w:tcPr>
            <w:tcW w:w="949" w:type="dxa"/>
          </w:tcPr>
          <w:p w14:paraId="56B0D6EB" w14:textId="77777777" w:rsidR="00821975" w:rsidRPr="00B453B1" w:rsidRDefault="00324BBD" w:rsidP="00821975">
            <w:pPr>
              <w:rPr>
                <w:sz w:val="20"/>
                <w:szCs w:val="20"/>
              </w:rPr>
            </w:pPr>
            <w:hyperlink r:id="rId50" w:history="1">
              <w:r w:rsidR="00821975" w:rsidRPr="00DD3E32">
                <w:rPr>
                  <w:rStyle w:val="Hyperlink"/>
                  <w:sz w:val="20"/>
                </w:rPr>
                <w:t>C437</w:t>
              </w:r>
            </w:hyperlink>
          </w:p>
        </w:tc>
        <w:tc>
          <w:tcPr>
            <w:tcW w:w="5850" w:type="dxa"/>
          </w:tcPr>
          <w:p w14:paraId="5931D50E" w14:textId="77777777" w:rsidR="00821975" w:rsidRPr="00B453B1" w:rsidRDefault="00821975" w:rsidP="00821975">
            <w:pPr>
              <w:rPr>
                <w:sz w:val="20"/>
                <w:szCs w:val="20"/>
              </w:rPr>
            </w:pPr>
            <w:r>
              <w:rPr>
                <w:sz w:val="20"/>
                <w:szCs w:val="20"/>
              </w:rPr>
              <w:t>Contributions to transformation studies and CG-xss about implications from the transformation of the ecosystem</w:t>
            </w:r>
          </w:p>
        </w:tc>
        <w:tc>
          <w:tcPr>
            <w:tcW w:w="2830" w:type="dxa"/>
          </w:tcPr>
          <w:p w14:paraId="67C75233" w14:textId="77777777" w:rsidR="00821975" w:rsidRPr="00B453B1" w:rsidRDefault="00821975" w:rsidP="00821975">
            <w:pPr>
              <w:rPr>
                <w:sz w:val="20"/>
                <w:szCs w:val="20"/>
              </w:rPr>
            </w:pPr>
            <w:r>
              <w:rPr>
                <w:sz w:val="20"/>
                <w:szCs w:val="20"/>
              </w:rPr>
              <w:t>Symantec Corporation</w:t>
            </w:r>
          </w:p>
        </w:tc>
      </w:tr>
      <w:tr w:rsidR="00821975" w:rsidRPr="00B453B1" w14:paraId="096CB092" w14:textId="77777777" w:rsidTr="00821975">
        <w:tc>
          <w:tcPr>
            <w:tcW w:w="949" w:type="dxa"/>
          </w:tcPr>
          <w:p w14:paraId="50CAE778" w14:textId="77777777" w:rsidR="00821975" w:rsidRPr="00B453B1" w:rsidRDefault="00324BBD" w:rsidP="00821975">
            <w:pPr>
              <w:rPr>
                <w:sz w:val="20"/>
                <w:szCs w:val="20"/>
              </w:rPr>
            </w:pPr>
            <w:hyperlink r:id="rId51" w:history="1">
              <w:r w:rsidR="00821975" w:rsidRPr="00DD3E32">
                <w:rPr>
                  <w:rStyle w:val="Hyperlink"/>
                  <w:sz w:val="20"/>
                </w:rPr>
                <w:t>C298</w:t>
              </w:r>
            </w:hyperlink>
          </w:p>
        </w:tc>
        <w:tc>
          <w:tcPr>
            <w:tcW w:w="5850" w:type="dxa"/>
          </w:tcPr>
          <w:p w14:paraId="131ED292" w14:textId="77777777" w:rsidR="00821975" w:rsidRPr="00B453B1" w:rsidRDefault="00821975" w:rsidP="00821975">
            <w:pPr>
              <w:rPr>
                <w:sz w:val="20"/>
                <w:szCs w:val="20"/>
              </w:rPr>
            </w:pPr>
            <w:r>
              <w:rPr>
                <w:sz w:val="20"/>
                <w:szCs w:val="20"/>
              </w:rPr>
              <w:t>Support for a revised Question on CyberSecurity (Q4/17)</w:t>
            </w:r>
          </w:p>
        </w:tc>
        <w:tc>
          <w:tcPr>
            <w:tcW w:w="2830" w:type="dxa"/>
          </w:tcPr>
          <w:p w14:paraId="2080D4B4" w14:textId="77777777" w:rsidR="00821975" w:rsidRPr="00B453B1" w:rsidRDefault="00821975" w:rsidP="00821975">
            <w:pPr>
              <w:rPr>
                <w:sz w:val="20"/>
                <w:szCs w:val="20"/>
              </w:rPr>
            </w:pPr>
            <w:r>
              <w:rPr>
                <w:sz w:val="20"/>
                <w:szCs w:val="20"/>
              </w:rPr>
              <w:t>Russian Federation</w:t>
            </w:r>
          </w:p>
        </w:tc>
      </w:tr>
      <w:tr w:rsidR="00821975" w:rsidRPr="00B453B1" w14:paraId="4D76A877" w14:textId="77777777" w:rsidTr="00821975">
        <w:tc>
          <w:tcPr>
            <w:tcW w:w="949" w:type="dxa"/>
          </w:tcPr>
          <w:p w14:paraId="29BE86D7" w14:textId="77777777" w:rsidR="00821975" w:rsidRPr="00B453B1" w:rsidRDefault="00324BBD" w:rsidP="00821975">
            <w:pPr>
              <w:rPr>
                <w:sz w:val="20"/>
                <w:szCs w:val="20"/>
              </w:rPr>
            </w:pPr>
            <w:hyperlink r:id="rId52" w:history="1">
              <w:r w:rsidR="00821975" w:rsidRPr="00DD3E32">
                <w:rPr>
                  <w:rStyle w:val="Hyperlink"/>
                  <w:sz w:val="20"/>
                </w:rPr>
                <w:t>C293</w:t>
              </w:r>
            </w:hyperlink>
          </w:p>
        </w:tc>
        <w:tc>
          <w:tcPr>
            <w:tcW w:w="5850" w:type="dxa"/>
          </w:tcPr>
          <w:p w14:paraId="0D47A99F" w14:textId="77777777" w:rsidR="00821975" w:rsidRPr="00B453B1" w:rsidRDefault="00821975" w:rsidP="00821975">
            <w:pPr>
              <w:rPr>
                <w:sz w:val="20"/>
                <w:szCs w:val="20"/>
              </w:rPr>
            </w:pPr>
            <w:r>
              <w:rPr>
                <w:sz w:val="20"/>
                <w:szCs w:val="20"/>
              </w:rPr>
              <w:t>Comment on first report from CG-XSS</w:t>
            </w:r>
          </w:p>
        </w:tc>
        <w:tc>
          <w:tcPr>
            <w:tcW w:w="2830" w:type="dxa"/>
          </w:tcPr>
          <w:p w14:paraId="1142DF21" w14:textId="77777777" w:rsidR="00821975" w:rsidRDefault="00821975" w:rsidP="00821975">
            <w:pPr>
              <w:rPr>
                <w:sz w:val="20"/>
                <w:szCs w:val="20"/>
              </w:rPr>
            </w:pPr>
            <w:r>
              <w:rPr>
                <w:sz w:val="20"/>
                <w:szCs w:val="20"/>
              </w:rPr>
              <w:t>DCMS, United Kingdom</w:t>
            </w:r>
          </w:p>
        </w:tc>
      </w:tr>
      <w:tr w:rsidR="00821975" w:rsidRPr="00B453B1" w14:paraId="0E5BB8DB" w14:textId="77777777" w:rsidTr="00821975">
        <w:tc>
          <w:tcPr>
            <w:tcW w:w="949" w:type="dxa"/>
          </w:tcPr>
          <w:p w14:paraId="5C29AEE7" w14:textId="77777777" w:rsidR="00821975" w:rsidRPr="00B453B1" w:rsidRDefault="00324BBD" w:rsidP="00821975">
            <w:pPr>
              <w:rPr>
                <w:sz w:val="20"/>
                <w:szCs w:val="20"/>
              </w:rPr>
            </w:pPr>
            <w:hyperlink r:id="rId53" w:history="1">
              <w:r w:rsidR="00821975" w:rsidRPr="00DD3E32">
                <w:rPr>
                  <w:rStyle w:val="Hyperlink"/>
                  <w:sz w:val="20"/>
                </w:rPr>
                <w:t>C238</w:t>
              </w:r>
            </w:hyperlink>
          </w:p>
        </w:tc>
        <w:tc>
          <w:tcPr>
            <w:tcW w:w="5850" w:type="dxa"/>
          </w:tcPr>
          <w:p w14:paraId="4627AD4F" w14:textId="77777777" w:rsidR="00821975" w:rsidRPr="00B453B1" w:rsidRDefault="00821975" w:rsidP="00821975">
            <w:pPr>
              <w:rPr>
                <w:sz w:val="20"/>
                <w:szCs w:val="20"/>
              </w:rPr>
            </w:pPr>
            <w:r>
              <w:rPr>
                <w:sz w:val="20"/>
                <w:szCs w:val="20"/>
              </w:rPr>
              <w:t>Views on CG Transformation of Security Systems (in TD 895)</w:t>
            </w:r>
          </w:p>
        </w:tc>
        <w:tc>
          <w:tcPr>
            <w:tcW w:w="2830" w:type="dxa"/>
          </w:tcPr>
          <w:p w14:paraId="7B307DEC" w14:textId="77777777" w:rsidR="00821975" w:rsidRPr="00B453B1" w:rsidRDefault="00821975" w:rsidP="00821975">
            <w:pPr>
              <w:rPr>
                <w:sz w:val="20"/>
                <w:szCs w:val="20"/>
              </w:rPr>
            </w:pPr>
            <w:r>
              <w:rPr>
                <w:sz w:val="20"/>
                <w:szCs w:val="20"/>
              </w:rPr>
              <w:t>United States</w:t>
            </w:r>
          </w:p>
        </w:tc>
      </w:tr>
      <w:tr w:rsidR="00821975" w:rsidRPr="00B453B1" w14:paraId="41802F49" w14:textId="77777777" w:rsidTr="00821975">
        <w:tc>
          <w:tcPr>
            <w:tcW w:w="949" w:type="dxa"/>
          </w:tcPr>
          <w:p w14:paraId="6FCF4F3F" w14:textId="77777777" w:rsidR="00821975" w:rsidRDefault="00324BBD" w:rsidP="00821975">
            <w:pPr>
              <w:rPr>
                <w:sz w:val="20"/>
                <w:szCs w:val="20"/>
              </w:rPr>
            </w:pPr>
            <w:hyperlink r:id="rId54" w:history="1">
              <w:r w:rsidR="00821975" w:rsidRPr="00DD3E32">
                <w:rPr>
                  <w:rStyle w:val="Hyperlink"/>
                  <w:sz w:val="20"/>
                </w:rPr>
                <w:t>C218</w:t>
              </w:r>
            </w:hyperlink>
          </w:p>
        </w:tc>
        <w:tc>
          <w:tcPr>
            <w:tcW w:w="5850" w:type="dxa"/>
          </w:tcPr>
          <w:p w14:paraId="7F200BBC" w14:textId="77777777" w:rsidR="00821975" w:rsidRDefault="00821975" w:rsidP="00821975">
            <w:pPr>
              <w:rPr>
                <w:sz w:val="20"/>
                <w:szCs w:val="20"/>
              </w:rPr>
            </w:pPr>
            <w:r>
              <w:rPr>
                <w:sz w:val="20"/>
                <w:szCs w:val="20"/>
              </w:rPr>
              <w:t>Proposed revisions for Question 8/17 text</w:t>
            </w:r>
          </w:p>
        </w:tc>
        <w:tc>
          <w:tcPr>
            <w:tcW w:w="2830" w:type="dxa"/>
          </w:tcPr>
          <w:p w14:paraId="0B6F2236" w14:textId="77777777" w:rsidR="00821975" w:rsidRDefault="00821975" w:rsidP="00821975">
            <w:pPr>
              <w:rPr>
                <w:sz w:val="20"/>
                <w:szCs w:val="20"/>
              </w:rPr>
            </w:pPr>
            <w:r>
              <w:rPr>
                <w:sz w:val="20"/>
                <w:szCs w:val="20"/>
              </w:rPr>
              <w:t>China, Ministry of Industry and Information Technology (MIIT)</w:t>
            </w:r>
          </w:p>
        </w:tc>
      </w:tr>
      <w:tr w:rsidR="00821975" w:rsidRPr="00B453B1" w14:paraId="1D548959" w14:textId="77777777" w:rsidTr="00821975">
        <w:tc>
          <w:tcPr>
            <w:tcW w:w="949" w:type="dxa"/>
          </w:tcPr>
          <w:p w14:paraId="6DA2C9CD" w14:textId="77777777" w:rsidR="00821975" w:rsidRDefault="00324BBD" w:rsidP="00821975">
            <w:pPr>
              <w:rPr>
                <w:sz w:val="20"/>
                <w:szCs w:val="20"/>
              </w:rPr>
            </w:pPr>
            <w:hyperlink r:id="rId55" w:history="1">
              <w:r w:rsidR="00821975" w:rsidRPr="00DD3E32">
                <w:rPr>
                  <w:rStyle w:val="Hyperlink"/>
                  <w:sz w:val="20"/>
                </w:rPr>
                <w:t>C194</w:t>
              </w:r>
            </w:hyperlink>
          </w:p>
        </w:tc>
        <w:tc>
          <w:tcPr>
            <w:tcW w:w="5850" w:type="dxa"/>
          </w:tcPr>
          <w:p w14:paraId="1924A5DA" w14:textId="77777777" w:rsidR="00821975" w:rsidRDefault="00821975" w:rsidP="00821975">
            <w:pPr>
              <w:rPr>
                <w:sz w:val="20"/>
                <w:szCs w:val="20"/>
              </w:rPr>
            </w:pPr>
            <w:r>
              <w:rPr>
                <w:sz w:val="20"/>
                <w:szCs w:val="20"/>
              </w:rPr>
              <w:t>Proposal for a revised Question on Countering spam by technical means(Q5/17)</w:t>
            </w:r>
          </w:p>
        </w:tc>
        <w:tc>
          <w:tcPr>
            <w:tcW w:w="2830" w:type="dxa"/>
          </w:tcPr>
          <w:p w14:paraId="2DFB50B9" w14:textId="77777777" w:rsidR="00821975" w:rsidRDefault="00821975" w:rsidP="00821975">
            <w:pPr>
              <w:rPr>
                <w:sz w:val="20"/>
                <w:szCs w:val="20"/>
              </w:rPr>
            </w:pPr>
            <w:r>
              <w:rPr>
                <w:sz w:val="20"/>
                <w:szCs w:val="20"/>
              </w:rPr>
              <w:t>Korea (Rep. of)</w:t>
            </w:r>
          </w:p>
        </w:tc>
      </w:tr>
      <w:tr w:rsidR="00821975" w:rsidRPr="00B453B1" w14:paraId="4606B001" w14:textId="77777777" w:rsidTr="00821975">
        <w:tc>
          <w:tcPr>
            <w:tcW w:w="949" w:type="dxa"/>
          </w:tcPr>
          <w:p w14:paraId="4F25E164" w14:textId="77777777" w:rsidR="00821975" w:rsidRDefault="00324BBD" w:rsidP="00821975">
            <w:pPr>
              <w:rPr>
                <w:sz w:val="20"/>
                <w:szCs w:val="20"/>
              </w:rPr>
            </w:pPr>
            <w:hyperlink r:id="rId56" w:history="1">
              <w:r w:rsidR="00821975" w:rsidRPr="00DD3E32">
                <w:rPr>
                  <w:rStyle w:val="Hyperlink"/>
                  <w:sz w:val="20"/>
                </w:rPr>
                <w:t>C193</w:t>
              </w:r>
            </w:hyperlink>
          </w:p>
        </w:tc>
        <w:tc>
          <w:tcPr>
            <w:tcW w:w="5850" w:type="dxa"/>
          </w:tcPr>
          <w:p w14:paraId="7B448CCC" w14:textId="77777777" w:rsidR="00821975" w:rsidRDefault="00821975" w:rsidP="00821975">
            <w:pPr>
              <w:rPr>
                <w:sz w:val="20"/>
                <w:szCs w:val="20"/>
              </w:rPr>
            </w:pPr>
            <w:r>
              <w:rPr>
                <w:sz w:val="20"/>
                <w:szCs w:val="20"/>
              </w:rPr>
              <w:t>Proposal for a revised Question on CyberSecurity (Q4/17)</w:t>
            </w:r>
          </w:p>
        </w:tc>
        <w:tc>
          <w:tcPr>
            <w:tcW w:w="2830" w:type="dxa"/>
          </w:tcPr>
          <w:p w14:paraId="0FDA554A" w14:textId="77777777" w:rsidR="00821975" w:rsidRDefault="00821975" w:rsidP="00821975">
            <w:pPr>
              <w:rPr>
                <w:sz w:val="20"/>
                <w:szCs w:val="20"/>
              </w:rPr>
            </w:pPr>
            <w:r>
              <w:rPr>
                <w:sz w:val="20"/>
                <w:szCs w:val="20"/>
              </w:rPr>
              <w:t>Korea (Rep. of)</w:t>
            </w:r>
          </w:p>
        </w:tc>
      </w:tr>
    </w:tbl>
    <w:p w14:paraId="099AF214" w14:textId="77777777" w:rsidR="00821975" w:rsidRDefault="00821975" w:rsidP="00821975"/>
    <w:p w14:paraId="1845A955" w14:textId="77777777" w:rsidR="00821975" w:rsidRDefault="00821975" w:rsidP="00821975"/>
    <w:p w14:paraId="437DE0F8" w14:textId="77777777" w:rsidR="00821975" w:rsidRDefault="00821975" w:rsidP="00821975">
      <w:pPr>
        <w:spacing w:before="0" w:after="160" w:line="259" w:lineRule="auto"/>
      </w:pPr>
      <w:r>
        <w:br w:type="page"/>
      </w:r>
    </w:p>
    <w:p w14:paraId="4F2C61AF" w14:textId="77777777" w:rsidR="00821975" w:rsidRDefault="00821975" w:rsidP="00821975">
      <w:pPr>
        <w:pStyle w:val="AnnexNotitle"/>
      </w:pPr>
      <w:bookmarkStart w:id="1013" w:name="_Toc34132840"/>
      <w:r>
        <w:lastRenderedPageBreak/>
        <w:t>Annex 2 – Changes to the incubation question text</w:t>
      </w:r>
      <w:bookmarkEnd w:id="1013"/>
    </w:p>
    <w:p w14:paraId="74AC5D5F" w14:textId="77777777" w:rsidR="00821975" w:rsidRDefault="00821975" w:rsidP="00821975">
      <w:r>
        <w:t>Currently the hosting question changed its text in the following way to represent the incubation management:</w:t>
      </w:r>
    </w:p>
    <w:p w14:paraId="13870DCF" w14:textId="77777777" w:rsidR="00821975" w:rsidRPr="00F43D7D" w:rsidRDefault="00821975" w:rsidP="00821975">
      <w:r w:rsidRPr="007A6F1B">
        <w:rPr>
          <w:b/>
        </w:rPr>
        <w:t>Motivation</w:t>
      </w:r>
    </w:p>
    <w:p w14:paraId="3F298143" w14:textId="77777777" w:rsidR="00821975" w:rsidRPr="00787A6E" w:rsidRDefault="00821975" w:rsidP="00821975">
      <w:pPr>
        <w:rPr>
          <w:lang w:eastAsia="en-US"/>
        </w:rPr>
      </w:pPr>
    </w:p>
    <w:p w14:paraId="3650B09F" w14:textId="77777777" w:rsidR="00821975" w:rsidRPr="00787A6E" w:rsidRDefault="00821975" w:rsidP="00821975">
      <w:pPr>
        <w:spacing w:before="0"/>
        <w:rPr>
          <w:rFonts w:eastAsia="Times New Roman"/>
          <w:i/>
          <w:lang w:val="en-US" w:eastAsia="fr-FR"/>
        </w:rPr>
      </w:pPr>
      <w:r w:rsidRPr="00787A6E">
        <w:rPr>
          <w:rFonts w:ascii="Arial" w:eastAsia="Times New Roman" w:hAnsi="Arial" w:cs="Arial"/>
          <w:i/>
          <w:color w:val="444444"/>
          <w:sz w:val="18"/>
          <w:szCs w:val="18"/>
          <w:shd w:val="clear" w:color="auto" w:fill="FFFFFF"/>
          <w:lang w:val="en-US" w:eastAsia="fr-FR"/>
        </w:rPr>
        <w:t>SG17 needs to be proactive and prompt in studying emerging areas in order to secure new emerging telecommunication/ICT based services and applications. Incubation function enables SG17 to introduce new work items in an efficient manner in the emerging areas.</w:t>
      </w:r>
    </w:p>
    <w:p w14:paraId="50948FF7" w14:textId="77777777" w:rsidR="00821975" w:rsidRPr="00787A6E" w:rsidRDefault="00821975" w:rsidP="00821975">
      <w:pPr>
        <w:rPr>
          <w:lang w:eastAsia="en-US"/>
        </w:rPr>
      </w:pPr>
    </w:p>
    <w:p w14:paraId="6E63C627" w14:textId="77777777" w:rsidR="00821975" w:rsidRPr="00F43D7D" w:rsidRDefault="00821975" w:rsidP="00821975">
      <w:r w:rsidRPr="007A6F1B">
        <w:rPr>
          <w:b/>
        </w:rPr>
        <w:t>Question</w:t>
      </w:r>
    </w:p>
    <w:p w14:paraId="04B5B4B1" w14:textId="77777777" w:rsidR="00821975" w:rsidRPr="00787A6E" w:rsidRDefault="00821975" w:rsidP="00821975">
      <w:pPr>
        <w:rPr>
          <w:lang w:eastAsia="en-US"/>
        </w:rPr>
      </w:pPr>
    </w:p>
    <w:p w14:paraId="49E19AC7" w14:textId="77777777" w:rsidR="00821975" w:rsidRPr="00787A6E" w:rsidRDefault="00821975" w:rsidP="00821975">
      <w:pPr>
        <w:spacing w:before="0"/>
        <w:rPr>
          <w:rFonts w:eastAsia="Times New Roman"/>
          <w:i/>
          <w:lang w:val="en-US" w:eastAsia="fr-FR"/>
        </w:rPr>
      </w:pPr>
      <w:r w:rsidRPr="00787A6E">
        <w:rPr>
          <w:rFonts w:ascii="Arial" w:eastAsia="Times New Roman" w:hAnsi="Arial" w:cs="Arial"/>
          <w:i/>
          <w:color w:val="444444"/>
          <w:sz w:val="18"/>
          <w:szCs w:val="18"/>
          <w:shd w:val="clear" w:color="auto" w:fill="FFFFFF"/>
          <w:lang w:val="en-US" w:eastAsia="fr-FR"/>
        </w:rPr>
        <w:t>g)      How should SG17 study new emerging areas to protect global telecommunication/ICT infrastructures from the threats and challenges of the evolving cybersecurity landscape including new emerging services and applications?</w:t>
      </w:r>
    </w:p>
    <w:p w14:paraId="6EFBB223" w14:textId="77777777" w:rsidR="00821975" w:rsidRPr="00787A6E" w:rsidRDefault="00821975" w:rsidP="00821975">
      <w:pPr>
        <w:rPr>
          <w:lang w:eastAsia="en-US"/>
        </w:rPr>
      </w:pPr>
    </w:p>
    <w:p w14:paraId="48EDCD7E" w14:textId="77777777" w:rsidR="00821975" w:rsidRPr="00F43D7D" w:rsidRDefault="00821975" w:rsidP="00821975">
      <w:r w:rsidRPr="007A6F1B">
        <w:rPr>
          <w:b/>
        </w:rPr>
        <w:t>Tasks</w:t>
      </w:r>
    </w:p>
    <w:p w14:paraId="65F14073" w14:textId="77777777" w:rsidR="00821975" w:rsidRPr="00787A6E" w:rsidRDefault="00821975" w:rsidP="00821975">
      <w:pPr>
        <w:rPr>
          <w:lang w:eastAsia="en-US"/>
        </w:rPr>
      </w:pPr>
    </w:p>
    <w:p w14:paraId="73426845" w14:textId="3A5308A2" w:rsidR="00821975" w:rsidRPr="00787A6E" w:rsidRDefault="00821975" w:rsidP="00821975">
      <w:pPr>
        <w:spacing w:before="0"/>
        <w:rPr>
          <w:rFonts w:eastAsia="Times New Roman"/>
          <w:i/>
          <w:lang w:val="en-US" w:eastAsia="fr-FR"/>
        </w:rPr>
      </w:pPr>
      <w:r w:rsidRPr="00787A6E">
        <w:rPr>
          <w:rFonts w:ascii="Arial" w:eastAsia="Times New Roman" w:hAnsi="Arial" w:cs="Arial"/>
          <w:i/>
          <w:color w:val="444444"/>
          <w:sz w:val="18"/>
          <w:szCs w:val="18"/>
          <w:shd w:val="clear" w:color="auto" w:fill="FFFFFF"/>
          <w:lang w:val="en-US" w:eastAsia="fr-FR"/>
        </w:rPr>
        <w:t>k)      Collaborate with all other Questions in ITU-T SG17 to coordinate incubation</w:t>
      </w:r>
      <w:del w:id="1014" w:author="Arnaud Taddei" w:date="2020-03-03T12:55:00Z">
        <w:r w:rsidRPr="00787A6E" w:rsidDel="006003F3">
          <w:rPr>
            <w:rFonts w:ascii="Arial" w:eastAsia="Times New Roman" w:hAnsi="Arial" w:cs="Arial"/>
            <w:i/>
            <w:color w:val="444444"/>
            <w:sz w:val="18"/>
            <w:szCs w:val="18"/>
            <w:shd w:val="clear" w:color="auto" w:fill="FFFFFF"/>
            <w:lang w:val="en-US" w:eastAsia="fr-FR"/>
          </w:rPr>
          <w:delText xml:space="preserve"> </w:delText>
        </w:r>
      </w:del>
      <w:ins w:id="1015" w:author="Arnaud Taddei" w:date="2020-03-03T12:55:00Z">
        <w:r w:rsidR="006003F3">
          <w:rPr>
            <w:rFonts w:ascii="Arial" w:eastAsia="Times New Roman" w:hAnsi="Arial" w:cs="Arial"/>
            <w:i/>
            <w:color w:val="444444"/>
            <w:sz w:val="18"/>
            <w:szCs w:val="18"/>
            <w:shd w:val="clear" w:color="auto" w:fill="FFFFFF"/>
            <w:lang w:val="en-US" w:eastAsia="fr-FR"/>
          </w:rPr>
          <w:t xml:space="preserve"> mechanism</w:t>
        </w:r>
      </w:ins>
      <w:commentRangeStart w:id="1016"/>
      <w:del w:id="1017" w:author="Arnaud Taddei" w:date="2020-03-03T12:55:00Z">
        <w:r w:rsidRPr="00787A6E" w:rsidDel="006003F3">
          <w:rPr>
            <w:rFonts w:ascii="Arial" w:eastAsia="Times New Roman" w:hAnsi="Arial" w:cs="Arial"/>
            <w:i/>
            <w:color w:val="444444"/>
            <w:sz w:val="18"/>
            <w:szCs w:val="18"/>
            <w:shd w:val="clear" w:color="auto" w:fill="FFFFFF"/>
            <w:lang w:val="en-US" w:eastAsia="fr-FR"/>
          </w:rPr>
          <w:delText>function</w:delText>
        </w:r>
        <w:commentRangeEnd w:id="1016"/>
        <w:r w:rsidDel="006003F3">
          <w:rPr>
            <w:rStyle w:val="CommentReference"/>
          </w:rPr>
          <w:commentReference w:id="1016"/>
        </w:r>
      </w:del>
      <w:r w:rsidRPr="00787A6E">
        <w:rPr>
          <w:rFonts w:ascii="Arial" w:eastAsia="Times New Roman" w:hAnsi="Arial" w:cs="Arial"/>
          <w:i/>
          <w:color w:val="444444"/>
          <w:sz w:val="18"/>
          <w:szCs w:val="18"/>
          <w:shd w:val="clear" w:color="auto" w:fill="FFFFFF"/>
          <w:lang w:val="en-US" w:eastAsia="fr-FR"/>
        </w:rPr>
        <w:t>.</w:t>
      </w:r>
      <w:r w:rsidRPr="00787A6E">
        <w:rPr>
          <w:rFonts w:ascii="Arial" w:eastAsia="Times New Roman" w:hAnsi="Arial" w:cs="Arial"/>
          <w:i/>
          <w:color w:val="444444"/>
          <w:sz w:val="18"/>
          <w:szCs w:val="18"/>
          <w:lang w:val="en-US" w:eastAsia="fr-FR"/>
        </w:rPr>
        <w:br/>
      </w:r>
      <w:r w:rsidRPr="00787A6E">
        <w:rPr>
          <w:rFonts w:ascii="Arial" w:eastAsia="Times New Roman" w:hAnsi="Arial" w:cs="Arial"/>
          <w:i/>
          <w:color w:val="444444"/>
          <w:sz w:val="18"/>
          <w:szCs w:val="18"/>
          <w:shd w:val="clear" w:color="auto" w:fill="FFFFFF"/>
          <w:lang w:val="en-US" w:eastAsia="fr-FR"/>
        </w:rPr>
        <w:t xml:space="preserve">l)        Incorporate incubation </w:t>
      </w:r>
      <w:del w:id="1018" w:author="Arnaud Taddei" w:date="2020-03-03T12:55:00Z">
        <w:r w:rsidRPr="00787A6E" w:rsidDel="006003F3">
          <w:rPr>
            <w:rFonts w:ascii="Arial" w:eastAsia="Times New Roman" w:hAnsi="Arial" w:cs="Arial"/>
            <w:i/>
            <w:color w:val="444444"/>
            <w:sz w:val="18"/>
            <w:szCs w:val="18"/>
            <w:shd w:val="clear" w:color="auto" w:fill="FFFFFF"/>
            <w:lang w:val="en-US" w:eastAsia="fr-FR"/>
          </w:rPr>
          <w:delText xml:space="preserve">function </w:delText>
        </w:r>
      </w:del>
      <w:ins w:id="1019" w:author="Arnaud Taddei" w:date="2020-03-03T12:55:00Z">
        <w:r w:rsidR="006003F3">
          <w:rPr>
            <w:rFonts w:ascii="Arial" w:eastAsia="Times New Roman" w:hAnsi="Arial" w:cs="Arial"/>
            <w:i/>
            <w:color w:val="444444"/>
            <w:sz w:val="18"/>
            <w:szCs w:val="18"/>
            <w:shd w:val="clear" w:color="auto" w:fill="FFFFFF"/>
            <w:lang w:val="en-US" w:eastAsia="fr-FR"/>
          </w:rPr>
          <w:t>mechanism</w:t>
        </w:r>
      </w:ins>
      <w:ins w:id="1020" w:author="Arnaud Taddei" w:date="2020-03-03T12:56:00Z">
        <w:r w:rsidR="006003F3">
          <w:rPr>
            <w:rFonts w:ascii="Arial" w:eastAsia="Times New Roman" w:hAnsi="Arial" w:cs="Arial"/>
            <w:i/>
            <w:color w:val="444444"/>
            <w:sz w:val="18"/>
            <w:szCs w:val="18"/>
            <w:shd w:val="clear" w:color="auto" w:fill="FFFFFF"/>
            <w:lang w:val="en-US" w:eastAsia="fr-FR"/>
          </w:rPr>
          <w:t xml:space="preserve"> as per [TP.inno]</w:t>
        </w:r>
      </w:ins>
      <w:ins w:id="1021" w:author="Arnaud Taddei" w:date="2020-03-03T12:55:00Z">
        <w:r w:rsidR="006003F3" w:rsidRPr="00787A6E">
          <w:rPr>
            <w:rFonts w:ascii="Arial" w:eastAsia="Times New Roman" w:hAnsi="Arial" w:cs="Arial"/>
            <w:i/>
            <w:color w:val="444444"/>
            <w:sz w:val="18"/>
            <w:szCs w:val="18"/>
            <w:shd w:val="clear" w:color="auto" w:fill="FFFFFF"/>
            <w:lang w:val="en-US" w:eastAsia="fr-FR"/>
          </w:rPr>
          <w:t xml:space="preserve"> </w:t>
        </w:r>
      </w:ins>
      <w:r w:rsidRPr="00787A6E">
        <w:rPr>
          <w:rFonts w:ascii="Arial" w:eastAsia="Times New Roman" w:hAnsi="Arial" w:cs="Arial"/>
          <w:i/>
          <w:color w:val="444444"/>
          <w:sz w:val="18"/>
          <w:szCs w:val="18"/>
          <w:shd w:val="clear" w:color="auto" w:fill="FFFFFF"/>
          <w:lang w:val="en-US" w:eastAsia="fr-FR"/>
        </w:rPr>
        <w:t xml:space="preserve">to address the new emerging areas in ITU-T </w:t>
      </w:r>
      <w:commentRangeStart w:id="1022"/>
      <w:r w:rsidRPr="00787A6E">
        <w:rPr>
          <w:rFonts w:ascii="Arial" w:eastAsia="Times New Roman" w:hAnsi="Arial" w:cs="Arial"/>
          <w:i/>
          <w:color w:val="444444"/>
          <w:sz w:val="18"/>
          <w:szCs w:val="18"/>
          <w:shd w:val="clear" w:color="auto" w:fill="FFFFFF"/>
          <w:lang w:val="en-US" w:eastAsia="fr-FR"/>
        </w:rPr>
        <w:t>SG17</w:t>
      </w:r>
      <w:commentRangeEnd w:id="1022"/>
      <w:r>
        <w:rPr>
          <w:rStyle w:val="CommentReference"/>
        </w:rPr>
        <w:commentReference w:id="1022"/>
      </w:r>
      <w:r w:rsidRPr="00787A6E">
        <w:rPr>
          <w:rFonts w:ascii="Arial" w:eastAsia="Times New Roman" w:hAnsi="Arial" w:cs="Arial"/>
          <w:i/>
          <w:color w:val="444444"/>
          <w:sz w:val="18"/>
          <w:szCs w:val="18"/>
          <w:shd w:val="clear" w:color="auto" w:fill="FFFFFF"/>
          <w:lang w:val="en-US" w:eastAsia="fr-FR"/>
        </w:rPr>
        <w:t>.</w:t>
      </w:r>
    </w:p>
    <w:p w14:paraId="55A71FDE" w14:textId="77777777" w:rsidR="00821975" w:rsidRPr="00787A6E" w:rsidRDefault="00821975" w:rsidP="00821975">
      <w:pPr>
        <w:rPr>
          <w:lang w:val="en-US" w:eastAsia="en-US"/>
        </w:rPr>
      </w:pPr>
    </w:p>
    <w:p w14:paraId="077E6AC8" w14:textId="77777777" w:rsidR="00821975" w:rsidRDefault="00821975" w:rsidP="00821975">
      <w:pPr>
        <w:spacing w:before="0" w:after="160" w:line="259" w:lineRule="auto"/>
        <w:rPr>
          <w:lang w:eastAsia="en-US"/>
        </w:rPr>
      </w:pPr>
      <w:r>
        <w:rPr>
          <w:lang w:eastAsia="en-US"/>
        </w:rPr>
        <w:br w:type="page"/>
      </w:r>
    </w:p>
    <w:p w14:paraId="17D33A0C" w14:textId="2C4CDB77" w:rsidR="00821975" w:rsidRDefault="00821975" w:rsidP="00821975">
      <w:pPr>
        <w:pStyle w:val="AnnexNotitle"/>
      </w:pPr>
      <w:bookmarkStart w:id="1023" w:name="_Toc34132841"/>
      <w:r>
        <w:lastRenderedPageBreak/>
        <w:t xml:space="preserve">Annex 3 – </w:t>
      </w:r>
      <w:del w:id="1024" w:author="Arnaud Taddei" w:date="2020-02-27T08:59:00Z">
        <w:r w:rsidDel="000A360C">
          <w:delText>Proposed template</w:delText>
        </w:r>
      </w:del>
      <w:ins w:id="1025" w:author="Arnaud Taddei" w:date="2020-02-27T08:59:00Z">
        <w:r w:rsidR="000A360C">
          <w:t>Template to support the reporting of the incubation me</w:t>
        </w:r>
      </w:ins>
      <w:ins w:id="1026" w:author="Arnaud Taddei" w:date="2020-02-27T09:00:00Z">
        <w:r w:rsidR="000A360C">
          <w:t xml:space="preserve">chanism in the </w:t>
        </w:r>
      </w:ins>
      <w:ins w:id="1027" w:author="Arnaud Taddei" w:date="2020-02-27T09:01:00Z">
        <w:r w:rsidR="000A360C">
          <w:t>i</w:t>
        </w:r>
      </w:ins>
      <w:ins w:id="1028" w:author="Arnaud Taddei" w:date="2020-02-27T09:00:00Z">
        <w:r w:rsidR="000A360C">
          <w:t xml:space="preserve">ncubation </w:t>
        </w:r>
      </w:ins>
      <w:ins w:id="1029" w:author="Arnaud Taddei" w:date="2020-02-27T09:01:00Z">
        <w:r w:rsidR="000A360C">
          <w:t>q</w:t>
        </w:r>
      </w:ins>
      <w:ins w:id="1030" w:author="Arnaud Taddei" w:date="2020-02-27T09:00:00Z">
        <w:r w:rsidR="000A360C">
          <w:t xml:space="preserve">uestion </w:t>
        </w:r>
      </w:ins>
      <w:ins w:id="1031" w:author="Arnaud Taddei" w:date="2020-02-27T09:01:00Z">
        <w:r w:rsidR="000A360C">
          <w:t>r</w:t>
        </w:r>
      </w:ins>
      <w:ins w:id="1032" w:author="Arnaud Taddei" w:date="2020-02-27T09:00:00Z">
        <w:r w:rsidR="000A360C">
          <w:t>eport</w:t>
        </w:r>
      </w:ins>
      <w:bookmarkEnd w:id="1023"/>
      <w:del w:id="1033" w:author="Arnaud Taddei" w:date="2020-02-27T09:00:00Z">
        <w:r w:rsidDel="000A360C">
          <w:delText xml:space="preserve"> elements for reporting</w:delText>
        </w:r>
      </w:del>
    </w:p>
    <w:p w14:paraId="1D66AB77" w14:textId="7708EC33" w:rsidR="00821975" w:rsidRDefault="00821975" w:rsidP="00821975">
      <w:pPr>
        <w:rPr>
          <w:ins w:id="1034" w:author="Arnaud Taddei" w:date="2020-02-28T18:20:00Z"/>
          <w:lang w:eastAsia="en-US"/>
        </w:rPr>
      </w:pPr>
      <w:del w:id="1035" w:author="Arnaud Taddei" w:date="2020-02-27T09:00:00Z">
        <w:r w:rsidDel="000A360C">
          <w:rPr>
            <w:lang w:eastAsia="en-US"/>
          </w:rPr>
          <w:delText>This section proposes a</w:delText>
        </w:r>
      </w:del>
      <w:ins w:id="1036" w:author="Arnaud Taddei" w:date="2020-02-27T09:00:00Z">
        <w:r w:rsidR="000A360C">
          <w:rPr>
            <w:lang w:eastAsia="en-US"/>
          </w:rPr>
          <w:t>The below text is a</w:t>
        </w:r>
      </w:ins>
      <w:r>
        <w:rPr>
          <w:lang w:eastAsia="en-US"/>
        </w:rPr>
        <w:t xml:space="preserve"> template text to be included in </w:t>
      </w:r>
      <w:ins w:id="1037" w:author="Arnaud Taddei" w:date="2020-02-27T09:00:00Z">
        <w:r w:rsidR="000A360C">
          <w:rPr>
            <w:lang w:eastAsia="en-US"/>
          </w:rPr>
          <w:t xml:space="preserve">the </w:t>
        </w:r>
      </w:ins>
      <w:ins w:id="1038" w:author="Arnaud Taddei" w:date="2020-02-27T09:01:00Z">
        <w:r w:rsidR="000A360C">
          <w:rPr>
            <w:lang w:eastAsia="en-US"/>
          </w:rPr>
          <w:t>incubation q</w:t>
        </w:r>
      </w:ins>
      <w:ins w:id="1039" w:author="Arnaud Taddei" w:date="2020-02-27T09:00:00Z">
        <w:r w:rsidR="000A360C">
          <w:rPr>
            <w:lang w:eastAsia="en-US"/>
          </w:rPr>
          <w:t>uestion</w:t>
        </w:r>
      </w:ins>
      <w:del w:id="1040" w:author="Arnaud Taddei" w:date="2020-02-27T09:00:00Z">
        <w:r w:rsidDel="000A360C">
          <w:rPr>
            <w:lang w:eastAsia="en-US"/>
          </w:rPr>
          <w:delText>Q4</w:delText>
        </w:r>
      </w:del>
      <w:r>
        <w:rPr>
          <w:lang w:eastAsia="en-US"/>
        </w:rPr>
        <w:t xml:space="preserve"> report</w:t>
      </w:r>
      <w:del w:id="1041" w:author="Arnaud Taddei" w:date="2020-02-28T18:18:00Z">
        <w:r w:rsidDel="00D96949">
          <w:rPr>
            <w:lang w:eastAsia="en-US"/>
          </w:rPr>
          <w:delText xml:space="preserve"> (the current incubation </w:delText>
        </w:r>
      </w:del>
      <w:del w:id="1042" w:author="Arnaud Taddei" w:date="2020-02-27T09:01:00Z">
        <w:r w:rsidDel="000A360C">
          <w:rPr>
            <w:lang w:eastAsia="en-US"/>
          </w:rPr>
          <w:delText xml:space="preserve">host </w:delText>
        </w:r>
      </w:del>
      <w:del w:id="1043" w:author="Arnaud Taddei" w:date="2020-02-28T18:18:00Z">
        <w:r w:rsidDel="00D96949">
          <w:rPr>
            <w:lang w:eastAsia="en-US"/>
          </w:rPr>
          <w:delText>question)</w:delText>
        </w:r>
      </w:del>
      <w:r>
        <w:rPr>
          <w:lang w:eastAsia="en-US"/>
        </w:rPr>
        <w:t xml:space="preserve"> to document the status and assessment of the </w:t>
      </w:r>
      <w:ins w:id="1044" w:author="Arnaud Taddei" w:date="2020-02-27T09:02:00Z">
        <w:r w:rsidR="000A360C">
          <w:rPr>
            <w:lang w:eastAsia="en-US"/>
          </w:rPr>
          <w:t>i</w:t>
        </w:r>
      </w:ins>
      <w:del w:id="1045" w:author="Arnaud Taddei" w:date="2020-02-27T09:02:00Z">
        <w:r w:rsidDel="000A360C">
          <w:rPr>
            <w:lang w:eastAsia="en-US"/>
          </w:rPr>
          <w:delText>I</w:delText>
        </w:r>
      </w:del>
      <w:r>
        <w:rPr>
          <w:lang w:eastAsia="en-US"/>
        </w:rPr>
        <w:t xml:space="preserve">ncubation </w:t>
      </w:r>
      <w:ins w:id="1046" w:author="Arnaud Taddei" w:date="2020-02-27T09:02:00Z">
        <w:r w:rsidR="000A360C">
          <w:rPr>
            <w:lang w:eastAsia="en-US"/>
          </w:rPr>
          <w:t>m</w:t>
        </w:r>
      </w:ins>
      <w:del w:id="1047" w:author="Arnaud Taddei" w:date="2020-02-27T09:02:00Z">
        <w:r w:rsidDel="000A360C">
          <w:rPr>
            <w:lang w:eastAsia="en-US"/>
          </w:rPr>
          <w:delText>M</w:delText>
        </w:r>
      </w:del>
      <w:r>
        <w:rPr>
          <w:lang w:eastAsia="en-US"/>
        </w:rPr>
        <w:t xml:space="preserve">echanism for consideration in the working party closing plenary and </w:t>
      </w:r>
      <w:ins w:id="1048" w:author="Arnaud Taddei" w:date="2020-02-28T18:19:00Z">
        <w:r w:rsidR="00D96949">
          <w:rPr>
            <w:lang w:eastAsia="en-US"/>
          </w:rPr>
          <w:t xml:space="preserve">then </w:t>
        </w:r>
      </w:ins>
      <w:ins w:id="1049" w:author="Arnaud Taddei" w:date="2020-02-28T18:20:00Z">
        <w:r w:rsidR="00D96949">
          <w:rPr>
            <w:lang w:eastAsia="en-US"/>
          </w:rPr>
          <w:t>potentially in the study group closing plenary.</w:t>
        </w:r>
      </w:ins>
    </w:p>
    <w:p w14:paraId="2C5A5CD6" w14:textId="5EE6796A" w:rsidR="00D96949" w:rsidRDefault="00D96949" w:rsidP="00821975">
      <w:pPr>
        <w:rPr>
          <w:lang w:eastAsia="en-US"/>
        </w:rPr>
      </w:pPr>
      <w:ins w:id="1050" w:author="Arnaud Taddei" w:date="2020-02-28T18:21:00Z">
        <w:r>
          <w:rPr>
            <w:lang w:eastAsia="en-US"/>
          </w:rPr>
          <w:t>This template assumes Q4/17 is the incubation question for sake of clarity</w:t>
        </w:r>
      </w:ins>
    </w:p>
    <w:p w14:paraId="06CCA430" w14:textId="77777777" w:rsidR="00821975" w:rsidRDefault="00821975" w:rsidP="00821975">
      <w:pPr>
        <w:rPr>
          <w:lang w:eastAsia="en-US"/>
        </w:rPr>
      </w:pPr>
    </w:p>
    <w:p w14:paraId="73C38280" w14:textId="77777777" w:rsidR="00821975" w:rsidRPr="007A6F1B" w:rsidRDefault="00821975" w:rsidP="00821975">
      <w:pPr>
        <w:rPr>
          <w:sz w:val="28"/>
          <w:szCs w:val="28"/>
        </w:rPr>
      </w:pPr>
      <w:r w:rsidRPr="007A6F1B">
        <w:rPr>
          <w:b/>
          <w:sz w:val="28"/>
          <w:szCs w:val="28"/>
        </w:rPr>
        <w:t xml:space="preserve">Q4 Incubation Mechanism Report </w:t>
      </w:r>
    </w:p>
    <w:p w14:paraId="2E726A21" w14:textId="77777777" w:rsidR="00821975" w:rsidRDefault="00821975" w:rsidP="00821975">
      <w:pPr>
        <w:rPr>
          <w:lang w:eastAsia="en-US"/>
        </w:rPr>
      </w:pPr>
      <w:r>
        <w:rPr>
          <w:lang w:eastAsia="en-US"/>
        </w:rPr>
        <w:t>Q4 hosts the incubation management part of the incubation mechanism as referred in [TP.inno]</w:t>
      </w:r>
    </w:p>
    <w:p w14:paraId="765E30C1" w14:textId="77777777" w:rsidR="00821975" w:rsidRPr="00F43D7D" w:rsidRDefault="00821975" w:rsidP="00821975">
      <w:r w:rsidRPr="007A6F1B">
        <w:rPr>
          <w:b/>
        </w:rPr>
        <w:t>Q4 Rapporteur(s) in charge of incubation management in this SG17 meeting</w:t>
      </w:r>
    </w:p>
    <w:p w14:paraId="168141DE" w14:textId="77777777" w:rsidR="00821975" w:rsidRDefault="00821975" w:rsidP="00821975">
      <w:pPr>
        <w:rPr>
          <w:lang w:eastAsia="en-US"/>
        </w:rPr>
      </w:pPr>
      <w:r>
        <w:rPr>
          <w:lang w:eastAsia="en-US"/>
        </w:rPr>
        <w:t>Q4 Rapporteur(s) in charge of incubation management in this SG17 meeting is (are):</w:t>
      </w:r>
    </w:p>
    <w:p w14:paraId="77C8AEE5" w14:textId="77777777" w:rsidR="00821975" w:rsidRPr="003E4710" w:rsidRDefault="00821975" w:rsidP="00821975">
      <w:pPr>
        <w:rPr>
          <w:i/>
          <w:lang w:eastAsia="en-US"/>
        </w:rPr>
      </w:pPr>
      <w:r w:rsidRPr="003E4710">
        <w:rPr>
          <w:i/>
          <w:lang w:eastAsia="en-US"/>
        </w:rPr>
        <w:t>Firstname Name, Affiliation, Country</w:t>
      </w:r>
    </w:p>
    <w:p w14:paraId="68EA91CE" w14:textId="77777777" w:rsidR="00821975" w:rsidRPr="00F43D7D" w:rsidRDefault="00821975" w:rsidP="00821975">
      <w:r w:rsidRPr="007A6F1B">
        <w:rPr>
          <w:b/>
        </w:rPr>
        <w:t>Status of the Incubation Queue</w:t>
      </w:r>
    </w:p>
    <w:p w14:paraId="09E88D8A" w14:textId="2F154EF8" w:rsidR="00821975" w:rsidRDefault="00821975" w:rsidP="00821975">
      <w:pPr>
        <w:rPr>
          <w:lang w:eastAsia="en-US"/>
        </w:rPr>
      </w:pPr>
      <w:r>
        <w:rPr>
          <w:lang w:eastAsia="en-US"/>
        </w:rPr>
        <w:t xml:space="preserve">The incubation queue contains </w:t>
      </w:r>
      <w:ins w:id="1051" w:author="Arnaud Taddei" w:date="2020-02-27T09:02:00Z">
        <w:r w:rsidR="000A360C">
          <w:rPr>
            <w:lang w:eastAsia="en-US"/>
          </w:rPr>
          <w:t>[</w:t>
        </w:r>
      </w:ins>
      <w:r>
        <w:rPr>
          <w:lang w:eastAsia="en-US"/>
        </w:rPr>
        <w:t>8</w:t>
      </w:r>
      <w:ins w:id="1052" w:author="Arnaud Taddei" w:date="2020-02-28T18:22:00Z">
        <w:r w:rsidR="00D96949">
          <w:rPr>
            <w:lang w:eastAsia="en-US"/>
          </w:rPr>
          <w:t>]</w:t>
        </w:r>
      </w:ins>
      <w:r>
        <w:rPr>
          <w:lang w:eastAsia="en-US"/>
        </w:rPr>
        <w:t xml:space="preserve"> work items under development as of </w:t>
      </w:r>
      <w:ins w:id="1053" w:author="Arnaud Taddei" w:date="2020-02-28T18:22:00Z">
        <w:r w:rsidR="00D96949">
          <w:rPr>
            <w:lang w:eastAsia="en-US"/>
          </w:rPr>
          <w:t>[</w:t>
        </w:r>
      </w:ins>
      <w:r>
        <w:rPr>
          <w:lang w:eastAsia="en-US"/>
        </w:rPr>
        <w:t>19</w:t>
      </w:r>
      <w:r w:rsidRPr="002748C6">
        <w:rPr>
          <w:vertAlign w:val="superscript"/>
          <w:lang w:eastAsia="en-US"/>
        </w:rPr>
        <w:t>th</w:t>
      </w:r>
      <w:r>
        <w:rPr>
          <w:lang w:eastAsia="en-US"/>
        </w:rPr>
        <w:t xml:space="preserve"> of July 2019</w:t>
      </w:r>
      <w:ins w:id="1054" w:author="Arnaud Taddei" w:date="2020-02-28T18:22:00Z">
        <w:r w:rsidR="00D96949">
          <w:rPr>
            <w:lang w:eastAsia="en-US"/>
          </w:rPr>
          <w:t>]</w:t>
        </w:r>
      </w:ins>
    </w:p>
    <w:p w14:paraId="398AAAB8" w14:textId="77777777" w:rsidR="00821975" w:rsidRDefault="00821975" w:rsidP="00821975">
      <w:pPr>
        <w:rPr>
          <w:lang w:eastAsia="en-US"/>
        </w:rPr>
      </w:pPr>
    </w:p>
    <w:tbl>
      <w:tblPr>
        <w:tblW w:w="0" w:type="auto"/>
        <w:tblLook w:val="04A0" w:firstRow="1" w:lastRow="0" w:firstColumn="1" w:lastColumn="0" w:noHBand="0" w:noVBand="1"/>
      </w:tblPr>
      <w:tblGrid>
        <w:gridCol w:w="963"/>
        <w:gridCol w:w="1831"/>
        <w:gridCol w:w="6845"/>
      </w:tblGrid>
      <w:tr w:rsidR="00821975" w:rsidRPr="00D35EB5" w14:paraId="31462C64" w14:textId="77777777" w:rsidTr="00821975">
        <w:tc>
          <w:tcPr>
            <w:tcW w:w="846" w:type="dxa"/>
            <w:shd w:val="clear" w:color="auto" w:fill="BFBFBF" w:themeFill="background1" w:themeFillShade="BF"/>
          </w:tcPr>
          <w:p w14:paraId="17C4288B" w14:textId="77777777" w:rsidR="00821975" w:rsidRPr="00D35EB5" w:rsidRDefault="00821975" w:rsidP="00821975">
            <w:pPr>
              <w:rPr>
                <w:sz w:val="20"/>
                <w:szCs w:val="20"/>
                <w:lang w:eastAsia="en-US"/>
              </w:rPr>
            </w:pPr>
            <w:r w:rsidRPr="00D35EB5">
              <w:rPr>
                <w:sz w:val="20"/>
                <w:szCs w:val="20"/>
                <w:lang w:eastAsia="en-US"/>
              </w:rPr>
              <w:t>TD</w:t>
            </w:r>
          </w:p>
        </w:tc>
        <w:tc>
          <w:tcPr>
            <w:tcW w:w="1843" w:type="dxa"/>
            <w:shd w:val="clear" w:color="auto" w:fill="BFBFBF" w:themeFill="background1" w:themeFillShade="BF"/>
          </w:tcPr>
          <w:p w14:paraId="5B540BD9" w14:textId="77777777" w:rsidR="00821975" w:rsidRPr="00D35EB5" w:rsidRDefault="00821975" w:rsidP="00821975">
            <w:pPr>
              <w:rPr>
                <w:sz w:val="20"/>
                <w:szCs w:val="20"/>
                <w:lang w:eastAsia="en-US"/>
              </w:rPr>
            </w:pPr>
            <w:r w:rsidRPr="00D35EB5">
              <w:rPr>
                <w:sz w:val="20"/>
                <w:szCs w:val="20"/>
                <w:lang w:eastAsia="en-US"/>
              </w:rPr>
              <w:t>Work Item</w:t>
            </w:r>
          </w:p>
        </w:tc>
        <w:tc>
          <w:tcPr>
            <w:tcW w:w="6940" w:type="dxa"/>
            <w:shd w:val="clear" w:color="auto" w:fill="BFBFBF" w:themeFill="background1" w:themeFillShade="BF"/>
          </w:tcPr>
          <w:p w14:paraId="42577C3E" w14:textId="77777777" w:rsidR="00821975" w:rsidRPr="00D35EB5" w:rsidRDefault="00821975" w:rsidP="00821975">
            <w:pPr>
              <w:rPr>
                <w:sz w:val="20"/>
                <w:szCs w:val="20"/>
                <w:lang w:eastAsia="en-US"/>
              </w:rPr>
            </w:pPr>
            <w:r w:rsidRPr="00D35EB5">
              <w:rPr>
                <w:sz w:val="20"/>
                <w:szCs w:val="20"/>
                <w:lang w:eastAsia="en-US"/>
              </w:rPr>
              <w:t>Title</w:t>
            </w:r>
          </w:p>
        </w:tc>
      </w:tr>
      <w:tr w:rsidR="00821975" w:rsidRPr="00D35EB5" w14:paraId="2AEA9F12" w14:textId="77777777" w:rsidTr="00821975">
        <w:tc>
          <w:tcPr>
            <w:tcW w:w="846" w:type="dxa"/>
          </w:tcPr>
          <w:p w14:paraId="6C21D84F" w14:textId="7E067E11" w:rsidR="00821975" w:rsidRPr="00D35EB5" w:rsidRDefault="00D96949" w:rsidP="00821975">
            <w:pPr>
              <w:rPr>
                <w:sz w:val="20"/>
                <w:szCs w:val="20"/>
                <w:lang w:eastAsia="en-US"/>
              </w:rPr>
            </w:pPr>
            <w:ins w:id="1055" w:author="Arnaud Taddei" w:date="2020-02-28T18:22:00Z">
              <w:r>
                <w:t>[</w:t>
              </w:r>
            </w:ins>
            <w:hyperlink r:id="rId57" w:history="1">
              <w:r w:rsidR="00821975" w:rsidRPr="001E40C7">
                <w:rPr>
                  <w:rStyle w:val="Hyperlink"/>
                  <w:sz w:val="20"/>
                </w:rPr>
                <w:t>TD1981</w:t>
              </w:r>
            </w:hyperlink>
          </w:p>
        </w:tc>
        <w:tc>
          <w:tcPr>
            <w:tcW w:w="1843" w:type="dxa"/>
          </w:tcPr>
          <w:p w14:paraId="697442B0" w14:textId="77777777" w:rsidR="00821975" w:rsidRPr="00D35EB5" w:rsidRDefault="00821975" w:rsidP="00821975">
            <w:pPr>
              <w:rPr>
                <w:sz w:val="20"/>
                <w:szCs w:val="20"/>
                <w:lang w:eastAsia="en-US"/>
              </w:rPr>
            </w:pPr>
            <w:r>
              <w:rPr>
                <w:sz w:val="20"/>
                <w:szCs w:val="20"/>
                <w:lang w:eastAsia="en-US"/>
              </w:rPr>
              <w:t>TP.inno</w:t>
            </w:r>
          </w:p>
        </w:tc>
        <w:tc>
          <w:tcPr>
            <w:tcW w:w="6940" w:type="dxa"/>
          </w:tcPr>
          <w:p w14:paraId="2C2F3AAC" w14:textId="77777777" w:rsidR="00821975" w:rsidRPr="00D35EB5" w:rsidRDefault="00821975" w:rsidP="00821975">
            <w:pPr>
              <w:rPr>
                <w:sz w:val="20"/>
                <w:szCs w:val="20"/>
                <w:lang w:eastAsia="en-US"/>
              </w:rPr>
            </w:pPr>
            <w:r>
              <w:rPr>
                <w:sz w:val="20"/>
                <w:szCs w:val="20"/>
                <w:lang w:eastAsia="en-US"/>
              </w:rPr>
              <w:t>Description of the incubation mechanism and ways to improve it</w:t>
            </w:r>
          </w:p>
        </w:tc>
      </w:tr>
      <w:tr w:rsidR="00821975" w:rsidRPr="00D35EB5" w14:paraId="2C1713A1" w14:textId="77777777" w:rsidTr="00821975">
        <w:tc>
          <w:tcPr>
            <w:tcW w:w="846" w:type="dxa"/>
          </w:tcPr>
          <w:p w14:paraId="05E52D11" w14:textId="77777777" w:rsidR="00821975" w:rsidRPr="00D35EB5" w:rsidRDefault="00324BBD" w:rsidP="00821975">
            <w:pPr>
              <w:rPr>
                <w:sz w:val="20"/>
                <w:szCs w:val="20"/>
                <w:lang w:eastAsia="en-US"/>
              </w:rPr>
            </w:pPr>
            <w:hyperlink r:id="rId58" w:history="1">
              <w:r w:rsidR="00821975" w:rsidRPr="001E40C7">
                <w:rPr>
                  <w:rStyle w:val="Hyperlink"/>
                  <w:sz w:val="20"/>
                </w:rPr>
                <w:t>TD1982</w:t>
              </w:r>
            </w:hyperlink>
          </w:p>
        </w:tc>
        <w:tc>
          <w:tcPr>
            <w:tcW w:w="1843" w:type="dxa"/>
          </w:tcPr>
          <w:p w14:paraId="43FE8924" w14:textId="77777777" w:rsidR="00821975" w:rsidRPr="00D35EB5" w:rsidRDefault="00821975" w:rsidP="00821975">
            <w:pPr>
              <w:rPr>
                <w:sz w:val="20"/>
                <w:szCs w:val="20"/>
                <w:lang w:eastAsia="en-US"/>
              </w:rPr>
            </w:pPr>
            <w:r>
              <w:rPr>
                <w:sz w:val="20"/>
                <w:szCs w:val="20"/>
                <w:lang w:eastAsia="en-US"/>
              </w:rPr>
              <w:t>TP.sgstruct</w:t>
            </w:r>
          </w:p>
        </w:tc>
        <w:tc>
          <w:tcPr>
            <w:tcW w:w="6940" w:type="dxa"/>
          </w:tcPr>
          <w:p w14:paraId="16E00B1D" w14:textId="77777777" w:rsidR="00821975" w:rsidRPr="00D35EB5" w:rsidRDefault="00821975" w:rsidP="00821975">
            <w:pPr>
              <w:rPr>
                <w:sz w:val="20"/>
                <w:szCs w:val="20"/>
                <w:lang w:eastAsia="en-US"/>
              </w:rPr>
            </w:pPr>
            <w:r>
              <w:rPr>
                <w:sz w:val="20"/>
                <w:szCs w:val="20"/>
                <w:lang w:eastAsia="en-US"/>
              </w:rPr>
              <w:t>Strategic approaches to the transformation of security studies</w:t>
            </w:r>
          </w:p>
        </w:tc>
      </w:tr>
      <w:tr w:rsidR="00821975" w:rsidRPr="00D35EB5" w14:paraId="08B34096" w14:textId="77777777" w:rsidTr="00821975">
        <w:tc>
          <w:tcPr>
            <w:tcW w:w="846" w:type="dxa"/>
          </w:tcPr>
          <w:p w14:paraId="0C58D4E5" w14:textId="77777777" w:rsidR="00821975" w:rsidRPr="00D35EB5" w:rsidRDefault="00324BBD" w:rsidP="00821975">
            <w:pPr>
              <w:rPr>
                <w:sz w:val="20"/>
                <w:szCs w:val="20"/>
                <w:lang w:eastAsia="en-US"/>
              </w:rPr>
            </w:pPr>
            <w:hyperlink r:id="rId59" w:history="1">
              <w:r w:rsidR="00821975" w:rsidRPr="001E40C7">
                <w:rPr>
                  <w:rStyle w:val="Hyperlink"/>
                  <w:sz w:val="20"/>
                </w:rPr>
                <w:t>TD1950</w:t>
              </w:r>
            </w:hyperlink>
          </w:p>
        </w:tc>
        <w:tc>
          <w:tcPr>
            <w:tcW w:w="1843" w:type="dxa"/>
          </w:tcPr>
          <w:p w14:paraId="46EBFAA8" w14:textId="77777777" w:rsidR="00821975" w:rsidRPr="00D35EB5" w:rsidRDefault="00821975" w:rsidP="00821975">
            <w:pPr>
              <w:rPr>
                <w:sz w:val="20"/>
                <w:szCs w:val="20"/>
                <w:lang w:eastAsia="en-US"/>
              </w:rPr>
            </w:pPr>
            <w:r>
              <w:rPr>
                <w:sz w:val="20"/>
                <w:szCs w:val="20"/>
                <w:lang w:eastAsia="en-US"/>
              </w:rPr>
              <w:t>TR.sec-qkd</w:t>
            </w:r>
          </w:p>
        </w:tc>
        <w:tc>
          <w:tcPr>
            <w:tcW w:w="6940" w:type="dxa"/>
          </w:tcPr>
          <w:p w14:paraId="65FBD1FA" w14:textId="77777777" w:rsidR="00821975" w:rsidRPr="00D35EB5" w:rsidRDefault="00821975" w:rsidP="00821975">
            <w:pPr>
              <w:rPr>
                <w:sz w:val="20"/>
                <w:szCs w:val="20"/>
                <w:lang w:eastAsia="en-US"/>
              </w:rPr>
            </w:pPr>
            <w:r>
              <w:rPr>
                <w:sz w:val="20"/>
                <w:szCs w:val="20"/>
                <w:lang w:eastAsia="en-US"/>
              </w:rPr>
              <w:t>Technical report on security framework for quantum key distribution in telecom network</w:t>
            </w:r>
          </w:p>
        </w:tc>
      </w:tr>
      <w:tr w:rsidR="00821975" w:rsidRPr="00D35EB5" w14:paraId="3C997410" w14:textId="77777777" w:rsidTr="00821975">
        <w:tc>
          <w:tcPr>
            <w:tcW w:w="846" w:type="dxa"/>
          </w:tcPr>
          <w:p w14:paraId="5FC16905" w14:textId="77777777" w:rsidR="00821975" w:rsidRPr="00D35EB5" w:rsidRDefault="00324BBD" w:rsidP="00821975">
            <w:pPr>
              <w:rPr>
                <w:sz w:val="20"/>
                <w:szCs w:val="20"/>
                <w:lang w:eastAsia="en-US"/>
              </w:rPr>
            </w:pPr>
            <w:hyperlink r:id="rId60" w:history="1">
              <w:r w:rsidR="00821975" w:rsidRPr="00E41EA8">
                <w:rPr>
                  <w:rStyle w:val="Hyperlink"/>
                  <w:sz w:val="20"/>
                </w:rPr>
                <w:t>TD2250</w:t>
              </w:r>
            </w:hyperlink>
          </w:p>
        </w:tc>
        <w:tc>
          <w:tcPr>
            <w:tcW w:w="1843" w:type="dxa"/>
          </w:tcPr>
          <w:p w14:paraId="19E6DD4E" w14:textId="77777777" w:rsidR="00821975" w:rsidRPr="00D35EB5" w:rsidRDefault="00821975" w:rsidP="00821975">
            <w:pPr>
              <w:rPr>
                <w:sz w:val="20"/>
                <w:szCs w:val="20"/>
                <w:lang w:eastAsia="en-US"/>
              </w:rPr>
            </w:pPr>
            <w:r>
              <w:rPr>
                <w:sz w:val="20"/>
                <w:szCs w:val="20"/>
                <w:lang w:eastAsia="en-US"/>
              </w:rPr>
              <w:t>X.cg-QKDN</w:t>
            </w:r>
          </w:p>
        </w:tc>
        <w:tc>
          <w:tcPr>
            <w:tcW w:w="6940" w:type="dxa"/>
          </w:tcPr>
          <w:p w14:paraId="48C4AFCF" w14:textId="77777777" w:rsidR="00821975" w:rsidRPr="00D35EB5" w:rsidRDefault="00821975" w:rsidP="00821975">
            <w:pPr>
              <w:rPr>
                <w:sz w:val="20"/>
                <w:szCs w:val="20"/>
                <w:lang w:eastAsia="en-US"/>
              </w:rPr>
            </w:pPr>
            <w:r>
              <w:rPr>
                <w:sz w:val="20"/>
                <w:szCs w:val="20"/>
                <w:lang w:eastAsia="en-US"/>
              </w:rPr>
              <w:t>Use of cryptographic functions on a key generated in Quantum Key Distribution networks</w:t>
            </w:r>
          </w:p>
        </w:tc>
      </w:tr>
      <w:tr w:rsidR="00821975" w:rsidRPr="00D35EB5" w14:paraId="3FB325D3" w14:textId="77777777" w:rsidTr="00821975">
        <w:tc>
          <w:tcPr>
            <w:tcW w:w="846" w:type="dxa"/>
          </w:tcPr>
          <w:p w14:paraId="660657D0" w14:textId="77777777" w:rsidR="00821975" w:rsidRPr="00D35EB5" w:rsidRDefault="00324BBD" w:rsidP="00821975">
            <w:pPr>
              <w:rPr>
                <w:sz w:val="20"/>
                <w:szCs w:val="20"/>
                <w:lang w:eastAsia="en-US"/>
              </w:rPr>
            </w:pPr>
            <w:hyperlink r:id="rId61" w:history="1">
              <w:r w:rsidR="00821975" w:rsidRPr="00E41EA8">
                <w:rPr>
                  <w:rStyle w:val="Hyperlink"/>
                  <w:sz w:val="20"/>
                </w:rPr>
                <w:t>TD2228</w:t>
              </w:r>
            </w:hyperlink>
          </w:p>
        </w:tc>
        <w:tc>
          <w:tcPr>
            <w:tcW w:w="1843" w:type="dxa"/>
          </w:tcPr>
          <w:p w14:paraId="1C63A3C7" w14:textId="77777777" w:rsidR="00821975" w:rsidRPr="00D35EB5" w:rsidRDefault="00821975" w:rsidP="00821975">
            <w:pPr>
              <w:rPr>
                <w:sz w:val="20"/>
                <w:szCs w:val="20"/>
                <w:lang w:eastAsia="en-US"/>
              </w:rPr>
            </w:pPr>
            <w:r>
              <w:rPr>
                <w:sz w:val="20"/>
                <w:szCs w:val="20"/>
                <w:lang w:eastAsia="en-US"/>
              </w:rPr>
              <w:t>X.qrng-a</w:t>
            </w:r>
          </w:p>
        </w:tc>
        <w:tc>
          <w:tcPr>
            <w:tcW w:w="6940" w:type="dxa"/>
          </w:tcPr>
          <w:p w14:paraId="358EBB45" w14:textId="77777777" w:rsidR="00821975" w:rsidRPr="00D35EB5" w:rsidRDefault="00821975" w:rsidP="00821975">
            <w:pPr>
              <w:rPr>
                <w:sz w:val="20"/>
                <w:szCs w:val="20"/>
                <w:lang w:eastAsia="en-US"/>
              </w:rPr>
            </w:pPr>
            <w:r>
              <w:rPr>
                <w:sz w:val="20"/>
                <w:szCs w:val="20"/>
                <w:lang w:eastAsia="en-US"/>
              </w:rPr>
              <w:t>Quantum noise random number generator architecture</w:t>
            </w:r>
          </w:p>
        </w:tc>
      </w:tr>
      <w:tr w:rsidR="00821975" w:rsidRPr="00D35EB5" w14:paraId="700A2954" w14:textId="77777777" w:rsidTr="00821975">
        <w:tc>
          <w:tcPr>
            <w:tcW w:w="846" w:type="dxa"/>
          </w:tcPr>
          <w:p w14:paraId="56BEEEBC" w14:textId="77777777" w:rsidR="00821975" w:rsidRPr="00D35EB5" w:rsidRDefault="00324BBD" w:rsidP="00821975">
            <w:pPr>
              <w:rPr>
                <w:sz w:val="20"/>
                <w:szCs w:val="20"/>
                <w:lang w:eastAsia="en-US"/>
              </w:rPr>
            </w:pPr>
            <w:hyperlink r:id="rId62" w:history="1">
              <w:r w:rsidR="00821975" w:rsidRPr="00E41EA8">
                <w:rPr>
                  <w:rStyle w:val="Hyperlink"/>
                  <w:sz w:val="20"/>
                </w:rPr>
                <w:t>TD1880</w:t>
              </w:r>
            </w:hyperlink>
          </w:p>
        </w:tc>
        <w:tc>
          <w:tcPr>
            <w:tcW w:w="1843" w:type="dxa"/>
          </w:tcPr>
          <w:p w14:paraId="75D98F64" w14:textId="77777777" w:rsidR="00821975" w:rsidRPr="00D35EB5" w:rsidRDefault="00821975" w:rsidP="00821975">
            <w:pPr>
              <w:rPr>
                <w:sz w:val="20"/>
                <w:szCs w:val="20"/>
                <w:lang w:eastAsia="en-US"/>
              </w:rPr>
            </w:pPr>
            <w:r>
              <w:rPr>
                <w:sz w:val="20"/>
                <w:szCs w:val="20"/>
                <w:lang w:eastAsia="en-US"/>
              </w:rPr>
              <w:t>X.rdmase</w:t>
            </w:r>
          </w:p>
        </w:tc>
        <w:tc>
          <w:tcPr>
            <w:tcW w:w="6940" w:type="dxa"/>
          </w:tcPr>
          <w:p w14:paraId="365EDB27" w14:textId="77777777" w:rsidR="00821975" w:rsidRPr="00D35EB5" w:rsidRDefault="00821975" w:rsidP="00821975">
            <w:pPr>
              <w:rPr>
                <w:sz w:val="20"/>
                <w:szCs w:val="20"/>
                <w:lang w:eastAsia="en-US"/>
              </w:rPr>
            </w:pPr>
            <w:r>
              <w:rPr>
                <w:sz w:val="20"/>
                <w:szCs w:val="20"/>
                <w:lang w:eastAsia="en-US"/>
              </w:rPr>
              <w:t>Requirements and Guidelines for Dynamic Malware Analysis in a Sandbox Environment</w:t>
            </w:r>
          </w:p>
        </w:tc>
      </w:tr>
      <w:tr w:rsidR="00821975" w:rsidRPr="00D35EB5" w14:paraId="381E2A83" w14:textId="77777777" w:rsidTr="00821975">
        <w:tc>
          <w:tcPr>
            <w:tcW w:w="846" w:type="dxa"/>
          </w:tcPr>
          <w:p w14:paraId="50E06444" w14:textId="77777777" w:rsidR="00821975" w:rsidRPr="00D35EB5" w:rsidRDefault="00324BBD" w:rsidP="00821975">
            <w:pPr>
              <w:rPr>
                <w:sz w:val="20"/>
                <w:szCs w:val="20"/>
                <w:lang w:eastAsia="en-US"/>
              </w:rPr>
            </w:pPr>
            <w:hyperlink r:id="rId63" w:history="1">
              <w:r w:rsidR="00821975" w:rsidRPr="00E41EA8">
                <w:rPr>
                  <w:rStyle w:val="Hyperlink"/>
                  <w:sz w:val="20"/>
                </w:rPr>
                <w:t>TD2248</w:t>
              </w:r>
            </w:hyperlink>
          </w:p>
        </w:tc>
        <w:tc>
          <w:tcPr>
            <w:tcW w:w="1843" w:type="dxa"/>
          </w:tcPr>
          <w:p w14:paraId="4B735C25" w14:textId="77777777" w:rsidR="00821975" w:rsidRPr="00D35EB5" w:rsidRDefault="00821975" w:rsidP="00821975">
            <w:pPr>
              <w:rPr>
                <w:sz w:val="20"/>
                <w:szCs w:val="20"/>
                <w:lang w:eastAsia="en-US"/>
              </w:rPr>
            </w:pPr>
            <w:r>
              <w:rPr>
                <w:sz w:val="20"/>
                <w:szCs w:val="20"/>
                <w:lang w:eastAsia="en-US"/>
              </w:rPr>
              <w:t>X.sec-QKDN-km</w:t>
            </w:r>
          </w:p>
        </w:tc>
        <w:tc>
          <w:tcPr>
            <w:tcW w:w="6940" w:type="dxa"/>
          </w:tcPr>
          <w:p w14:paraId="23A2D04F" w14:textId="77777777" w:rsidR="00821975" w:rsidRPr="00D35EB5" w:rsidRDefault="00821975" w:rsidP="00821975">
            <w:pPr>
              <w:rPr>
                <w:sz w:val="20"/>
                <w:szCs w:val="20"/>
                <w:lang w:eastAsia="en-US"/>
              </w:rPr>
            </w:pPr>
            <w:r>
              <w:rPr>
                <w:sz w:val="20"/>
                <w:szCs w:val="20"/>
                <w:lang w:eastAsia="en-US"/>
              </w:rPr>
              <w:t>Security requirements for quantum key distribution – key management</w:t>
            </w:r>
          </w:p>
        </w:tc>
      </w:tr>
      <w:tr w:rsidR="00821975" w:rsidRPr="00D35EB5" w14:paraId="468A0ED3" w14:textId="77777777" w:rsidTr="00821975">
        <w:tc>
          <w:tcPr>
            <w:tcW w:w="846" w:type="dxa"/>
          </w:tcPr>
          <w:p w14:paraId="7851A5D3" w14:textId="77777777" w:rsidR="00821975" w:rsidRPr="00D35EB5" w:rsidRDefault="00324BBD" w:rsidP="00821975">
            <w:pPr>
              <w:rPr>
                <w:sz w:val="20"/>
                <w:szCs w:val="20"/>
                <w:lang w:eastAsia="en-US"/>
              </w:rPr>
            </w:pPr>
            <w:hyperlink r:id="rId64" w:history="1">
              <w:r w:rsidR="00821975" w:rsidRPr="00E41EA8">
                <w:rPr>
                  <w:rStyle w:val="Hyperlink"/>
                  <w:sz w:val="20"/>
                </w:rPr>
                <w:t>TD2249</w:t>
              </w:r>
            </w:hyperlink>
          </w:p>
        </w:tc>
        <w:tc>
          <w:tcPr>
            <w:tcW w:w="1843" w:type="dxa"/>
          </w:tcPr>
          <w:p w14:paraId="6F537F5E" w14:textId="77777777" w:rsidR="00821975" w:rsidRDefault="00821975" w:rsidP="00821975">
            <w:pPr>
              <w:rPr>
                <w:sz w:val="20"/>
                <w:szCs w:val="20"/>
                <w:lang w:eastAsia="en-US"/>
              </w:rPr>
            </w:pPr>
            <w:r>
              <w:rPr>
                <w:sz w:val="20"/>
                <w:szCs w:val="20"/>
                <w:lang w:eastAsia="en-US"/>
              </w:rPr>
              <w:t>X.sec-QKDN-ov</w:t>
            </w:r>
          </w:p>
        </w:tc>
        <w:tc>
          <w:tcPr>
            <w:tcW w:w="6940" w:type="dxa"/>
          </w:tcPr>
          <w:p w14:paraId="714A32C1" w14:textId="430CF496" w:rsidR="00821975" w:rsidRPr="00D35EB5" w:rsidRDefault="00821975" w:rsidP="00821975">
            <w:pPr>
              <w:rPr>
                <w:sz w:val="20"/>
                <w:szCs w:val="20"/>
                <w:lang w:eastAsia="en-US"/>
              </w:rPr>
            </w:pPr>
            <w:r>
              <w:rPr>
                <w:sz w:val="20"/>
                <w:szCs w:val="20"/>
                <w:lang w:eastAsia="en-US"/>
              </w:rPr>
              <w:t xml:space="preserve">Security requirements for quantum key distribution networks </w:t>
            </w:r>
            <w:del w:id="1056" w:author="Arnaud Taddei" w:date="2020-02-28T18:23:00Z">
              <w:r w:rsidDel="00D96949">
                <w:rPr>
                  <w:sz w:val="20"/>
                  <w:szCs w:val="20"/>
                  <w:lang w:eastAsia="en-US"/>
                </w:rPr>
                <w:delText>-</w:delText>
              </w:r>
            </w:del>
            <w:ins w:id="1057" w:author="Arnaud Taddei" w:date="2020-02-28T18:23:00Z">
              <w:r w:rsidR="00D96949">
                <w:rPr>
                  <w:sz w:val="20"/>
                  <w:szCs w:val="20"/>
                  <w:lang w:eastAsia="en-US"/>
                </w:rPr>
                <w:t>–</w:t>
              </w:r>
            </w:ins>
            <w:r>
              <w:rPr>
                <w:sz w:val="20"/>
                <w:szCs w:val="20"/>
                <w:lang w:eastAsia="en-US"/>
              </w:rPr>
              <w:t xml:space="preserve"> overview</w:t>
            </w:r>
            <w:ins w:id="1058" w:author="Arnaud Taddei" w:date="2020-02-28T18:23:00Z">
              <w:r w:rsidR="00D96949">
                <w:rPr>
                  <w:sz w:val="20"/>
                  <w:szCs w:val="20"/>
                  <w:lang w:eastAsia="en-US"/>
                </w:rPr>
                <w:t>]</w:t>
              </w:r>
            </w:ins>
          </w:p>
        </w:tc>
      </w:tr>
    </w:tbl>
    <w:p w14:paraId="3967801B" w14:textId="52E67171" w:rsidR="00821975" w:rsidRDefault="00821975" w:rsidP="00821975">
      <w:pPr>
        <w:rPr>
          <w:lang w:eastAsia="en-US"/>
        </w:rPr>
      </w:pPr>
    </w:p>
    <w:p w14:paraId="52AA6246" w14:textId="77777777" w:rsidR="00821975" w:rsidRPr="00F43D7D" w:rsidRDefault="00821975" w:rsidP="00821975">
      <w:r w:rsidRPr="007A6F1B">
        <w:rPr>
          <w:b/>
        </w:rPr>
        <w:t>Consensus on Work Items to be reallocated to their final questions</w:t>
      </w:r>
    </w:p>
    <w:p w14:paraId="6D8908CB" w14:textId="77777777" w:rsidR="00821975" w:rsidRDefault="00821975" w:rsidP="00821975">
      <w:pPr>
        <w:rPr>
          <w:lang w:eastAsia="en-US"/>
        </w:rPr>
      </w:pPr>
      <w:r>
        <w:rPr>
          <w:lang w:eastAsia="en-US"/>
        </w:rPr>
        <w:t>Q4 had meeting agreement to present the following work items to be proposed for reallocation to their final question at Working Party closing plenary and SG17 closing plenary</w:t>
      </w:r>
    </w:p>
    <w:p w14:paraId="3D234D21" w14:textId="77777777" w:rsidR="00821975" w:rsidRDefault="00821975" w:rsidP="00821975">
      <w:pPr>
        <w:rPr>
          <w:lang w:eastAsia="en-US"/>
        </w:rPr>
      </w:pPr>
    </w:p>
    <w:tbl>
      <w:tblPr>
        <w:tblW w:w="0" w:type="auto"/>
        <w:tblLook w:val="04A0" w:firstRow="1" w:lastRow="0" w:firstColumn="1" w:lastColumn="0" w:noHBand="0" w:noVBand="1"/>
      </w:tblPr>
      <w:tblGrid>
        <w:gridCol w:w="1555"/>
        <w:gridCol w:w="4864"/>
        <w:gridCol w:w="3210"/>
      </w:tblGrid>
      <w:tr w:rsidR="00821975" w:rsidRPr="001E40C7" w14:paraId="25A60E82" w14:textId="77777777" w:rsidTr="00821975">
        <w:tc>
          <w:tcPr>
            <w:tcW w:w="1555" w:type="dxa"/>
            <w:shd w:val="clear" w:color="auto" w:fill="BFBFBF" w:themeFill="background1" w:themeFillShade="BF"/>
          </w:tcPr>
          <w:p w14:paraId="0E52CEB9" w14:textId="77777777" w:rsidR="00821975" w:rsidRPr="001E40C7" w:rsidRDefault="00821975" w:rsidP="00821975">
            <w:pPr>
              <w:rPr>
                <w:sz w:val="20"/>
                <w:szCs w:val="20"/>
                <w:lang w:eastAsia="en-US"/>
              </w:rPr>
            </w:pPr>
            <w:r w:rsidRPr="001E40C7">
              <w:rPr>
                <w:sz w:val="20"/>
                <w:szCs w:val="20"/>
                <w:lang w:eastAsia="en-US"/>
              </w:rPr>
              <w:t>Work Item</w:t>
            </w:r>
          </w:p>
        </w:tc>
        <w:tc>
          <w:tcPr>
            <w:tcW w:w="4864" w:type="dxa"/>
            <w:shd w:val="clear" w:color="auto" w:fill="BFBFBF" w:themeFill="background1" w:themeFillShade="BF"/>
          </w:tcPr>
          <w:p w14:paraId="19D1399E" w14:textId="77777777" w:rsidR="00821975" w:rsidRPr="001E40C7" w:rsidRDefault="00821975" w:rsidP="00821975">
            <w:pPr>
              <w:rPr>
                <w:sz w:val="20"/>
                <w:szCs w:val="20"/>
                <w:lang w:eastAsia="en-US"/>
              </w:rPr>
            </w:pPr>
            <w:r>
              <w:rPr>
                <w:sz w:val="20"/>
                <w:szCs w:val="20"/>
                <w:lang w:eastAsia="en-US"/>
              </w:rPr>
              <w:t>Title</w:t>
            </w:r>
          </w:p>
        </w:tc>
        <w:tc>
          <w:tcPr>
            <w:tcW w:w="3210" w:type="dxa"/>
            <w:shd w:val="clear" w:color="auto" w:fill="BFBFBF" w:themeFill="background1" w:themeFillShade="BF"/>
          </w:tcPr>
          <w:p w14:paraId="0A9C34E6" w14:textId="77777777" w:rsidR="00821975" w:rsidRPr="001E40C7" w:rsidRDefault="00821975" w:rsidP="00821975">
            <w:pPr>
              <w:rPr>
                <w:sz w:val="20"/>
                <w:szCs w:val="20"/>
                <w:lang w:eastAsia="en-US"/>
              </w:rPr>
            </w:pPr>
            <w:r>
              <w:rPr>
                <w:sz w:val="20"/>
                <w:szCs w:val="20"/>
                <w:lang w:eastAsia="en-US"/>
              </w:rPr>
              <w:t>To be Moved to Question</w:t>
            </w:r>
          </w:p>
        </w:tc>
      </w:tr>
      <w:tr w:rsidR="00821975" w:rsidRPr="001E40C7" w14:paraId="2392A864" w14:textId="77777777" w:rsidTr="00821975">
        <w:tc>
          <w:tcPr>
            <w:tcW w:w="1555" w:type="dxa"/>
          </w:tcPr>
          <w:p w14:paraId="6E87587B" w14:textId="77777777" w:rsidR="00821975" w:rsidRPr="001E40C7" w:rsidRDefault="00821975" w:rsidP="00821975">
            <w:pPr>
              <w:rPr>
                <w:sz w:val="20"/>
                <w:szCs w:val="20"/>
                <w:lang w:eastAsia="en-US"/>
              </w:rPr>
            </w:pPr>
          </w:p>
        </w:tc>
        <w:tc>
          <w:tcPr>
            <w:tcW w:w="4864" w:type="dxa"/>
          </w:tcPr>
          <w:p w14:paraId="595A5CEB" w14:textId="77777777" w:rsidR="00821975" w:rsidRPr="001E40C7" w:rsidRDefault="00821975" w:rsidP="00821975">
            <w:pPr>
              <w:rPr>
                <w:sz w:val="20"/>
                <w:szCs w:val="20"/>
                <w:lang w:eastAsia="en-US"/>
              </w:rPr>
            </w:pPr>
          </w:p>
        </w:tc>
        <w:tc>
          <w:tcPr>
            <w:tcW w:w="3210" w:type="dxa"/>
          </w:tcPr>
          <w:p w14:paraId="7AAB957C" w14:textId="77777777" w:rsidR="00821975" w:rsidRPr="001E40C7" w:rsidRDefault="00821975" w:rsidP="00821975">
            <w:pPr>
              <w:rPr>
                <w:sz w:val="20"/>
                <w:szCs w:val="20"/>
                <w:lang w:eastAsia="en-US"/>
              </w:rPr>
            </w:pPr>
          </w:p>
        </w:tc>
      </w:tr>
      <w:tr w:rsidR="00821975" w:rsidRPr="001E40C7" w14:paraId="56CBD617" w14:textId="77777777" w:rsidTr="00821975">
        <w:tc>
          <w:tcPr>
            <w:tcW w:w="1555" w:type="dxa"/>
          </w:tcPr>
          <w:p w14:paraId="4C52BEFF" w14:textId="77777777" w:rsidR="00821975" w:rsidRPr="001E40C7" w:rsidRDefault="00821975" w:rsidP="00821975">
            <w:pPr>
              <w:rPr>
                <w:sz w:val="20"/>
                <w:szCs w:val="20"/>
                <w:lang w:eastAsia="en-US"/>
              </w:rPr>
            </w:pPr>
          </w:p>
        </w:tc>
        <w:tc>
          <w:tcPr>
            <w:tcW w:w="4864" w:type="dxa"/>
          </w:tcPr>
          <w:p w14:paraId="1D761F18" w14:textId="77777777" w:rsidR="00821975" w:rsidRPr="001E40C7" w:rsidRDefault="00821975" w:rsidP="00821975">
            <w:pPr>
              <w:rPr>
                <w:sz w:val="20"/>
                <w:szCs w:val="20"/>
                <w:lang w:eastAsia="en-US"/>
              </w:rPr>
            </w:pPr>
          </w:p>
        </w:tc>
        <w:tc>
          <w:tcPr>
            <w:tcW w:w="3210" w:type="dxa"/>
          </w:tcPr>
          <w:p w14:paraId="5793A91E" w14:textId="77777777" w:rsidR="00821975" w:rsidRPr="001E40C7" w:rsidRDefault="00821975" w:rsidP="00821975">
            <w:pPr>
              <w:rPr>
                <w:sz w:val="20"/>
                <w:szCs w:val="20"/>
                <w:lang w:eastAsia="en-US"/>
              </w:rPr>
            </w:pPr>
          </w:p>
        </w:tc>
      </w:tr>
    </w:tbl>
    <w:p w14:paraId="64E1034D" w14:textId="77777777" w:rsidR="00821975" w:rsidRDefault="00821975" w:rsidP="00821975">
      <w:pPr>
        <w:rPr>
          <w:lang w:eastAsia="en-US"/>
        </w:rPr>
      </w:pPr>
    </w:p>
    <w:p w14:paraId="27487DBC" w14:textId="77777777" w:rsidR="00821975" w:rsidRPr="00F43D7D" w:rsidRDefault="00821975" w:rsidP="00821975">
      <w:r w:rsidRPr="007A6F1B">
        <w:rPr>
          <w:b/>
        </w:rPr>
        <w:t>Assessment of the Incubation Queue</w:t>
      </w:r>
    </w:p>
    <w:p w14:paraId="230C6A31" w14:textId="77777777" w:rsidR="00821975" w:rsidRPr="002748C6" w:rsidRDefault="00821975" w:rsidP="00821975">
      <w:pPr>
        <w:rPr>
          <w:i/>
          <w:lang w:eastAsia="en-US"/>
        </w:rPr>
      </w:pPr>
      <w:r w:rsidRPr="002748C6">
        <w:rPr>
          <w:i/>
          <w:lang w:eastAsia="en-US"/>
        </w:rPr>
        <w:t>The Q4 Rapporteur have the opportunity to write any assessment of the incubation queue here for example:</w:t>
      </w:r>
    </w:p>
    <w:p w14:paraId="2E52ABEC" w14:textId="77777777" w:rsidR="00821975" w:rsidRPr="002748C6" w:rsidRDefault="00821975" w:rsidP="00821975">
      <w:pPr>
        <w:pStyle w:val="ListParagraph"/>
        <w:numPr>
          <w:ilvl w:val="0"/>
          <w:numId w:val="17"/>
        </w:numPr>
        <w:rPr>
          <w:i/>
          <w:lang w:eastAsia="en-US"/>
        </w:rPr>
      </w:pPr>
      <w:r w:rsidRPr="002748C6">
        <w:rPr>
          <w:i/>
          <w:lang w:eastAsia="en-US"/>
        </w:rPr>
        <w:t>Is the queue manageable, or too big, etc.</w:t>
      </w:r>
    </w:p>
    <w:p w14:paraId="349A5992" w14:textId="77777777" w:rsidR="00821975" w:rsidRPr="002748C6" w:rsidRDefault="00821975" w:rsidP="00821975">
      <w:pPr>
        <w:pStyle w:val="ListParagraph"/>
        <w:numPr>
          <w:ilvl w:val="0"/>
          <w:numId w:val="17"/>
        </w:numPr>
        <w:rPr>
          <w:i/>
          <w:lang w:eastAsia="en-US"/>
        </w:rPr>
      </w:pPr>
      <w:r w:rsidRPr="002748C6">
        <w:rPr>
          <w:i/>
          <w:lang w:eastAsia="en-US"/>
        </w:rPr>
        <w:lastRenderedPageBreak/>
        <w:t>Is there a need for specific experts in the rapporteurship of Q4 to manage new work items on topic X</w:t>
      </w:r>
    </w:p>
    <w:p w14:paraId="206B11E7" w14:textId="5671AC31" w:rsidR="00821975" w:rsidRPr="002748C6" w:rsidRDefault="00821975" w:rsidP="00821975">
      <w:pPr>
        <w:pStyle w:val="ListParagraph"/>
        <w:numPr>
          <w:ilvl w:val="0"/>
          <w:numId w:val="17"/>
        </w:numPr>
        <w:rPr>
          <w:i/>
          <w:lang w:eastAsia="en-US"/>
        </w:rPr>
      </w:pPr>
      <w:r w:rsidRPr="002748C6">
        <w:rPr>
          <w:i/>
          <w:lang w:eastAsia="en-US"/>
        </w:rPr>
        <w:t>Is there an interesting trend developing in the queue where the Q4 Rapporteur want to suggest a potential new question or other structure or coordination or anything relevant</w:t>
      </w:r>
      <w:ins w:id="1059" w:author="Arnaud Taddei" w:date="2020-02-27T09:02:00Z">
        <w:r w:rsidR="00A91498">
          <w:rPr>
            <w:i/>
            <w:lang w:eastAsia="en-US"/>
          </w:rPr>
          <w:t>.</w:t>
        </w:r>
      </w:ins>
    </w:p>
    <w:p w14:paraId="469A98EB" w14:textId="77777777" w:rsidR="00821975" w:rsidRDefault="00821975" w:rsidP="00821975"/>
    <w:p w14:paraId="200A0D3A" w14:textId="77777777" w:rsidR="000B7C63" w:rsidRDefault="000B7C63">
      <w:pPr>
        <w:spacing w:before="0" w:after="160" w:line="259" w:lineRule="auto"/>
        <w:rPr>
          <w:ins w:id="1060" w:author="Arnaud Taddei" w:date="2020-02-28T18:33:00Z"/>
        </w:rPr>
      </w:pPr>
      <w:ins w:id="1061" w:author="Arnaud Taddei" w:date="2020-02-28T18:33:00Z">
        <w:r>
          <w:br w:type="page"/>
        </w:r>
      </w:ins>
    </w:p>
    <w:p w14:paraId="64FEC6EC" w14:textId="0B6D86CA" w:rsidR="000B7C63" w:rsidRDefault="000B7C63">
      <w:pPr>
        <w:pStyle w:val="AnnexNotitle"/>
        <w:rPr>
          <w:ins w:id="1062" w:author="Arnaud Taddei" w:date="2020-02-28T18:34:00Z"/>
        </w:rPr>
        <w:pPrChange w:id="1063" w:author="Arnaud Taddei" w:date="2020-02-28T18:44:00Z">
          <w:pPr/>
        </w:pPrChange>
      </w:pPr>
      <w:bookmarkStart w:id="1064" w:name="_Toc34132842"/>
      <w:ins w:id="1065" w:author="Arnaud Taddei" w:date="2020-02-28T18:33:00Z">
        <w:r>
          <w:lastRenderedPageBreak/>
          <w:t xml:space="preserve">Annex 4 – OASIS </w:t>
        </w:r>
      </w:ins>
      <w:ins w:id="1066" w:author="Arnaud Taddei" w:date="2020-02-28T18:34:00Z">
        <w:r>
          <w:t>Process for Standards Tracks Document</w:t>
        </w:r>
        <w:bookmarkEnd w:id="1064"/>
      </w:ins>
    </w:p>
    <w:p w14:paraId="03D8B626" w14:textId="134A30F2" w:rsidR="000B7C63" w:rsidRDefault="007741E1" w:rsidP="000B7C63">
      <w:pPr>
        <w:rPr>
          <w:ins w:id="1067" w:author="Arnaud Taddei" w:date="2020-02-28T18:36:00Z"/>
        </w:rPr>
      </w:pPr>
      <w:ins w:id="1068" w:author="Arnaud Taddei" w:date="2020-02-28T18:35:00Z">
        <w:r>
          <w:t>OASIS has a very pragmatic and approach to innovation, by simply not differenciating it</w:t>
        </w:r>
      </w:ins>
      <w:ins w:id="1069" w:author="Arnaud Taddei" w:date="2020-02-28T18:36:00Z">
        <w:r>
          <w:t>. The below diagram shows the OASIS Process for Standards Tracks Document</w:t>
        </w:r>
      </w:ins>
      <w:ins w:id="1070" w:author="Arnaud Taddei" w:date="2020-02-28T18:38:00Z">
        <w:r>
          <w:t xml:space="preserve"> and in particular </w:t>
        </w:r>
      </w:ins>
      <w:ins w:id="1071" w:author="Arnaud Taddei" w:date="2020-02-28T18:39:00Z">
        <w:r>
          <w:t>“Create Working Draft”</w:t>
        </w:r>
      </w:ins>
      <w:ins w:id="1072" w:author="Arnaud Taddei" w:date="2020-02-28T18:44:00Z">
        <w:r>
          <w:t xml:space="preserve"> at the bottom of the diagram</w:t>
        </w:r>
      </w:ins>
    </w:p>
    <w:p w14:paraId="0FD9B273" w14:textId="62CB94BF" w:rsidR="007741E1" w:rsidRDefault="007741E1" w:rsidP="000B7C63">
      <w:pPr>
        <w:rPr>
          <w:ins w:id="1073" w:author="Arnaud Taddei" w:date="2020-02-28T18:36:00Z"/>
        </w:rPr>
      </w:pPr>
    </w:p>
    <w:p w14:paraId="371646AB" w14:textId="2694D2ED" w:rsidR="007741E1" w:rsidRDefault="007741E1">
      <w:pPr>
        <w:rPr>
          <w:ins w:id="1074" w:author="Arnaud Taddei" w:date="2020-02-28T18:33:00Z"/>
        </w:rPr>
        <w:pPrChange w:id="1075" w:author="Arnaud Taddei" w:date="2020-02-28T18:33:00Z">
          <w:pPr>
            <w:jc w:val="center"/>
          </w:pPr>
        </w:pPrChange>
      </w:pPr>
      <w:ins w:id="1076" w:author="Arnaud Taddei" w:date="2020-02-28T18:37:00Z">
        <w:r>
          <w:rPr>
            <w:noProof/>
            <w:lang w:val="en-US" w:eastAsia="zh-CN"/>
          </w:rPr>
          <w:drawing>
            <wp:inline distT="0" distB="0" distL="0" distR="0" wp14:anchorId="366C8E76" wp14:editId="23CE5BE6">
              <wp:extent cx="6120765" cy="5975985"/>
              <wp:effectExtent l="0" t="0" r="635"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 Process - Jordan.pn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6120765" cy="5975985"/>
                      </a:xfrm>
                      <a:prstGeom prst="rect">
                        <a:avLst/>
                      </a:prstGeom>
                    </pic:spPr>
                  </pic:pic>
                </a:graphicData>
              </a:graphic>
            </wp:inline>
          </w:drawing>
        </w:r>
      </w:ins>
    </w:p>
    <w:p w14:paraId="1E1D8592" w14:textId="77777777" w:rsidR="000B7C63" w:rsidRDefault="000B7C63">
      <w:pPr>
        <w:rPr>
          <w:ins w:id="1077" w:author="Arnaud Taddei" w:date="2020-02-28T18:33:00Z"/>
        </w:rPr>
        <w:pPrChange w:id="1078" w:author="Arnaud Taddei" w:date="2020-02-28T18:33:00Z">
          <w:pPr>
            <w:jc w:val="center"/>
          </w:pPr>
        </w:pPrChange>
      </w:pPr>
    </w:p>
    <w:p w14:paraId="68DC01C9" w14:textId="77777777" w:rsidR="000B7C63" w:rsidRDefault="000B7C63">
      <w:pPr>
        <w:rPr>
          <w:ins w:id="1079" w:author="Arnaud Taddei" w:date="2020-02-28T18:33:00Z"/>
        </w:rPr>
        <w:pPrChange w:id="1080" w:author="Arnaud Taddei" w:date="2020-02-28T18:33:00Z">
          <w:pPr>
            <w:jc w:val="center"/>
          </w:pPr>
        </w:pPrChange>
      </w:pPr>
    </w:p>
    <w:p w14:paraId="33E94C95" w14:textId="2CCDA913" w:rsidR="00821975" w:rsidRDefault="00821975" w:rsidP="00821975">
      <w:pPr>
        <w:jc w:val="center"/>
      </w:pPr>
      <w:r>
        <w:t>_______________________</w:t>
      </w:r>
    </w:p>
    <w:p w14:paraId="182BC879" w14:textId="705A0C2E" w:rsidR="00821975" w:rsidDel="000A360C" w:rsidRDefault="00821975" w:rsidP="00821975">
      <w:pPr>
        <w:rPr>
          <w:del w:id="1081" w:author="Arnaud Taddei" w:date="2020-02-27T09:02:00Z"/>
        </w:rPr>
      </w:pPr>
    </w:p>
    <w:p w14:paraId="62B6835A" w14:textId="499225B7" w:rsidR="00821975" w:rsidDel="000A360C" w:rsidRDefault="00821975" w:rsidP="00821975">
      <w:pPr>
        <w:rPr>
          <w:del w:id="1082" w:author="Arnaud Taddei" w:date="2020-02-27T09:02:00Z"/>
        </w:rPr>
      </w:pPr>
    </w:p>
    <w:p w14:paraId="4A026D3E" w14:textId="3654204A" w:rsidR="00821975" w:rsidDel="000A360C" w:rsidRDefault="00821975" w:rsidP="00821975">
      <w:pPr>
        <w:rPr>
          <w:del w:id="1083" w:author="Arnaud Taddei" w:date="2020-02-27T09:02:00Z"/>
        </w:rPr>
      </w:pPr>
      <w:del w:id="1084" w:author="Arnaud Taddei" w:date="2020-02-27T09:02:00Z">
        <w:r w:rsidDel="000A360C">
          <w:delText>__________</w:delText>
        </w:r>
      </w:del>
    </w:p>
    <w:p w14:paraId="198C0226" w14:textId="250810CB" w:rsidR="00394DBF" w:rsidDel="000A360C" w:rsidRDefault="00394DBF" w:rsidP="00394DBF">
      <w:pPr>
        <w:jc w:val="center"/>
        <w:rPr>
          <w:del w:id="1085" w:author="Arnaud Taddei" w:date="2020-02-27T09:02:00Z"/>
        </w:rPr>
      </w:pPr>
      <w:del w:id="1086" w:author="Arnaud Taddei" w:date="2020-02-27T09:02:00Z">
        <w:r w:rsidDel="000A360C">
          <w:delText>_______________________</w:delText>
        </w:r>
      </w:del>
    </w:p>
    <w:p w14:paraId="2B3B28A6" w14:textId="77777777" w:rsidR="00794F4F" w:rsidRDefault="00794F4F" w:rsidP="0089088E"/>
    <w:sectPr w:rsidR="00794F4F" w:rsidSect="00C42125">
      <w:headerReference w:type="default" r:id="rId66"/>
      <w:pgSz w:w="11907" w:h="16840" w:code="9"/>
      <w:pgMar w:top="1134" w:right="1134" w:bottom="1134" w:left="1134" w:header="709" w:footer="709"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Arnaud Taddei" w:date="2020-02-27T08:54:00Z" w:initials="AT">
    <w:p w14:paraId="64675E0C" w14:textId="2BE1385D" w:rsidR="00710929" w:rsidRDefault="00710929">
      <w:pPr>
        <w:pStyle w:val="CommentText"/>
      </w:pPr>
      <w:r>
        <w:rPr>
          <w:rStyle w:val="CommentReference"/>
        </w:rPr>
        <w:annotationRef/>
      </w:r>
      <w:r>
        <w:t>Is it the right term?</w:t>
      </w:r>
    </w:p>
  </w:comment>
  <w:comment w:id="39" w:author="Arnaud Taddei" w:date="2020-02-27T08:54:00Z" w:initials="AT">
    <w:p w14:paraId="0D337727" w14:textId="44B6732C" w:rsidR="00710929" w:rsidRDefault="00710929">
      <w:pPr>
        <w:pStyle w:val="CommentText"/>
      </w:pPr>
      <w:r>
        <w:rPr>
          <w:rStyle w:val="CommentReference"/>
        </w:rPr>
        <w:annotationRef/>
      </w:r>
      <w:r>
        <w:t>Did we define any term?</w:t>
      </w:r>
    </w:p>
  </w:comment>
  <w:comment w:id="351" w:author="Arnaud Taddei [2]" w:date="2019-09-03T04:53:00Z" w:initials="AT">
    <w:p w14:paraId="0C6C3E87" w14:textId="77777777" w:rsidR="00710929" w:rsidRDefault="00710929" w:rsidP="00821975">
      <w:pPr>
        <w:pStyle w:val="CommentText"/>
      </w:pPr>
      <w:r>
        <w:rPr>
          <w:rStyle w:val="CommentReference"/>
        </w:rPr>
        <w:annotationRef/>
      </w:r>
      <w:r>
        <w:t>Identify the ITU documents discussing the various types and the approval rules</w:t>
      </w:r>
    </w:p>
  </w:comment>
  <w:comment w:id="380" w:author="Arnaud Taddei [2]" w:date="2019-07-16T17:03:00Z" w:initials="AT">
    <w:p w14:paraId="4883C917" w14:textId="77777777" w:rsidR="00710929" w:rsidRDefault="00710929" w:rsidP="00821975">
      <w:pPr>
        <w:pStyle w:val="CommentText"/>
      </w:pPr>
      <w:r>
        <w:rPr>
          <w:rStyle w:val="CommentReference"/>
        </w:rPr>
        <w:annotationRef/>
      </w:r>
      <w:r>
        <w:t>Should we have a specific mark for incubated work items like ** to distinguish from TAP ones?</w:t>
      </w:r>
    </w:p>
  </w:comment>
  <w:comment w:id="1016" w:author="Arnaud Taddei [2]" w:date="2019-07-16T18:08:00Z" w:initials="AT">
    <w:p w14:paraId="02C64390" w14:textId="08836761" w:rsidR="00710929" w:rsidRDefault="00710929" w:rsidP="00821975">
      <w:pPr>
        <w:pStyle w:val="CommentText"/>
      </w:pPr>
      <w:r>
        <w:rPr>
          <w:rStyle w:val="CommentReference"/>
        </w:rPr>
        <w:annotationRef/>
      </w:r>
      <w:r>
        <w:t>Striclty speaking this is incorrect as it should liaise with SG17 and with special sessions</w:t>
      </w:r>
    </w:p>
  </w:comment>
  <w:comment w:id="1022" w:author="Arnaud Taddei [2]" w:date="2019-07-16T18:08:00Z" w:initials="AT">
    <w:p w14:paraId="0B1A9460" w14:textId="77777777" w:rsidR="00710929" w:rsidRDefault="00710929" w:rsidP="00821975">
      <w:pPr>
        <w:pStyle w:val="CommentText"/>
      </w:pPr>
      <w:r>
        <w:rPr>
          <w:rStyle w:val="CommentReference"/>
        </w:rPr>
        <w:annotationRef/>
      </w:r>
      <w:r>
        <w:t>In fact it assumes the existence of this document without referring to it because this document didn’t exist at this time. OR do we include all the specialties of the incubation in the question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75E0C" w15:done="0"/>
  <w15:commentEx w15:paraId="0D337727" w15:done="0"/>
  <w15:commentEx w15:paraId="0C6C3E87" w15:done="0"/>
  <w15:commentEx w15:paraId="4883C917" w15:done="0"/>
  <w15:commentEx w15:paraId="02C64390" w15:done="0"/>
  <w15:commentEx w15:paraId="0B1A94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675E0C" w16cid:durableId="2202022F"/>
  <w16cid:commentId w16cid:paraId="0D337727" w16cid:durableId="22020253"/>
  <w16cid:commentId w16cid:paraId="0C6C3E87" w16cid:durableId="2118704A"/>
  <w16cid:commentId w16cid:paraId="4883C917" w16cid:durableId="20D881E1"/>
  <w16cid:commentId w16cid:paraId="02C64390" w16cid:durableId="20D8912F"/>
  <w16cid:commentId w16cid:paraId="0B1A9460" w16cid:durableId="20D8910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08F45" w14:textId="77777777" w:rsidR="0004620E" w:rsidRDefault="0004620E" w:rsidP="00C42125">
      <w:pPr>
        <w:spacing w:before="0"/>
      </w:pPr>
      <w:r>
        <w:separator/>
      </w:r>
    </w:p>
  </w:endnote>
  <w:endnote w:type="continuationSeparator" w:id="0">
    <w:p w14:paraId="494E9AA9" w14:textId="77777777" w:rsidR="0004620E" w:rsidRDefault="0004620E" w:rsidP="00C42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
    <w:altName w:val="MS Gothic"/>
    <w:panose1 w:val="00000000000000000000"/>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1EC2F" w14:textId="77777777" w:rsidR="0004620E" w:rsidRDefault="0004620E" w:rsidP="00C42125">
      <w:pPr>
        <w:spacing w:before="0"/>
      </w:pPr>
      <w:r>
        <w:separator/>
      </w:r>
    </w:p>
  </w:footnote>
  <w:footnote w:type="continuationSeparator" w:id="0">
    <w:p w14:paraId="2D12515F" w14:textId="77777777" w:rsidR="0004620E" w:rsidRDefault="0004620E" w:rsidP="00C4212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1F8BE" w14:textId="77777777" w:rsidR="00710929" w:rsidRPr="00C42125" w:rsidRDefault="00710929" w:rsidP="007E53E4">
    <w:pPr>
      <w:pStyle w:val="Header"/>
    </w:pPr>
    <w:r w:rsidRPr="00C42125">
      <w:t xml:space="preserve">- </w:t>
    </w:r>
    <w:r w:rsidRPr="00C42125">
      <w:fldChar w:fldCharType="begin"/>
    </w:r>
    <w:r w:rsidRPr="00C42125">
      <w:instrText xml:space="preserve"> PAGE  \* MERGEFORMAT </w:instrText>
    </w:r>
    <w:r w:rsidRPr="00C42125">
      <w:fldChar w:fldCharType="separate"/>
    </w:r>
    <w:r w:rsidR="00324BBD">
      <w:rPr>
        <w:noProof/>
      </w:rPr>
      <w:t>2</w:t>
    </w:r>
    <w:r w:rsidRPr="00C42125">
      <w:fldChar w:fldCharType="end"/>
    </w:r>
    <w:r w:rsidRPr="00C42125">
      <w:t xml:space="preserve"> -</w:t>
    </w:r>
  </w:p>
  <w:p w14:paraId="2360415B" w14:textId="33A9A6B7" w:rsidR="00710929" w:rsidRPr="00C42125" w:rsidRDefault="00710929" w:rsidP="007E53E4">
    <w:pPr>
      <w:pStyle w:val="Header"/>
    </w:pPr>
    <w:r>
      <w:fldChar w:fldCharType="begin"/>
    </w:r>
    <w:r>
      <w:instrText xml:space="preserve"> STYLEREF  Docnumber  </w:instrText>
    </w:r>
    <w:r>
      <w:fldChar w:fldCharType="separate"/>
    </w:r>
    <w:r w:rsidR="00324BBD">
      <w:rPr>
        <w:noProof/>
      </w:rPr>
      <w:t>SG17-C823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6DEC9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7601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6CA4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0247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7E33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F043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F81E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64D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526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88F8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349E3"/>
    <w:multiLevelType w:val="multilevel"/>
    <w:tmpl w:val="8130A0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0000696"/>
    <w:multiLevelType w:val="hybridMultilevel"/>
    <w:tmpl w:val="9A484A42"/>
    <w:lvl w:ilvl="0" w:tplc="77825620">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BA4A8D"/>
    <w:multiLevelType w:val="hybridMultilevel"/>
    <w:tmpl w:val="E0FCB7C0"/>
    <w:lvl w:ilvl="0" w:tplc="61C67D6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9E15AB6"/>
    <w:multiLevelType w:val="multilevel"/>
    <w:tmpl w:val="93B40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145524"/>
    <w:multiLevelType w:val="hybridMultilevel"/>
    <w:tmpl w:val="34C24882"/>
    <w:lvl w:ilvl="0" w:tplc="B7EA19E0">
      <w:start w:val="28"/>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3B3288B"/>
    <w:multiLevelType w:val="hybridMultilevel"/>
    <w:tmpl w:val="3424B8F0"/>
    <w:lvl w:ilvl="0" w:tplc="4E50C73E">
      <w:start w:val="2020"/>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3226D4"/>
    <w:multiLevelType w:val="multilevel"/>
    <w:tmpl w:val="889AE4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A1E2059"/>
    <w:multiLevelType w:val="hybridMultilevel"/>
    <w:tmpl w:val="7076B8B6"/>
    <w:lvl w:ilvl="0" w:tplc="7924D07A">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E7653D2"/>
    <w:multiLevelType w:val="hybridMultilevel"/>
    <w:tmpl w:val="C6DA35FA"/>
    <w:lvl w:ilvl="0" w:tplc="D9066A20">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A67A69"/>
    <w:multiLevelType w:val="hybridMultilevel"/>
    <w:tmpl w:val="11843618"/>
    <w:lvl w:ilvl="0" w:tplc="325ED196">
      <w:numFmt w:val="bullet"/>
      <w:lvlText w:val="-"/>
      <w:lvlJc w:val="left"/>
      <w:pPr>
        <w:ind w:left="720" w:hanging="360"/>
      </w:pPr>
      <w:rPr>
        <w:rFonts w:ascii="Times New Roman" w:eastAsiaTheme="minorEastAsia" w:hAnsi="Times New Roman"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2B061D8"/>
    <w:multiLevelType w:val="hybridMultilevel"/>
    <w:tmpl w:val="4C64E7C2"/>
    <w:lvl w:ilvl="0" w:tplc="E20EAFFE">
      <w:start w:val="5"/>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5"/>
  </w:num>
  <w:num w:numId="13">
    <w:abstractNumId w:val="16"/>
  </w:num>
  <w:num w:numId="14">
    <w:abstractNumId w:val="14"/>
  </w:num>
  <w:num w:numId="15">
    <w:abstractNumId w:val="16"/>
    <w:lvlOverride w:ilvl="0">
      <w:startOverride w:val="4"/>
    </w:lvlOverride>
    <w:lvlOverride w:ilvl="1">
      <w:startOverride w:val="4"/>
    </w:lvlOverride>
  </w:num>
  <w:num w:numId="16">
    <w:abstractNumId w:val="19"/>
  </w:num>
  <w:num w:numId="17">
    <w:abstractNumId w:val="17"/>
  </w:num>
  <w:num w:numId="18">
    <w:abstractNumId w:val="12"/>
  </w:num>
  <w:num w:numId="19">
    <w:abstractNumId w:val="11"/>
  </w:num>
  <w:num w:numId="20">
    <w:abstractNumId w:val="18"/>
  </w:num>
  <w:num w:numId="21">
    <w:abstractNumId w:val="20"/>
  </w:num>
  <w:num w:numId="2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aud Taddei">
    <w15:presenceInfo w15:providerId="AD" w15:userId="S::arnaud.taddei@broadcom.com::f4fe313b-dacf-46c6-9906-e25235faa57a"/>
  </w15:person>
  <w15:person w15:author="Arnaud Taddei [2]">
    <w15:presenceInfo w15:providerId="AD" w15:userId="S::arnaud_taddei@symantec.com::bc6c696c-2b1b-4ec3-b656-7507607533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00"/>
    <w:rsid w:val="000171DB"/>
    <w:rsid w:val="00023D9A"/>
    <w:rsid w:val="0002490E"/>
    <w:rsid w:val="00037538"/>
    <w:rsid w:val="00043D75"/>
    <w:rsid w:val="0004620E"/>
    <w:rsid w:val="00057000"/>
    <w:rsid w:val="000640E0"/>
    <w:rsid w:val="000A360C"/>
    <w:rsid w:val="000A5CA2"/>
    <w:rsid w:val="000B25B1"/>
    <w:rsid w:val="000B7C63"/>
    <w:rsid w:val="000D3382"/>
    <w:rsid w:val="000E5E7B"/>
    <w:rsid w:val="001251DA"/>
    <w:rsid w:val="00125432"/>
    <w:rsid w:val="00137F40"/>
    <w:rsid w:val="00150633"/>
    <w:rsid w:val="001871EC"/>
    <w:rsid w:val="001A670F"/>
    <w:rsid w:val="001C62B8"/>
    <w:rsid w:val="001E7B0E"/>
    <w:rsid w:val="001F141D"/>
    <w:rsid w:val="00200A06"/>
    <w:rsid w:val="00241832"/>
    <w:rsid w:val="00253DBE"/>
    <w:rsid w:val="002622FA"/>
    <w:rsid w:val="00263518"/>
    <w:rsid w:val="002759E7"/>
    <w:rsid w:val="00275ED1"/>
    <w:rsid w:val="00277326"/>
    <w:rsid w:val="002A1B66"/>
    <w:rsid w:val="002A49E0"/>
    <w:rsid w:val="002C015C"/>
    <w:rsid w:val="002C26C0"/>
    <w:rsid w:val="002C2BC5"/>
    <w:rsid w:val="002E79CB"/>
    <w:rsid w:val="002F7F55"/>
    <w:rsid w:val="0030745F"/>
    <w:rsid w:val="00314630"/>
    <w:rsid w:val="00317CA3"/>
    <w:rsid w:val="0032090A"/>
    <w:rsid w:val="00321CDE"/>
    <w:rsid w:val="00324BBD"/>
    <w:rsid w:val="00333E15"/>
    <w:rsid w:val="00336046"/>
    <w:rsid w:val="00350492"/>
    <w:rsid w:val="0037422B"/>
    <w:rsid w:val="0038715D"/>
    <w:rsid w:val="00394DBF"/>
    <w:rsid w:val="003957A6"/>
    <w:rsid w:val="00395C05"/>
    <w:rsid w:val="003A43EF"/>
    <w:rsid w:val="003B17E3"/>
    <w:rsid w:val="003C7445"/>
    <w:rsid w:val="003D2CC8"/>
    <w:rsid w:val="003F2BED"/>
    <w:rsid w:val="00410B61"/>
    <w:rsid w:val="0043530A"/>
    <w:rsid w:val="00443878"/>
    <w:rsid w:val="004539A8"/>
    <w:rsid w:val="004712CA"/>
    <w:rsid w:val="0047422E"/>
    <w:rsid w:val="00476696"/>
    <w:rsid w:val="0049674B"/>
    <w:rsid w:val="004C0673"/>
    <w:rsid w:val="004C4E4E"/>
    <w:rsid w:val="004F2E7F"/>
    <w:rsid w:val="004F3816"/>
    <w:rsid w:val="00543D41"/>
    <w:rsid w:val="00552142"/>
    <w:rsid w:val="005533F7"/>
    <w:rsid w:val="0055782F"/>
    <w:rsid w:val="00566EDA"/>
    <w:rsid w:val="00572654"/>
    <w:rsid w:val="0057604A"/>
    <w:rsid w:val="00583CED"/>
    <w:rsid w:val="005B3023"/>
    <w:rsid w:val="005B5629"/>
    <w:rsid w:val="005C0300"/>
    <w:rsid w:val="005C45D3"/>
    <w:rsid w:val="005F4B6A"/>
    <w:rsid w:val="006003F3"/>
    <w:rsid w:val="006010F3"/>
    <w:rsid w:val="00615A0A"/>
    <w:rsid w:val="006333D4"/>
    <w:rsid w:val="006369B2"/>
    <w:rsid w:val="00647525"/>
    <w:rsid w:val="006570B0"/>
    <w:rsid w:val="00691C94"/>
    <w:rsid w:val="0069210B"/>
    <w:rsid w:val="006A4055"/>
    <w:rsid w:val="006C5641"/>
    <w:rsid w:val="006D1089"/>
    <w:rsid w:val="006D1B86"/>
    <w:rsid w:val="006D7355"/>
    <w:rsid w:val="006F2ACE"/>
    <w:rsid w:val="00710929"/>
    <w:rsid w:val="00715CA6"/>
    <w:rsid w:val="00731135"/>
    <w:rsid w:val="007324AF"/>
    <w:rsid w:val="007409B4"/>
    <w:rsid w:val="00741974"/>
    <w:rsid w:val="0075525E"/>
    <w:rsid w:val="00756D3D"/>
    <w:rsid w:val="007741E1"/>
    <w:rsid w:val="007745D0"/>
    <w:rsid w:val="007806B1"/>
    <w:rsid w:val="007806C2"/>
    <w:rsid w:val="007903F8"/>
    <w:rsid w:val="00794F4F"/>
    <w:rsid w:val="007974BE"/>
    <w:rsid w:val="007A0916"/>
    <w:rsid w:val="007A0DFD"/>
    <w:rsid w:val="007A6474"/>
    <w:rsid w:val="007C7122"/>
    <w:rsid w:val="007D3F11"/>
    <w:rsid w:val="007E53E4"/>
    <w:rsid w:val="007E656A"/>
    <w:rsid w:val="007F2B0A"/>
    <w:rsid w:val="007F664D"/>
    <w:rsid w:val="008128CE"/>
    <w:rsid w:val="00821975"/>
    <w:rsid w:val="00841217"/>
    <w:rsid w:val="00842137"/>
    <w:rsid w:val="0089088E"/>
    <w:rsid w:val="00892297"/>
    <w:rsid w:val="008B2740"/>
    <w:rsid w:val="008B6F4A"/>
    <w:rsid w:val="008D035D"/>
    <w:rsid w:val="008E0172"/>
    <w:rsid w:val="008E64C5"/>
    <w:rsid w:val="00913358"/>
    <w:rsid w:val="00914520"/>
    <w:rsid w:val="00914912"/>
    <w:rsid w:val="009406B5"/>
    <w:rsid w:val="00946166"/>
    <w:rsid w:val="00983164"/>
    <w:rsid w:val="009972EF"/>
    <w:rsid w:val="009B75B3"/>
    <w:rsid w:val="009C3160"/>
    <w:rsid w:val="009E766E"/>
    <w:rsid w:val="009F1960"/>
    <w:rsid w:val="009F715E"/>
    <w:rsid w:val="00A10DBB"/>
    <w:rsid w:val="00A11B1F"/>
    <w:rsid w:val="00A31D47"/>
    <w:rsid w:val="00A4013E"/>
    <w:rsid w:val="00A4045F"/>
    <w:rsid w:val="00A427CD"/>
    <w:rsid w:val="00A4600B"/>
    <w:rsid w:val="00A50506"/>
    <w:rsid w:val="00A51EF0"/>
    <w:rsid w:val="00A5785B"/>
    <w:rsid w:val="00A67A81"/>
    <w:rsid w:val="00A730A6"/>
    <w:rsid w:val="00A91498"/>
    <w:rsid w:val="00A943AE"/>
    <w:rsid w:val="00A9687A"/>
    <w:rsid w:val="00A971A0"/>
    <w:rsid w:val="00AA1F22"/>
    <w:rsid w:val="00AB0B51"/>
    <w:rsid w:val="00AB7B0F"/>
    <w:rsid w:val="00AC7B51"/>
    <w:rsid w:val="00B05821"/>
    <w:rsid w:val="00B26C28"/>
    <w:rsid w:val="00B4174C"/>
    <w:rsid w:val="00B453F5"/>
    <w:rsid w:val="00B61624"/>
    <w:rsid w:val="00B718A5"/>
    <w:rsid w:val="00BC1FAE"/>
    <w:rsid w:val="00BC62E2"/>
    <w:rsid w:val="00C31674"/>
    <w:rsid w:val="00C3238A"/>
    <w:rsid w:val="00C42125"/>
    <w:rsid w:val="00C62814"/>
    <w:rsid w:val="00C74937"/>
    <w:rsid w:val="00C925C5"/>
    <w:rsid w:val="00D57D7F"/>
    <w:rsid w:val="00D73137"/>
    <w:rsid w:val="00D96949"/>
    <w:rsid w:val="00DB1307"/>
    <w:rsid w:val="00DC49CB"/>
    <w:rsid w:val="00DD1333"/>
    <w:rsid w:val="00DD50DE"/>
    <w:rsid w:val="00DE3062"/>
    <w:rsid w:val="00DE4612"/>
    <w:rsid w:val="00E204DD"/>
    <w:rsid w:val="00E2145E"/>
    <w:rsid w:val="00E26B50"/>
    <w:rsid w:val="00E353EC"/>
    <w:rsid w:val="00E53C24"/>
    <w:rsid w:val="00E625BC"/>
    <w:rsid w:val="00EB444D"/>
    <w:rsid w:val="00F02294"/>
    <w:rsid w:val="00F2403F"/>
    <w:rsid w:val="00F25254"/>
    <w:rsid w:val="00F35F57"/>
    <w:rsid w:val="00F50467"/>
    <w:rsid w:val="00F562A0"/>
    <w:rsid w:val="00F84D6B"/>
    <w:rsid w:val="00FA04DD"/>
    <w:rsid w:val="00FA2177"/>
    <w:rsid w:val="00FB0A28"/>
    <w:rsid w:val="00FD01DA"/>
    <w:rsid w:val="00FD439E"/>
    <w:rsid w:val="00FD76CB"/>
    <w:rsid w:val="00FE191C"/>
    <w:rsid w:val="00FF4546"/>
    <w:rsid w:val="00FF538F"/>
    <w:rsid w:val="00FF54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DB2D29"/>
  <w15:chartTrackingRefBased/>
  <w15:docId w15:val="{7A4AD9A9-1993-49D1-AC8D-7489349E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E15"/>
    <w:pPr>
      <w:spacing w:before="120" w:after="0" w:line="240" w:lineRule="auto"/>
    </w:pPr>
    <w:rPr>
      <w:rFonts w:ascii="Times New Roman" w:hAnsi="Times New Roman" w:cs="Times New Roman"/>
      <w:sz w:val="24"/>
      <w:szCs w:val="24"/>
      <w:lang w:val="en-GB" w:eastAsia="ja-JP"/>
    </w:rPr>
  </w:style>
  <w:style w:type="paragraph" w:styleId="Heading1">
    <w:name w:val="heading 1"/>
    <w:basedOn w:val="Normal"/>
    <w:next w:val="Normal"/>
    <w:link w:val="Heading1Char"/>
    <w:rsid w:val="00566EDA"/>
    <w:pPr>
      <w:keepNext/>
      <w:keepLines/>
      <w:numPr>
        <w:numId w:val="22"/>
      </w:numPr>
      <w:tabs>
        <w:tab w:val="left" w:pos="794"/>
        <w:tab w:val="left" w:pos="1191"/>
        <w:tab w:val="left" w:pos="1588"/>
        <w:tab w:val="left" w:pos="1985"/>
      </w:tabs>
      <w:overflowPunct w:val="0"/>
      <w:autoSpaceDE w:val="0"/>
      <w:autoSpaceDN w:val="0"/>
      <w:adjustRightInd w:val="0"/>
      <w:spacing w:before="360"/>
      <w:textAlignment w:val="baseline"/>
      <w:outlineLvl w:val="0"/>
    </w:pPr>
    <w:rPr>
      <w:rFonts w:eastAsia="Times New Roman"/>
      <w:b/>
      <w:szCs w:val="20"/>
      <w:lang w:eastAsia="en-US"/>
    </w:rPr>
  </w:style>
  <w:style w:type="paragraph" w:styleId="Heading2">
    <w:name w:val="heading 2"/>
    <w:basedOn w:val="Heading1"/>
    <w:next w:val="Normal"/>
    <w:link w:val="Heading2Char"/>
    <w:rsid w:val="00566EDA"/>
    <w:pPr>
      <w:numPr>
        <w:ilvl w:val="1"/>
      </w:numPr>
      <w:spacing w:before="240"/>
      <w:outlineLvl w:val="1"/>
    </w:pPr>
  </w:style>
  <w:style w:type="paragraph" w:styleId="Heading3">
    <w:name w:val="heading 3"/>
    <w:basedOn w:val="Heading1"/>
    <w:next w:val="Normal"/>
    <w:link w:val="Heading3Char"/>
    <w:rsid w:val="00566EDA"/>
    <w:pPr>
      <w:numPr>
        <w:ilvl w:val="2"/>
      </w:numPr>
      <w:spacing w:before="160"/>
      <w:outlineLvl w:val="2"/>
    </w:pPr>
  </w:style>
  <w:style w:type="paragraph" w:styleId="Heading4">
    <w:name w:val="heading 4"/>
    <w:basedOn w:val="Heading3"/>
    <w:next w:val="Normal"/>
    <w:link w:val="Heading4Char"/>
    <w:qFormat/>
    <w:rsid w:val="00566EDA"/>
    <w:pPr>
      <w:numPr>
        <w:ilvl w:val="3"/>
      </w:numPr>
      <w:tabs>
        <w:tab w:val="clear" w:pos="794"/>
        <w:tab w:val="left" w:pos="1021"/>
      </w:tabs>
      <w:outlineLvl w:val="3"/>
    </w:pPr>
  </w:style>
  <w:style w:type="paragraph" w:styleId="Heading5">
    <w:name w:val="heading 5"/>
    <w:basedOn w:val="Heading4"/>
    <w:next w:val="Normal"/>
    <w:link w:val="Heading5Char"/>
    <w:qFormat/>
    <w:rsid w:val="00566EDA"/>
    <w:pPr>
      <w:numPr>
        <w:ilvl w:val="4"/>
      </w:numPr>
      <w:outlineLvl w:val="4"/>
    </w:pPr>
  </w:style>
  <w:style w:type="paragraph" w:styleId="Heading6">
    <w:name w:val="heading 6"/>
    <w:basedOn w:val="Heading4"/>
    <w:next w:val="Normal"/>
    <w:link w:val="Heading6Char"/>
    <w:rsid w:val="00566EDA"/>
    <w:pPr>
      <w:numPr>
        <w:ilvl w:val="5"/>
      </w:numPr>
      <w:tabs>
        <w:tab w:val="clear" w:pos="1021"/>
        <w:tab w:val="clear" w:pos="1191"/>
      </w:tabs>
      <w:outlineLvl w:val="5"/>
    </w:pPr>
  </w:style>
  <w:style w:type="paragraph" w:styleId="Heading7">
    <w:name w:val="heading 7"/>
    <w:basedOn w:val="Heading6"/>
    <w:next w:val="Normal"/>
    <w:link w:val="Heading7Char"/>
    <w:rsid w:val="00566EDA"/>
    <w:pPr>
      <w:numPr>
        <w:ilvl w:val="6"/>
      </w:numPr>
      <w:outlineLvl w:val="6"/>
    </w:pPr>
  </w:style>
  <w:style w:type="paragraph" w:styleId="Heading8">
    <w:name w:val="heading 8"/>
    <w:basedOn w:val="Heading6"/>
    <w:next w:val="Normal"/>
    <w:link w:val="Heading8Char"/>
    <w:rsid w:val="00566EDA"/>
    <w:pPr>
      <w:numPr>
        <w:ilvl w:val="7"/>
      </w:numPr>
      <w:outlineLvl w:val="7"/>
    </w:pPr>
  </w:style>
  <w:style w:type="paragraph" w:styleId="Heading9">
    <w:name w:val="heading 9"/>
    <w:basedOn w:val="Heading6"/>
    <w:next w:val="Normal"/>
    <w:link w:val="Heading9Char"/>
    <w:rsid w:val="00566ED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4DBF"/>
    <w:rPr>
      <w:rFonts w:ascii="Times New Roman" w:eastAsia="Times New Roman" w:hAnsi="Times New Roman" w:cs="Times New Roman"/>
      <w:b/>
      <w:sz w:val="24"/>
      <w:szCs w:val="20"/>
      <w:lang w:val="en-GB" w:eastAsia="en-US"/>
    </w:rPr>
  </w:style>
  <w:style w:type="character" w:customStyle="1" w:styleId="Heading2Char">
    <w:name w:val="Heading 2 Char"/>
    <w:basedOn w:val="DefaultParagraphFont"/>
    <w:link w:val="Heading2"/>
    <w:rsid w:val="00394DBF"/>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394DBF"/>
    <w:rPr>
      <w:rFonts w:ascii="Times New Roman" w:eastAsia="Times New Roman" w:hAnsi="Times New Roman" w:cs="Times New Roman"/>
      <w:b/>
      <w:sz w:val="24"/>
      <w:szCs w:val="20"/>
      <w:lang w:val="en-GB" w:eastAsia="en-US"/>
    </w:rPr>
  </w:style>
  <w:style w:type="character" w:customStyle="1" w:styleId="Heading4Char">
    <w:name w:val="Heading 4 Char"/>
    <w:basedOn w:val="DefaultParagraphFont"/>
    <w:link w:val="Heading4"/>
    <w:rsid w:val="00394DBF"/>
    <w:rPr>
      <w:rFonts w:ascii="Times New Roman" w:eastAsia="Times New Roman" w:hAnsi="Times New Roman" w:cs="Times New Roman"/>
      <w:b/>
      <w:sz w:val="24"/>
      <w:szCs w:val="20"/>
      <w:lang w:val="en-GB" w:eastAsia="en-US"/>
    </w:rPr>
  </w:style>
  <w:style w:type="character" w:customStyle="1" w:styleId="Heading5Char">
    <w:name w:val="Heading 5 Char"/>
    <w:basedOn w:val="DefaultParagraphFont"/>
    <w:link w:val="Heading5"/>
    <w:rsid w:val="00394DBF"/>
    <w:rPr>
      <w:rFonts w:ascii="Times New Roman" w:eastAsia="Times New Roman" w:hAnsi="Times New Roman" w:cs="Times New Roman"/>
      <w:b/>
      <w:sz w:val="24"/>
      <w:szCs w:val="20"/>
      <w:lang w:val="en-GB" w:eastAsia="en-US"/>
    </w:rPr>
  </w:style>
  <w:style w:type="character" w:customStyle="1" w:styleId="Heading6Char">
    <w:name w:val="Heading 6 Char"/>
    <w:basedOn w:val="DefaultParagraphFont"/>
    <w:link w:val="Heading6"/>
    <w:rsid w:val="00394DBF"/>
    <w:rPr>
      <w:rFonts w:ascii="Times New Roman" w:eastAsia="Times New Roman" w:hAnsi="Times New Roman" w:cs="Times New Roman"/>
      <w:b/>
      <w:sz w:val="24"/>
      <w:szCs w:val="20"/>
      <w:lang w:val="en-GB" w:eastAsia="en-US"/>
    </w:rPr>
  </w:style>
  <w:style w:type="character" w:customStyle="1" w:styleId="Heading7Char">
    <w:name w:val="Heading 7 Char"/>
    <w:basedOn w:val="DefaultParagraphFont"/>
    <w:link w:val="Heading7"/>
    <w:rsid w:val="00394DBF"/>
    <w:rPr>
      <w:rFonts w:ascii="Times New Roman" w:eastAsia="Times New Roman" w:hAnsi="Times New Roman" w:cs="Times New Roman"/>
      <w:b/>
      <w:sz w:val="24"/>
      <w:szCs w:val="20"/>
      <w:lang w:val="en-GB" w:eastAsia="en-US"/>
    </w:rPr>
  </w:style>
  <w:style w:type="character" w:customStyle="1" w:styleId="Heading8Char">
    <w:name w:val="Heading 8 Char"/>
    <w:basedOn w:val="DefaultParagraphFont"/>
    <w:link w:val="Heading8"/>
    <w:rsid w:val="00394DBF"/>
    <w:rPr>
      <w:rFonts w:ascii="Times New Roman" w:eastAsia="Times New Roman" w:hAnsi="Times New Roman" w:cs="Times New Roman"/>
      <w:b/>
      <w:sz w:val="24"/>
      <w:szCs w:val="20"/>
      <w:lang w:val="en-GB" w:eastAsia="en-US"/>
    </w:rPr>
  </w:style>
  <w:style w:type="character" w:customStyle="1" w:styleId="Heading9Char">
    <w:name w:val="Heading 9 Char"/>
    <w:basedOn w:val="DefaultParagraphFont"/>
    <w:link w:val="Heading9"/>
    <w:rsid w:val="00394DBF"/>
    <w:rPr>
      <w:rFonts w:ascii="Times New Roman" w:eastAsia="Times New Roman" w:hAnsi="Times New Roman" w:cs="Times New Roman"/>
      <w:b/>
      <w:sz w:val="24"/>
      <w:szCs w:val="20"/>
      <w:lang w:val="en-GB" w:eastAsia="en-US"/>
    </w:rPr>
  </w:style>
  <w:style w:type="character" w:styleId="PlaceholderText">
    <w:name w:val="Placeholder Text"/>
    <w:basedOn w:val="DefaultParagraphFont"/>
    <w:uiPriority w:val="99"/>
    <w:semiHidden/>
    <w:rsid w:val="00314630"/>
    <w:rPr>
      <w:rFonts w:ascii="Times New Roman" w:hAnsi="Times New Roman"/>
      <w:color w:val="808080"/>
    </w:rPr>
  </w:style>
  <w:style w:type="paragraph" w:customStyle="1" w:styleId="Docnumber">
    <w:name w:val="Docnumber"/>
    <w:basedOn w:val="Normal"/>
    <w:link w:val="DocnumberChar"/>
    <w:qFormat/>
    <w:rsid w:val="00314630"/>
    <w:pPr>
      <w:tabs>
        <w:tab w:val="left" w:pos="794"/>
        <w:tab w:val="left" w:pos="1191"/>
        <w:tab w:val="left" w:pos="1588"/>
        <w:tab w:val="left" w:pos="1985"/>
      </w:tabs>
      <w:overflowPunct w:val="0"/>
      <w:autoSpaceDE w:val="0"/>
      <w:autoSpaceDN w:val="0"/>
      <w:adjustRightInd w:val="0"/>
      <w:jc w:val="right"/>
      <w:textAlignment w:val="baseline"/>
    </w:pPr>
    <w:rPr>
      <w:rFonts w:eastAsia="SimSun"/>
      <w:b/>
      <w:sz w:val="32"/>
      <w:szCs w:val="20"/>
      <w:lang w:eastAsia="en-US"/>
    </w:rPr>
  </w:style>
  <w:style w:type="character" w:customStyle="1" w:styleId="DocnumberChar">
    <w:name w:val="Docnumber Char"/>
    <w:link w:val="Docnumber"/>
    <w:rsid w:val="00314630"/>
    <w:rPr>
      <w:rFonts w:ascii="Times New Roman" w:eastAsia="SimSun" w:hAnsi="Times New Roman" w:cs="Times New Roman"/>
      <w:b/>
      <w:sz w:val="32"/>
      <w:szCs w:val="20"/>
      <w:lang w:val="en-GB" w:eastAsia="en-US"/>
    </w:rPr>
  </w:style>
  <w:style w:type="paragraph" w:customStyle="1" w:styleId="AnnexNotitle">
    <w:name w:val="Annex_No &amp; title"/>
    <w:basedOn w:val="Normal"/>
    <w:next w:val="Normal"/>
    <w:rsid w:val="002A49E0"/>
    <w:pPr>
      <w:keepNext/>
      <w:keepLines/>
      <w:tabs>
        <w:tab w:val="left" w:pos="794"/>
        <w:tab w:val="left" w:pos="1191"/>
        <w:tab w:val="left" w:pos="1588"/>
        <w:tab w:val="left" w:pos="1985"/>
      </w:tabs>
      <w:overflowPunct w:val="0"/>
      <w:autoSpaceDE w:val="0"/>
      <w:autoSpaceDN w:val="0"/>
      <w:adjustRightInd w:val="0"/>
      <w:spacing w:before="480"/>
      <w:jc w:val="center"/>
      <w:textAlignment w:val="baseline"/>
      <w:outlineLvl w:val="0"/>
    </w:pPr>
    <w:rPr>
      <w:rFonts w:eastAsia="Times New Roman"/>
      <w:b/>
      <w:sz w:val="28"/>
      <w:szCs w:val="20"/>
      <w:lang w:eastAsia="en-US"/>
    </w:rPr>
  </w:style>
  <w:style w:type="paragraph" w:customStyle="1" w:styleId="AppendixNotitle">
    <w:name w:val="Appendix_No &amp; title"/>
    <w:basedOn w:val="AnnexNotitle"/>
    <w:next w:val="Normal"/>
    <w:rsid w:val="00394DBF"/>
  </w:style>
  <w:style w:type="paragraph" w:customStyle="1" w:styleId="CorrectionSeparatorBegin">
    <w:name w:val="Correction Separator Begin"/>
    <w:basedOn w:val="Normal"/>
    <w:rsid w:val="00394DBF"/>
    <w:pPr>
      <w:keepNext/>
      <w:pBdr>
        <w:bottom w:val="single" w:sz="12" w:space="1" w:color="auto"/>
      </w:pBdr>
      <w:spacing w:before="240" w:after="240"/>
      <w:ind w:left="1440" w:right="1440"/>
      <w:jc w:val="center"/>
    </w:pPr>
    <w:rPr>
      <w:rFonts w:eastAsia="Times New Roman"/>
      <w:b/>
      <w:i/>
      <w:sz w:val="20"/>
      <w:szCs w:val="20"/>
      <w:lang w:val="en-US" w:eastAsia="en-US"/>
    </w:rPr>
  </w:style>
  <w:style w:type="paragraph" w:customStyle="1" w:styleId="CorrectionSeparatorEnd">
    <w:name w:val="Correction Separator End"/>
    <w:basedOn w:val="Normal"/>
    <w:rsid w:val="00394DBF"/>
    <w:pPr>
      <w:pBdr>
        <w:top w:val="single" w:sz="12" w:space="1" w:color="auto"/>
      </w:pBdr>
      <w:spacing w:before="240" w:after="240"/>
      <w:ind w:left="1440" w:right="1440"/>
      <w:jc w:val="center"/>
    </w:pPr>
    <w:rPr>
      <w:rFonts w:eastAsia="Times New Roman"/>
      <w:b/>
      <w:i/>
      <w:sz w:val="20"/>
      <w:szCs w:val="20"/>
      <w:lang w:val="en-US" w:eastAsia="en-US"/>
    </w:rPr>
  </w:style>
  <w:style w:type="paragraph" w:customStyle="1" w:styleId="Figure">
    <w:name w:val="Figure"/>
    <w:basedOn w:val="Normal"/>
    <w:next w:val="Normal"/>
    <w:rsid w:val="00394DBF"/>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igureNotitle">
    <w:name w:val="Figure_No &amp; title"/>
    <w:basedOn w:val="Normal"/>
    <w:next w:val="Normal"/>
    <w:qFormat/>
    <w:rsid w:val="00394DBF"/>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rPr>
  </w:style>
  <w:style w:type="paragraph" w:customStyle="1" w:styleId="Formal">
    <w:name w:val="Formal"/>
    <w:basedOn w:val="Normal"/>
    <w:rsid w:val="00394DBF"/>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eastAsia="SimSun" w:hAnsi="Courier New"/>
      <w:noProof/>
      <w:sz w:val="20"/>
      <w:szCs w:val="20"/>
      <w:lang w:val="en-US" w:eastAsia="en-US"/>
    </w:rPr>
  </w:style>
  <w:style w:type="paragraph" w:customStyle="1" w:styleId="Headingb">
    <w:name w:val="Heading_b"/>
    <w:basedOn w:val="Normal"/>
    <w:next w:val="Normal"/>
    <w:qFormat/>
    <w:rsid w:val="00566EDA"/>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b/>
      <w:szCs w:val="20"/>
      <w:lang w:eastAsia="en-US"/>
    </w:rPr>
  </w:style>
  <w:style w:type="paragraph" w:customStyle="1" w:styleId="Headingi">
    <w:name w:val="Heading_i"/>
    <w:basedOn w:val="Normal"/>
    <w:next w:val="Normal"/>
    <w:rsid w:val="00566EDA"/>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i/>
      <w:szCs w:val="20"/>
      <w:lang w:eastAsia="en-US"/>
    </w:rPr>
  </w:style>
  <w:style w:type="paragraph" w:customStyle="1" w:styleId="Headingib">
    <w:name w:val="Heading_ib"/>
    <w:basedOn w:val="Headingi"/>
    <w:next w:val="Normal"/>
    <w:qFormat/>
    <w:rsid w:val="00566EDA"/>
    <w:rPr>
      <w:rFonts w:eastAsiaTheme="minorEastAsia"/>
      <w:b/>
      <w:bCs/>
      <w:lang w:eastAsia="ja-JP"/>
    </w:rPr>
  </w:style>
  <w:style w:type="paragraph" w:customStyle="1" w:styleId="Normalbeforetable">
    <w:name w:val="Normal before table"/>
    <w:basedOn w:val="Normal"/>
    <w:rsid w:val="00394DBF"/>
    <w:pPr>
      <w:keepNext/>
      <w:spacing w:after="120"/>
    </w:pPr>
    <w:rPr>
      <w:rFonts w:eastAsia="????"/>
      <w:lang w:eastAsia="en-US"/>
    </w:rPr>
  </w:style>
  <w:style w:type="paragraph" w:customStyle="1" w:styleId="RecNo">
    <w:name w:val="Rec_No"/>
    <w:basedOn w:val="Normal"/>
    <w:next w:val="Normal"/>
    <w:rsid w:val="00394DBF"/>
    <w:pPr>
      <w:keepNext/>
      <w:keepLines/>
      <w:tabs>
        <w:tab w:val="left" w:pos="794"/>
        <w:tab w:val="left" w:pos="1191"/>
        <w:tab w:val="left" w:pos="1588"/>
        <w:tab w:val="left" w:pos="1985"/>
      </w:tabs>
      <w:overflowPunct w:val="0"/>
      <w:autoSpaceDE w:val="0"/>
      <w:autoSpaceDN w:val="0"/>
      <w:adjustRightInd w:val="0"/>
      <w:spacing w:before="0"/>
      <w:textAlignment w:val="baseline"/>
    </w:pPr>
    <w:rPr>
      <w:b/>
      <w:sz w:val="28"/>
      <w:szCs w:val="20"/>
    </w:rPr>
  </w:style>
  <w:style w:type="paragraph" w:customStyle="1" w:styleId="Rectitle">
    <w:name w:val="Rec_title"/>
    <w:basedOn w:val="Normal"/>
    <w:next w:val="Normal"/>
    <w:rsid w:val="00394DBF"/>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rPr>
  </w:style>
  <w:style w:type="paragraph" w:customStyle="1" w:styleId="Reftext">
    <w:name w:val="Ref_text"/>
    <w:basedOn w:val="Normal"/>
    <w:rsid w:val="00394DBF"/>
    <w:pPr>
      <w:overflowPunct w:val="0"/>
      <w:autoSpaceDE w:val="0"/>
      <w:autoSpaceDN w:val="0"/>
      <w:adjustRightInd w:val="0"/>
      <w:ind w:left="2268" w:hanging="2268"/>
      <w:textAlignment w:val="baseline"/>
    </w:pPr>
    <w:rPr>
      <w:rFonts w:eastAsia="Times New Roman"/>
      <w:szCs w:val="20"/>
      <w:lang w:eastAsia="en-US"/>
    </w:rPr>
  </w:style>
  <w:style w:type="paragraph" w:customStyle="1" w:styleId="Tablehead">
    <w:name w:val="Table_head"/>
    <w:basedOn w:val="Normal"/>
    <w:next w:val="Normal"/>
    <w:rsid w:val="00394DBF"/>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szCs w:val="20"/>
      <w:lang w:eastAsia="en-US"/>
    </w:rPr>
  </w:style>
  <w:style w:type="paragraph" w:customStyle="1" w:styleId="Tablelegend">
    <w:name w:val="Table_legend"/>
    <w:basedOn w:val="Normal"/>
    <w:rsid w:val="00394DB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textAlignment w:val="baseline"/>
    </w:pPr>
    <w:rPr>
      <w:rFonts w:eastAsia="Times New Roman"/>
      <w:sz w:val="22"/>
      <w:szCs w:val="20"/>
      <w:lang w:eastAsia="en-US"/>
    </w:rPr>
  </w:style>
  <w:style w:type="paragraph" w:customStyle="1" w:styleId="TableNotitle">
    <w:name w:val="Table_No &amp; title"/>
    <w:basedOn w:val="Normal"/>
    <w:next w:val="Normal"/>
    <w:qFormat/>
    <w:rsid w:val="00394DBF"/>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szCs w:val="20"/>
    </w:rPr>
  </w:style>
  <w:style w:type="paragraph" w:customStyle="1" w:styleId="Tabletext">
    <w:name w:val="Table_text"/>
    <w:basedOn w:val="Normal"/>
    <w:rsid w:val="00394DB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sz w:val="22"/>
      <w:szCs w:val="20"/>
      <w:lang w:eastAsia="en-US"/>
    </w:rPr>
  </w:style>
  <w:style w:type="paragraph" w:styleId="TableofFigures">
    <w:name w:val="table of figures"/>
    <w:basedOn w:val="Normal"/>
    <w:next w:val="Normal"/>
    <w:uiPriority w:val="99"/>
    <w:rsid w:val="00394DBF"/>
    <w:pPr>
      <w:tabs>
        <w:tab w:val="right" w:leader="dot" w:pos="9639"/>
      </w:tabs>
    </w:pPr>
    <w:rPr>
      <w:rFonts w:eastAsia="MS Mincho"/>
    </w:rPr>
  </w:style>
  <w:style w:type="paragraph" w:styleId="TOC1">
    <w:name w:val="toc 1"/>
    <w:basedOn w:val="Normal"/>
    <w:uiPriority w:val="39"/>
    <w:rsid w:val="00394DBF"/>
    <w:pPr>
      <w:keepLines/>
      <w:tabs>
        <w:tab w:val="left" w:pos="964"/>
        <w:tab w:val="left" w:leader="dot" w:pos="9356"/>
        <w:tab w:val="right" w:pos="9639"/>
      </w:tabs>
      <w:overflowPunct w:val="0"/>
      <w:autoSpaceDE w:val="0"/>
      <w:autoSpaceDN w:val="0"/>
      <w:adjustRightInd w:val="0"/>
      <w:spacing w:before="240"/>
      <w:ind w:left="680" w:right="851" w:hanging="680"/>
      <w:textAlignment w:val="baseline"/>
    </w:pPr>
    <w:rPr>
      <w:rFonts w:eastAsia="Batang"/>
      <w:noProof/>
      <w:szCs w:val="20"/>
      <w:lang w:eastAsia="en-US"/>
    </w:rPr>
  </w:style>
  <w:style w:type="paragraph" w:styleId="TOC2">
    <w:name w:val="toc 2"/>
    <w:basedOn w:val="TOC1"/>
    <w:uiPriority w:val="39"/>
    <w:rsid w:val="00394DBF"/>
    <w:pPr>
      <w:tabs>
        <w:tab w:val="clear" w:pos="964"/>
      </w:tabs>
      <w:spacing w:before="80"/>
      <w:ind w:left="1531" w:hanging="851"/>
    </w:pPr>
  </w:style>
  <w:style w:type="paragraph" w:styleId="TOC3">
    <w:name w:val="toc 3"/>
    <w:basedOn w:val="TOC2"/>
    <w:uiPriority w:val="39"/>
    <w:rsid w:val="00394DBF"/>
    <w:pPr>
      <w:ind w:left="2269"/>
    </w:pPr>
  </w:style>
  <w:style w:type="character" w:styleId="Hyperlink">
    <w:name w:val="Hyperlink"/>
    <w:aliases w:val="超级链接,Style 58,하이퍼링크2,超?级链,超????"/>
    <w:basedOn w:val="DefaultParagraphFont"/>
    <w:uiPriority w:val="99"/>
    <w:rsid w:val="00566EDA"/>
    <w:rPr>
      <w:rFonts w:asciiTheme="majorBidi" w:hAnsiTheme="majorBidi"/>
      <w:color w:val="0000FF"/>
      <w:u w:val="single"/>
    </w:rPr>
  </w:style>
  <w:style w:type="paragraph" w:styleId="Caption">
    <w:name w:val="caption"/>
    <w:basedOn w:val="Normal"/>
    <w:next w:val="Normal"/>
    <w:uiPriority w:val="35"/>
    <w:unhideWhenUsed/>
    <w:rsid w:val="00394DBF"/>
    <w:pPr>
      <w:spacing w:before="0" w:after="200"/>
    </w:pPr>
    <w:rPr>
      <w:i/>
      <w:iCs/>
      <w:color w:val="44546A" w:themeColor="text2"/>
      <w:sz w:val="18"/>
      <w:szCs w:val="18"/>
    </w:rPr>
  </w:style>
  <w:style w:type="paragraph" w:styleId="Header">
    <w:name w:val="header"/>
    <w:basedOn w:val="Normal"/>
    <w:link w:val="HeaderChar"/>
    <w:unhideWhenUsed/>
    <w:rsid w:val="007E53E4"/>
    <w:pPr>
      <w:tabs>
        <w:tab w:val="center" w:pos="4680"/>
        <w:tab w:val="right" w:pos="9360"/>
      </w:tabs>
      <w:spacing w:before="0"/>
      <w:jc w:val="center"/>
    </w:pPr>
    <w:rPr>
      <w:sz w:val="20"/>
      <w:szCs w:val="20"/>
    </w:rPr>
  </w:style>
  <w:style w:type="character" w:customStyle="1" w:styleId="HeaderChar">
    <w:name w:val="Header Char"/>
    <w:basedOn w:val="DefaultParagraphFont"/>
    <w:link w:val="Header"/>
    <w:rsid w:val="007E53E4"/>
    <w:rPr>
      <w:rFonts w:ascii="Times New Roman" w:hAnsi="Times New Roman" w:cs="Times New Roman"/>
      <w:sz w:val="20"/>
      <w:szCs w:val="20"/>
      <w:lang w:val="en-GB" w:eastAsia="ja-JP"/>
    </w:rPr>
  </w:style>
  <w:style w:type="paragraph" w:styleId="Footer">
    <w:name w:val="footer"/>
    <w:basedOn w:val="Normal"/>
    <w:link w:val="FooterChar"/>
    <w:uiPriority w:val="99"/>
    <w:unhideWhenUsed/>
    <w:rsid w:val="00037538"/>
    <w:pPr>
      <w:tabs>
        <w:tab w:val="center" w:pos="4680"/>
        <w:tab w:val="right" w:pos="9360"/>
      </w:tabs>
      <w:spacing w:before="0"/>
    </w:pPr>
    <w:rPr>
      <w:sz w:val="20"/>
    </w:rPr>
  </w:style>
  <w:style w:type="character" w:customStyle="1" w:styleId="FooterChar">
    <w:name w:val="Footer Char"/>
    <w:basedOn w:val="DefaultParagraphFont"/>
    <w:link w:val="Footer"/>
    <w:uiPriority w:val="99"/>
    <w:rsid w:val="00037538"/>
    <w:rPr>
      <w:rFonts w:ascii="Times New Roman" w:hAnsi="Times New Roman" w:cs="Times New Roman"/>
      <w:sz w:val="20"/>
      <w:szCs w:val="24"/>
      <w:lang w:val="en-GB" w:eastAsia="ja-JP"/>
    </w:rPr>
  </w:style>
  <w:style w:type="character" w:styleId="Emphasis">
    <w:name w:val="Emphasis"/>
    <w:basedOn w:val="DefaultParagraphFont"/>
    <w:uiPriority w:val="20"/>
    <w:rsid w:val="00394DBF"/>
    <w:rPr>
      <w:i/>
      <w:iCs/>
    </w:rPr>
  </w:style>
  <w:style w:type="paragraph" w:styleId="Subtitle">
    <w:name w:val="Subtitle"/>
    <w:basedOn w:val="Normal"/>
    <w:next w:val="Normal"/>
    <w:link w:val="SubtitleChar"/>
    <w:uiPriority w:val="11"/>
    <w:rsid w:val="00394DBF"/>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94DBF"/>
    <w:rPr>
      <w:color w:val="5A5A5A" w:themeColor="text1" w:themeTint="A5"/>
      <w:spacing w:val="15"/>
      <w:lang w:val="en-GB" w:eastAsia="ja-JP"/>
    </w:rPr>
  </w:style>
  <w:style w:type="character" w:styleId="Strong">
    <w:name w:val="Strong"/>
    <w:basedOn w:val="DefaultParagraphFont"/>
    <w:uiPriority w:val="22"/>
    <w:rsid w:val="00394DBF"/>
    <w:rPr>
      <w:b/>
      <w:bCs/>
    </w:rPr>
  </w:style>
  <w:style w:type="paragraph" w:styleId="Quote">
    <w:name w:val="Quote"/>
    <w:basedOn w:val="Normal"/>
    <w:next w:val="Normal"/>
    <w:link w:val="QuoteChar"/>
    <w:uiPriority w:val="29"/>
    <w:rsid w:val="00394DB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94DBF"/>
    <w:rPr>
      <w:rFonts w:ascii="Times New Roman" w:hAnsi="Times New Roman" w:cs="Times New Roman"/>
      <w:i/>
      <w:iCs/>
      <w:color w:val="404040" w:themeColor="text1" w:themeTint="BF"/>
      <w:sz w:val="24"/>
      <w:szCs w:val="24"/>
      <w:lang w:val="en-GB" w:eastAsia="ja-JP"/>
    </w:rPr>
  </w:style>
  <w:style w:type="paragraph" w:customStyle="1" w:styleId="enumlev1">
    <w:name w:val="enumlev1"/>
    <w:basedOn w:val="Normal"/>
    <w:rsid w:val="00395C05"/>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Times New Roman"/>
      <w:szCs w:val="20"/>
      <w:lang w:eastAsia="en-US"/>
    </w:rPr>
  </w:style>
  <w:style w:type="paragraph" w:customStyle="1" w:styleId="enumlev2">
    <w:name w:val="enumlev2"/>
    <w:basedOn w:val="enumlev1"/>
    <w:rsid w:val="00395C05"/>
    <w:pPr>
      <w:ind w:left="1191" w:hanging="397"/>
    </w:pPr>
  </w:style>
  <w:style w:type="paragraph" w:customStyle="1" w:styleId="enumlev3">
    <w:name w:val="enumlev3"/>
    <w:basedOn w:val="enumlev2"/>
    <w:rsid w:val="00395C05"/>
    <w:pPr>
      <w:ind w:left="1588"/>
    </w:pPr>
  </w:style>
  <w:style w:type="paragraph" w:styleId="BalloonText">
    <w:name w:val="Balloon Text"/>
    <w:basedOn w:val="Normal"/>
    <w:link w:val="BalloonTextChar"/>
    <w:uiPriority w:val="99"/>
    <w:semiHidden/>
    <w:unhideWhenUsed/>
    <w:rsid w:val="00821975"/>
    <w:pPr>
      <w:spacing w:before="0"/>
    </w:pPr>
    <w:rPr>
      <w:sz w:val="18"/>
      <w:szCs w:val="18"/>
    </w:rPr>
  </w:style>
  <w:style w:type="character" w:customStyle="1" w:styleId="BalloonTextChar">
    <w:name w:val="Balloon Text Char"/>
    <w:basedOn w:val="DefaultParagraphFont"/>
    <w:link w:val="BalloonText"/>
    <w:uiPriority w:val="99"/>
    <w:semiHidden/>
    <w:rsid w:val="00821975"/>
    <w:rPr>
      <w:rFonts w:ascii="Times New Roman" w:hAnsi="Times New Roman" w:cs="Times New Roman"/>
      <w:sz w:val="18"/>
      <w:szCs w:val="18"/>
      <w:lang w:val="en-GB" w:eastAsia="ja-JP"/>
    </w:rPr>
  </w:style>
  <w:style w:type="paragraph" w:styleId="ListParagraph">
    <w:name w:val="List Paragraph"/>
    <w:basedOn w:val="Normal"/>
    <w:uiPriority w:val="34"/>
    <w:qFormat/>
    <w:rsid w:val="00821975"/>
    <w:pPr>
      <w:ind w:left="720"/>
      <w:contextualSpacing/>
    </w:pPr>
  </w:style>
  <w:style w:type="paragraph" w:styleId="TOC4">
    <w:name w:val="toc 4"/>
    <w:basedOn w:val="Normal"/>
    <w:next w:val="Normal"/>
    <w:autoRedefine/>
    <w:uiPriority w:val="39"/>
    <w:unhideWhenUsed/>
    <w:rsid w:val="00821975"/>
    <w:pPr>
      <w:spacing w:before="0"/>
    </w:pPr>
    <w:rPr>
      <w:rFonts w:asciiTheme="minorHAnsi" w:hAnsiTheme="minorHAnsi" w:cstheme="minorHAnsi"/>
      <w:sz w:val="22"/>
      <w:szCs w:val="22"/>
    </w:rPr>
  </w:style>
  <w:style w:type="paragraph" w:styleId="TOC5">
    <w:name w:val="toc 5"/>
    <w:basedOn w:val="Normal"/>
    <w:next w:val="Normal"/>
    <w:autoRedefine/>
    <w:uiPriority w:val="39"/>
    <w:unhideWhenUsed/>
    <w:rsid w:val="00821975"/>
    <w:pPr>
      <w:spacing w:before="0"/>
    </w:pPr>
    <w:rPr>
      <w:rFonts w:asciiTheme="minorHAnsi" w:hAnsiTheme="minorHAnsi" w:cstheme="minorHAnsi"/>
      <w:sz w:val="22"/>
      <w:szCs w:val="22"/>
    </w:rPr>
  </w:style>
  <w:style w:type="paragraph" w:styleId="TOC6">
    <w:name w:val="toc 6"/>
    <w:basedOn w:val="Normal"/>
    <w:next w:val="Normal"/>
    <w:autoRedefine/>
    <w:uiPriority w:val="39"/>
    <w:unhideWhenUsed/>
    <w:rsid w:val="00821975"/>
    <w:pPr>
      <w:spacing w:before="0"/>
    </w:pPr>
    <w:rPr>
      <w:rFonts w:asciiTheme="minorHAnsi" w:hAnsiTheme="minorHAnsi" w:cstheme="minorHAnsi"/>
      <w:sz w:val="22"/>
      <w:szCs w:val="22"/>
    </w:rPr>
  </w:style>
  <w:style w:type="paragraph" w:styleId="TOC7">
    <w:name w:val="toc 7"/>
    <w:basedOn w:val="Normal"/>
    <w:next w:val="Normal"/>
    <w:autoRedefine/>
    <w:uiPriority w:val="39"/>
    <w:unhideWhenUsed/>
    <w:rsid w:val="00821975"/>
    <w:pPr>
      <w:spacing w:before="0"/>
    </w:pPr>
    <w:rPr>
      <w:rFonts w:asciiTheme="minorHAnsi" w:hAnsiTheme="minorHAnsi" w:cstheme="minorHAnsi"/>
      <w:sz w:val="22"/>
      <w:szCs w:val="22"/>
    </w:rPr>
  </w:style>
  <w:style w:type="paragraph" w:styleId="TOC8">
    <w:name w:val="toc 8"/>
    <w:basedOn w:val="Normal"/>
    <w:next w:val="Normal"/>
    <w:autoRedefine/>
    <w:uiPriority w:val="39"/>
    <w:unhideWhenUsed/>
    <w:rsid w:val="00821975"/>
    <w:pPr>
      <w:spacing w:before="0"/>
    </w:pPr>
    <w:rPr>
      <w:rFonts w:asciiTheme="minorHAnsi" w:hAnsiTheme="minorHAnsi" w:cstheme="minorHAnsi"/>
      <w:sz w:val="22"/>
      <w:szCs w:val="22"/>
    </w:rPr>
  </w:style>
  <w:style w:type="paragraph" w:styleId="TOC9">
    <w:name w:val="toc 9"/>
    <w:basedOn w:val="Normal"/>
    <w:next w:val="Normal"/>
    <w:autoRedefine/>
    <w:uiPriority w:val="39"/>
    <w:unhideWhenUsed/>
    <w:rsid w:val="00821975"/>
    <w:pPr>
      <w:spacing w:before="0"/>
    </w:pPr>
    <w:rPr>
      <w:rFonts w:asciiTheme="minorHAnsi" w:hAnsiTheme="minorHAnsi" w:cstheme="minorHAnsi"/>
      <w:sz w:val="22"/>
      <w:szCs w:val="22"/>
    </w:rPr>
  </w:style>
  <w:style w:type="character" w:styleId="CommentReference">
    <w:name w:val="annotation reference"/>
    <w:basedOn w:val="DefaultParagraphFont"/>
    <w:uiPriority w:val="99"/>
    <w:semiHidden/>
    <w:unhideWhenUsed/>
    <w:rsid w:val="00821975"/>
    <w:rPr>
      <w:sz w:val="16"/>
      <w:szCs w:val="16"/>
    </w:rPr>
  </w:style>
  <w:style w:type="paragraph" w:styleId="CommentText">
    <w:name w:val="annotation text"/>
    <w:basedOn w:val="Normal"/>
    <w:link w:val="CommentTextChar"/>
    <w:uiPriority w:val="99"/>
    <w:semiHidden/>
    <w:unhideWhenUsed/>
    <w:rsid w:val="00821975"/>
    <w:rPr>
      <w:sz w:val="20"/>
      <w:szCs w:val="20"/>
    </w:rPr>
  </w:style>
  <w:style w:type="character" w:customStyle="1" w:styleId="CommentTextChar">
    <w:name w:val="Comment Text Char"/>
    <w:basedOn w:val="DefaultParagraphFont"/>
    <w:link w:val="CommentText"/>
    <w:uiPriority w:val="99"/>
    <w:semiHidden/>
    <w:rsid w:val="00821975"/>
    <w:rPr>
      <w:rFonts w:ascii="Times New Roman" w:hAnsi="Times New Roman" w:cs="Times New Roman"/>
      <w:sz w:val="20"/>
      <w:szCs w:val="20"/>
      <w:lang w:val="en-GB" w:eastAsia="ja-JP"/>
    </w:rPr>
  </w:style>
  <w:style w:type="character" w:customStyle="1" w:styleId="CommentSubjectChar">
    <w:name w:val="Comment Subject Char"/>
    <w:basedOn w:val="CommentTextChar"/>
    <w:link w:val="CommentSubject"/>
    <w:uiPriority w:val="99"/>
    <w:semiHidden/>
    <w:rsid w:val="00821975"/>
    <w:rPr>
      <w:rFonts w:ascii="Times New Roman" w:hAnsi="Times New Roman" w:cs="Times New Roman"/>
      <w:b/>
      <w:bCs/>
      <w:sz w:val="20"/>
      <w:szCs w:val="20"/>
      <w:lang w:val="en-GB" w:eastAsia="ja-JP"/>
    </w:rPr>
  </w:style>
  <w:style w:type="paragraph" w:styleId="CommentSubject">
    <w:name w:val="annotation subject"/>
    <w:basedOn w:val="CommentText"/>
    <w:next w:val="CommentText"/>
    <w:link w:val="CommentSubjectChar"/>
    <w:uiPriority w:val="99"/>
    <w:semiHidden/>
    <w:unhideWhenUsed/>
    <w:rsid w:val="00821975"/>
    <w:rPr>
      <w:b/>
      <w:bCs/>
    </w:rPr>
  </w:style>
  <w:style w:type="character" w:customStyle="1" w:styleId="ObjetducommentaireCar1">
    <w:name w:val="Objet du commentaire Car1"/>
    <w:basedOn w:val="CommentTextChar"/>
    <w:uiPriority w:val="99"/>
    <w:semiHidden/>
    <w:rsid w:val="00821975"/>
    <w:rPr>
      <w:rFonts w:ascii="Times New Roman" w:hAnsi="Times New Roman" w:cs="Times New Roman"/>
      <w:b/>
      <w:bCs/>
      <w:sz w:val="20"/>
      <w:szCs w:val="20"/>
      <w:lang w:val="en-GB" w:eastAsia="ja-JP"/>
    </w:rPr>
  </w:style>
  <w:style w:type="table" w:styleId="TableGrid">
    <w:name w:val="Table Grid"/>
    <w:basedOn w:val="TableNormal"/>
    <w:uiPriority w:val="39"/>
    <w:rsid w:val="000B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DD1333"/>
    <w:rPr>
      <w:color w:val="605E5C"/>
      <w:shd w:val="clear" w:color="auto" w:fill="E1DFDD"/>
    </w:rPr>
  </w:style>
  <w:style w:type="character" w:styleId="FollowedHyperlink">
    <w:name w:val="FollowedHyperlink"/>
    <w:basedOn w:val="DefaultParagraphFont"/>
    <w:uiPriority w:val="99"/>
    <w:semiHidden/>
    <w:unhideWhenUsed/>
    <w:rsid w:val="00A96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18243">
      <w:bodyDiv w:val="1"/>
      <w:marLeft w:val="0"/>
      <w:marRight w:val="0"/>
      <w:marTop w:val="0"/>
      <w:marBottom w:val="0"/>
      <w:divBdr>
        <w:top w:val="none" w:sz="0" w:space="0" w:color="auto"/>
        <w:left w:val="none" w:sz="0" w:space="0" w:color="auto"/>
        <w:bottom w:val="none" w:sz="0" w:space="0" w:color="auto"/>
        <w:right w:val="none" w:sz="0" w:space="0" w:color="auto"/>
      </w:divBdr>
    </w:div>
    <w:div w:id="546141464">
      <w:bodyDiv w:val="1"/>
      <w:marLeft w:val="0"/>
      <w:marRight w:val="0"/>
      <w:marTop w:val="0"/>
      <w:marBottom w:val="0"/>
      <w:divBdr>
        <w:top w:val="none" w:sz="0" w:space="0" w:color="auto"/>
        <w:left w:val="none" w:sz="0" w:space="0" w:color="auto"/>
        <w:bottom w:val="none" w:sz="0" w:space="0" w:color="auto"/>
        <w:right w:val="none" w:sz="0" w:space="0" w:color="auto"/>
      </w:divBdr>
    </w:div>
    <w:div w:id="561985711">
      <w:bodyDiv w:val="1"/>
      <w:marLeft w:val="0"/>
      <w:marRight w:val="0"/>
      <w:marTop w:val="0"/>
      <w:marBottom w:val="0"/>
      <w:divBdr>
        <w:top w:val="none" w:sz="0" w:space="0" w:color="auto"/>
        <w:left w:val="none" w:sz="0" w:space="0" w:color="auto"/>
        <w:bottom w:val="none" w:sz="0" w:space="0" w:color="auto"/>
        <w:right w:val="none" w:sz="0" w:space="0" w:color="auto"/>
      </w:divBdr>
    </w:div>
    <w:div w:id="132751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tu.int/md/meetingdoc.asp?lang=en&amp;parent=T17-SG17-180829-TD-PLEN-1617" TargetMode="External"/><Relationship Id="rId21" Type="http://schemas.openxmlformats.org/officeDocument/2006/relationships/hyperlink" Target="https://www.itu.int/md/meetingdoc.asp?lang=en&amp;parent=T17-SG17-190122-TD-PLEN-1817" TargetMode="External"/><Relationship Id="rId42" Type="http://schemas.openxmlformats.org/officeDocument/2006/relationships/hyperlink" Target="https://www.itu.int/md/meetingdoc.asp?lang=en&amp;parent=T17-SG17-180320-TD-PLEN-1121" TargetMode="External"/><Relationship Id="rId47" Type="http://schemas.openxmlformats.org/officeDocument/2006/relationships/hyperlink" Target="https://www.itu.int/md/meetingdoc.asp?lang=en&amp;parent=T17-SG17-170829-TD-PLEN-0782" TargetMode="External"/><Relationship Id="rId63" Type="http://schemas.openxmlformats.org/officeDocument/2006/relationships/hyperlink" Target="https://www.itu.int/md/T17-SG17-190827-TD-PLEN-2248" TargetMode="External"/><Relationship Id="rId68" Type="http://schemas.microsoft.com/office/2011/relationships/people" Target="people.xml"/><Relationship Id="rId7" Type="http://schemas.openxmlformats.org/officeDocument/2006/relationships/webSettings" Target="webSettings.xml"/><Relationship Id="rId71"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www.itu.int/md/meetingdoc.asp?lang=en&amp;parent=T17-SG17-190122-TD-PLEN-1830" TargetMode="External"/><Relationship Id="rId29" Type="http://schemas.openxmlformats.org/officeDocument/2006/relationships/hyperlink" Target="https://www.itu.int/md/meetingdoc.asp?lang=en&amp;parent=T17-SG17-180829-TD-PLEN-1542" TargetMode="External"/><Relationship Id="rId11" Type="http://schemas.openxmlformats.org/officeDocument/2006/relationships/hyperlink" Target="mailto:Arnaud.Taddei@broadcom.com" TargetMode="External"/><Relationship Id="rId24" Type="http://schemas.openxmlformats.org/officeDocument/2006/relationships/hyperlink" Target="https://www.itu.int/md/meetingdoc.asp?lang=en&amp;parent=T17-SG17-180829-TD-PLEN-1623" TargetMode="External"/><Relationship Id="rId32" Type="http://schemas.openxmlformats.org/officeDocument/2006/relationships/hyperlink" Target="https://www.itu.int/md/meetingdoc.asp?lang=en&amp;parent=T17-SG17-180829-TD-PLEN-1432" TargetMode="External"/><Relationship Id="rId37" Type="http://schemas.openxmlformats.org/officeDocument/2006/relationships/hyperlink" Target="https://www.itu.int/md/meetingdoc.asp?lang=en&amp;parent=T17-SG17-180829-TD-PLEN-1269" TargetMode="External"/><Relationship Id="rId40" Type="http://schemas.openxmlformats.org/officeDocument/2006/relationships/hyperlink" Target="https://www.itu.int/md/meetingdoc.asp?lang=en&amp;parent=T17-SG17-180320-TD-PLEN-1144" TargetMode="External"/><Relationship Id="rId45" Type="http://schemas.openxmlformats.org/officeDocument/2006/relationships/hyperlink" Target="https://www.itu.int/md/meetingdoc.asp?lang=en&amp;parent=T17-SG17-180320-TD-PLEN-0842" TargetMode="External"/><Relationship Id="rId53" Type="http://schemas.openxmlformats.org/officeDocument/2006/relationships/hyperlink" Target="https://www.itu.int/md/meetingdoc.asp?lang=en&amp;parent=T17-SG17-C-0238" TargetMode="External"/><Relationship Id="rId58" Type="http://schemas.openxmlformats.org/officeDocument/2006/relationships/hyperlink" Target="https://www.itu.int/md/T17-SG17-190122-TD-PLEN-1982" TargetMode="External"/><Relationship Id="rId66" Type="http://schemas.openxmlformats.org/officeDocument/2006/relationships/header" Target="header1.xml"/><Relationship Id="rId5" Type="http://schemas.openxmlformats.org/officeDocument/2006/relationships/styles" Target="styles.xml"/><Relationship Id="rId61" Type="http://schemas.openxmlformats.org/officeDocument/2006/relationships/hyperlink" Target="https://www.itu.int/md/T17-SG17-190827-TD-PLEN-2228" TargetMode="External"/><Relationship Id="rId19" Type="http://schemas.openxmlformats.org/officeDocument/2006/relationships/hyperlink" Target="https://www.itu.int/md/meetingdoc.asp?lang=en&amp;parent=T17-SG17-190122-TD-PLEN-1827" TargetMode="External"/><Relationship Id="rId14" Type="http://schemas.microsoft.com/office/2011/relationships/commentsExtended" Target="commentsExtended.xml"/><Relationship Id="rId22" Type="http://schemas.openxmlformats.org/officeDocument/2006/relationships/hyperlink" Target="https://www.itu.int/md/meetingdoc.asp?lang=en&amp;parent=T17-SG17-190122-TD-PLEN-1816" TargetMode="External"/><Relationship Id="rId27" Type="http://schemas.openxmlformats.org/officeDocument/2006/relationships/hyperlink" Target="https://www.itu.int/md/meetingdoc.asp?lang=en&amp;parent=T17-SG17-180829-TD-PLEN-1566" TargetMode="External"/><Relationship Id="rId30" Type="http://schemas.openxmlformats.org/officeDocument/2006/relationships/hyperlink" Target="https://www.itu.int/md/meetingdoc.asp?lang=en&amp;parent=T17-SG17-180829-TD-PLEN-1540" TargetMode="External"/><Relationship Id="rId35" Type="http://schemas.openxmlformats.org/officeDocument/2006/relationships/hyperlink" Target="https://www.itu.int/md/meetingdoc.asp?lang=en&amp;parent=T17-SG17-180829-TD-PLEN-1300" TargetMode="External"/><Relationship Id="rId43" Type="http://schemas.openxmlformats.org/officeDocument/2006/relationships/hyperlink" Target="https://www.itu.int/md/meetingdoc.asp?lang=en&amp;parent=T17-SG17-180320-TD-PLEN-1063" TargetMode="External"/><Relationship Id="rId48" Type="http://schemas.openxmlformats.org/officeDocument/2006/relationships/hyperlink" Target="https://www.itu.int/md/meetingdoc.asp?lang=en&amp;parent=T17-SG17-170829-TD-PLEN-0669" TargetMode="External"/><Relationship Id="rId56" Type="http://schemas.openxmlformats.org/officeDocument/2006/relationships/hyperlink" Target="https://www.itu.int/md/meetingdoc.asp?lang=en&amp;parent=T17-SG17-C-0193" TargetMode="External"/><Relationship Id="rId64" Type="http://schemas.openxmlformats.org/officeDocument/2006/relationships/hyperlink" Target="https://www.itu.int/md/T17-SG17-190827-TD-PLEN-2249" TargetMode="External"/><Relationship Id="rId69"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hyperlink" Target="https://www.itu.int/md/meetingdoc.asp?lang=en&amp;parent=T17-SG17-C-0298" TargetMode="External"/><Relationship Id="rId3" Type="http://schemas.openxmlformats.org/officeDocument/2006/relationships/customXml" Target="../customXml/item3.xml"/><Relationship Id="rId12" Type="http://schemas.openxmlformats.org/officeDocument/2006/relationships/hyperlink" Target="mailto:Bret.Jordan@broadcom.com" TargetMode="External"/><Relationship Id="rId17" Type="http://schemas.openxmlformats.org/officeDocument/2006/relationships/hyperlink" Target="https://www.itu.int/md/meetingdoc.asp?lang=en&amp;parent=T17-SG17-190122-TD-PLEN-1829" TargetMode="External"/><Relationship Id="rId25" Type="http://schemas.openxmlformats.org/officeDocument/2006/relationships/hyperlink" Target="https://www.itu.int/md/meetingdoc.asp?lang=en&amp;parent=T17-SG17-180829-TD-PLEN-1622" TargetMode="External"/><Relationship Id="rId33" Type="http://schemas.openxmlformats.org/officeDocument/2006/relationships/hyperlink" Target="https://www.itu.int/md/meetingdoc.asp?lang=en&amp;parent=T17-SG17-180829-TD-PLEN-1417" TargetMode="External"/><Relationship Id="rId38" Type="http://schemas.openxmlformats.org/officeDocument/2006/relationships/hyperlink" Target="https://www.itu.int/md/meetingdoc.asp?lang=en&amp;parent=T17-SG17-180829-TD-PLEN-1268" TargetMode="External"/><Relationship Id="rId46" Type="http://schemas.openxmlformats.org/officeDocument/2006/relationships/hyperlink" Target="https://www.itu.int/md/meetingdoc.asp?lang=en&amp;parent=T17-SG17-180320-TD-PLEN-0841" TargetMode="External"/><Relationship Id="rId59" Type="http://schemas.openxmlformats.org/officeDocument/2006/relationships/hyperlink" Target="https://www.itu.int/md/T17-SG17-190122-TD-PLEN-1950" TargetMode="External"/><Relationship Id="rId67" Type="http://schemas.openxmlformats.org/officeDocument/2006/relationships/fontTable" Target="fontTable.xml"/><Relationship Id="rId20" Type="http://schemas.openxmlformats.org/officeDocument/2006/relationships/hyperlink" Target="https://www.itu.int/md/meetingdoc.asp?lang=en&amp;parent=T17-SG17-190122-TD-PLEN-1826" TargetMode="External"/><Relationship Id="rId41" Type="http://schemas.openxmlformats.org/officeDocument/2006/relationships/hyperlink" Target="https://www.itu.int/md/meetingdoc.asp?lang=en&amp;parent=T17-SG17-180320-TD-PLEN-1123" TargetMode="External"/><Relationship Id="rId54" Type="http://schemas.openxmlformats.org/officeDocument/2006/relationships/hyperlink" Target="https://www.itu.int/md/meetingdoc.asp?lang=en&amp;parent=T17-SG17-C-0218" TargetMode="External"/><Relationship Id="rId62" Type="http://schemas.openxmlformats.org/officeDocument/2006/relationships/hyperlink" Target="https://www.itu.int/md/T17-SG17-190122-TD-PLEN-1880"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itu.int/md/meetingdoc.asp?lang=en&amp;parent=T17-SG17-190122-TD-PLEN-1716" TargetMode="External"/><Relationship Id="rId28" Type="http://schemas.openxmlformats.org/officeDocument/2006/relationships/hyperlink" Target="https://www.itu.int/md/meetingdoc.asp?lang=en&amp;parent=T17-SG17-180829-TD-PLEN-1544" TargetMode="External"/><Relationship Id="rId36" Type="http://schemas.openxmlformats.org/officeDocument/2006/relationships/hyperlink" Target="https://www.itu.int/md/meetingdoc.asp?lang=en&amp;parent=T17-SG17-180829-TD-PLEN-1270" TargetMode="External"/><Relationship Id="rId49" Type="http://schemas.openxmlformats.org/officeDocument/2006/relationships/hyperlink" Target="https://www.itu.int/md/meetingdoc.asp?lang=en&amp;parent=T17-SG17-C-0456" TargetMode="External"/><Relationship Id="rId57" Type="http://schemas.openxmlformats.org/officeDocument/2006/relationships/hyperlink" Target="https://www.itu.int/md/T17-SG17-190122-TD-PLEN-1981" TargetMode="External"/><Relationship Id="rId10" Type="http://schemas.openxmlformats.org/officeDocument/2006/relationships/image" Target="media/image1.gif"/><Relationship Id="rId31" Type="http://schemas.openxmlformats.org/officeDocument/2006/relationships/hyperlink" Target="https://www.itu.int/md/meetingdoc.asp?lang=en&amp;parent=T17-SG17-180829-TD-PLEN-1433" TargetMode="External"/><Relationship Id="rId44" Type="http://schemas.openxmlformats.org/officeDocument/2006/relationships/hyperlink" Target="https://www.itu.int/md/meetingdoc.asp?lang=en&amp;parent=T17-SG17-180320-TD-PLEN-0895" TargetMode="External"/><Relationship Id="rId52" Type="http://schemas.openxmlformats.org/officeDocument/2006/relationships/hyperlink" Target="https://www.itu.int/md/meetingdoc.asp?lang=en&amp;parent=T17-SG17-C-0293" TargetMode="External"/><Relationship Id="rId60" Type="http://schemas.openxmlformats.org/officeDocument/2006/relationships/hyperlink" Target="https://www.itu.int/md/T17-SG17-190827-TD-PLEN-2250" TargetMode="External"/><Relationship Id="rId65"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www.itu.int/md/meetingdoc.asp?lang=en&amp;parent=T17-SG17-190122-TD-PLEN-1828" TargetMode="External"/><Relationship Id="rId39" Type="http://schemas.openxmlformats.org/officeDocument/2006/relationships/hyperlink" Target="https://www.itu.int/md/meetingdoc.asp?lang=en&amp;parent=T17-SG17-180829-TD-PLEN-1267" TargetMode="External"/><Relationship Id="rId34" Type="http://schemas.openxmlformats.org/officeDocument/2006/relationships/hyperlink" Target="https://www.itu.int/md/meetingdoc.asp?lang=en&amp;parent=T17-SG17-180829-TD-PLEN-1415" TargetMode="External"/><Relationship Id="rId50" Type="http://schemas.openxmlformats.org/officeDocument/2006/relationships/hyperlink" Target="https://www.itu.int/md/meetingdoc.asp?lang=en&amp;parent=T17-SG17-C-0437" TargetMode="External"/><Relationship Id="rId55" Type="http://schemas.openxmlformats.org/officeDocument/2006/relationships/hyperlink" Target="https://www.itu.int/md/meetingdoc.asp?lang=en&amp;parent=T17-SG17-C-01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y\AppData\Roaming\Microsoft\Templates\mtgdoc_template_16010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47E8C3C0B94E57A2B87F941A299AA0"/>
        <w:category>
          <w:name w:val="General"/>
          <w:gallery w:val="placeholder"/>
        </w:category>
        <w:types>
          <w:type w:val="bbPlcHdr"/>
        </w:types>
        <w:behaviors>
          <w:behavior w:val="content"/>
        </w:behaviors>
        <w:guid w:val="{8979DC3B-4D0F-4D91-A101-045C820C3097}"/>
      </w:docPartPr>
      <w:docPartBody>
        <w:p w:rsidR="00F96566" w:rsidRDefault="008D554D" w:rsidP="008D554D">
          <w:pPr>
            <w:pStyle w:val="0747E8C3C0B94E57A2B87F941A299AA03"/>
          </w:pPr>
          <w:r w:rsidRPr="00543D41">
            <w:rPr>
              <w:rStyle w:val="PlaceholderText"/>
              <w:highlight w:val="yellow"/>
            </w:rPr>
            <w:t>Insert keywords separated by semicolon (;)</w:t>
          </w:r>
        </w:p>
      </w:docPartBody>
    </w:docPart>
    <w:docPart>
      <w:docPartPr>
        <w:name w:val="AC14B36049EE4F7F9B8ACAEB3B0ACAED"/>
        <w:category>
          <w:name w:val="General"/>
          <w:gallery w:val="placeholder"/>
        </w:category>
        <w:types>
          <w:type w:val="bbPlcHdr"/>
        </w:types>
        <w:behaviors>
          <w:behavior w:val="content"/>
        </w:behaviors>
        <w:guid w:val="{A9291943-B48C-4BCB-8631-BB2408B3F837}"/>
      </w:docPartPr>
      <w:docPartBody>
        <w:p w:rsidR="00F96566" w:rsidRDefault="008D554D" w:rsidP="008D554D">
          <w:pPr>
            <w:pStyle w:val="AC14B36049EE4F7F9B8ACAEB3B0ACAED3"/>
          </w:pPr>
          <w:r w:rsidRPr="00543D41">
            <w:rPr>
              <w:rStyle w:val="PlaceholderText"/>
              <w:highlight w:val="yellow"/>
            </w:rPr>
            <w:t>Insert abstract under 200 words. See Rec.A.2, clause I.1.12 for guidance.</w:t>
          </w:r>
        </w:p>
      </w:docPartBody>
    </w:docPart>
    <w:docPart>
      <w:docPartPr>
        <w:name w:val="2A4DACB0E532478581861EC6F291A5D7"/>
        <w:category>
          <w:name w:val="General"/>
          <w:gallery w:val="placeholder"/>
        </w:category>
        <w:types>
          <w:type w:val="bbPlcHdr"/>
        </w:types>
        <w:behaviors>
          <w:behavior w:val="content"/>
        </w:behaviors>
        <w:guid w:val="{A916771D-616D-4BFD-8119-76A2FDB23879}"/>
      </w:docPartPr>
      <w:docPartBody>
        <w:p w:rsidR="008A3D52" w:rsidRDefault="003E3757" w:rsidP="003E3757">
          <w:pPr>
            <w:pStyle w:val="2A4DACB0E532478581861EC6F291A5D7"/>
          </w:pPr>
          <w:r w:rsidRPr="00543D41">
            <w:rPr>
              <w:rStyle w:val="PlaceholderText"/>
              <w:bCs/>
              <w:szCs w:val="32"/>
              <w:highlight w:val="yellow"/>
            </w:rPr>
            <w:t>SGgg-C.n OR TD n (PLEN|GEN|WPx/gg)</w:t>
          </w:r>
        </w:p>
      </w:docPartBody>
    </w:docPart>
    <w:docPart>
      <w:docPartPr>
        <w:name w:val="DB3A8A49EC2244EEBE447AAD03530AF9"/>
        <w:category>
          <w:name w:val="General"/>
          <w:gallery w:val="placeholder"/>
        </w:category>
        <w:types>
          <w:type w:val="bbPlcHdr"/>
        </w:types>
        <w:behaviors>
          <w:behavior w:val="content"/>
        </w:behaviors>
        <w:guid w:val="{6BABF072-E776-4C5C-992E-E67A99EF34FA}"/>
      </w:docPartPr>
      <w:docPartBody>
        <w:p w:rsidR="008A3D52" w:rsidRDefault="003E3757" w:rsidP="003E3757">
          <w:pPr>
            <w:pStyle w:val="DB3A8A49EC2244EEBE447AAD03530AF9"/>
          </w:pPr>
          <w:r w:rsidRPr="00543D41">
            <w:rPr>
              <w:rStyle w:val="PlaceholderText"/>
              <w:rFonts w:ascii="Times New Roman Bold" w:hAnsi="Times New Roman Bold" w:cs="Times New Roman Bold"/>
              <w:b/>
              <w:bCs/>
              <w:caps/>
              <w:sz w:val="32"/>
              <w:szCs w:val="32"/>
              <w:highlight w:val="yellow"/>
            </w:rPr>
            <w:t>Study Group gg</w:t>
          </w:r>
        </w:p>
      </w:docPartBody>
    </w:docPart>
    <w:docPart>
      <w:docPartPr>
        <w:name w:val="DD17A97C04674568AEFD23BD9DADC0E3"/>
        <w:category>
          <w:name w:val="General"/>
          <w:gallery w:val="placeholder"/>
        </w:category>
        <w:types>
          <w:type w:val="bbPlcHdr"/>
        </w:types>
        <w:behaviors>
          <w:behavior w:val="content"/>
        </w:behaviors>
        <w:guid w:val="{832BA3DD-19E8-4010-86EC-FDEC53C7EA80}"/>
      </w:docPartPr>
      <w:docPartBody>
        <w:p w:rsidR="008A3D52" w:rsidRDefault="003E3757" w:rsidP="003E3757">
          <w:pPr>
            <w:pStyle w:val="DD17A97C04674568AEFD23BD9DADC0E3"/>
          </w:pPr>
          <w:r w:rsidRPr="00543D41">
            <w:rPr>
              <w:rStyle w:val="PlaceholderText"/>
              <w:highlight w:val="yellow"/>
            </w:rPr>
            <w:t>Q nos separated by commas (e.g 3/13, 5/16) or N/A (TSAG)</w:t>
          </w:r>
        </w:p>
      </w:docPartBody>
    </w:docPart>
    <w:docPart>
      <w:docPartPr>
        <w:name w:val="63DAB183A56B4E58BF091A8A646718A3"/>
        <w:category>
          <w:name w:val="General"/>
          <w:gallery w:val="placeholder"/>
        </w:category>
        <w:types>
          <w:type w:val="bbPlcHdr"/>
        </w:types>
        <w:behaviors>
          <w:behavior w:val="content"/>
        </w:behaviors>
        <w:guid w:val="{C2BC727F-CB98-48FC-B469-F90D93EC7D25}"/>
      </w:docPartPr>
      <w:docPartBody>
        <w:p w:rsidR="008A3D52" w:rsidRDefault="003E3757" w:rsidP="003E3757">
          <w:pPr>
            <w:pStyle w:val="63DAB183A56B4E58BF091A8A646718A3"/>
          </w:pPr>
          <w:r w:rsidRPr="00543D41">
            <w:rPr>
              <w:rStyle w:val="PlaceholderText"/>
              <w:highlight w:val="yellow"/>
            </w:rPr>
            <w:t>Place</w:t>
          </w:r>
        </w:p>
      </w:docPartBody>
    </w:docPart>
    <w:docPart>
      <w:docPartPr>
        <w:name w:val="360C7FD5C9094F6BB312F613C9E5134A"/>
        <w:category>
          <w:name w:val="General"/>
          <w:gallery w:val="placeholder"/>
        </w:category>
        <w:types>
          <w:type w:val="bbPlcHdr"/>
        </w:types>
        <w:behaviors>
          <w:behavior w:val="content"/>
        </w:behaviors>
        <w:guid w:val="{8431A52F-3EDB-4E86-8C17-B837D9A7B256}"/>
      </w:docPartPr>
      <w:docPartBody>
        <w:p w:rsidR="008A3D52" w:rsidRDefault="003E3757" w:rsidP="003E3757">
          <w:pPr>
            <w:pStyle w:val="360C7FD5C9094F6BB312F613C9E5134A"/>
          </w:pPr>
          <w:r w:rsidRPr="00543D41">
            <w:rPr>
              <w:rStyle w:val="PlaceholderText"/>
              <w:highlight w:val="yellow"/>
            </w:rPr>
            <w:t>dd-dd mmm yyyy</w:t>
          </w:r>
        </w:p>
      </w:docPartBody>
    </w:docPart>
    <w:docPart>
      <w:docPartPr>
        <w:name w:val="4AFFE34D115F4B958E08792B13DD5AEC"/>
        <w:category>
          <w:name w:val="General"/>
          <w:gallery w:val="placeholder"/>
        </w:category>
        <w:types>
          <w:type w:val="bbPlcHdr"/>
        </w:types>
        <w:behaviors>
          <w:behavior w:val="content"/>
        </w:behaviors>
        <w:guid w:val="{4E4EB956-C68E-439D-A3EB-7EEBE414D6D4}"/>
      </w:docPartPr>
      <w:docPartBody>
        <w:p w:rsidR="008A3D52" w:rsidRDefault="003E3757" w:rsidP="003E3757">
          <w:pPr>
            <w:pStyle w:val="4AFFE34D115F4B958E08792B13DD5AEC"/>
          </w:pPr>
          <w:r w:rsidRPr="003957A6">
            <w:rPr>
              <w:rStyle w:val="PlaceholderText"/>
              <w:rFonts w:ascii="Times New Roman Bold" w:hAnsi="Times New Roman Bold" w:cs="Times New Roman Bold"/>
              <w:caps/>
              <w:highlight w:val="yellow"/>
            </w:rPr>
            <w:t>Insert doc. type: Contribution / TD</w:t>
          </w:r>
        </w:p>
      </w:docPartBody>
    </w:docPart>
    <w:docPart>
      <w:docPartPr>
        <w:name w:val="52C66876E3D04CD2AB13E8854755DAC1"/>
        <w:category>
          <w:name w:val="General"/>
          <w:gallery w:val="placeholder"/>
        </w:category>
        <w:types>
          <w:type w:val="bbPlcHdr"/>
        </w:types>
        <w:behaviors>
          <w:behavior w:val="content"/>
        </w:behaviors>
        <w:guid w:val="{015106A8-EB28-4662-98CC-B07353690CA3}"/>
      </w:docPartPr>
      <w:docPartBody>
        <w:p w:rsidR="008A3D52" w:rsidRDefault="003E3757" w:rsidP="003E3757">
          <w:pPr>
            <w:pStyle w:val="52C66876E3D04CD2AB13E8854755DAC1"/>
          </w:pPr>
          <w:r w:rsidRPr="00543D41">
            <w:rPr>
              <w:rStyle w:val="PlaceholderText"/>
              <w:highlight w:val="yellow"/>
            </w:rPr>
            <w:t>Insert source(s)</w:t>
          </w:r>
        </w:p>
      </w:docPartBody>
    </w:docPart>
    <w:docPart>
      <w:docPartPr>
        <w:name w:val="27CFC0B827BA48FC899AEADA08ADEB96"/>
        <w:category>
          <w:name w:val="General"/>
          <w:gallery w:val="placeholder"/>
        </w:category>
        <w:types>
          <w:type w:val="bbPlcHdr"/>
        </w:types>
        <w:behaviors>
          <w:behavior w:val="content"/>
        </w:behaviors>
        <w:guid w:val="{14B17FB6-0A09-4AB0-BCCB-BA93634655EA}"/>
      </w:docPartPr>
      <w:docPartBody>
        <w:p w:rsidR="008A3D52" w:rsidRDefault="003E3757" w:rsidP="003E3757">
          <w:pPr>
            <w:pStyle w:val="27CFC0B827BA48FC899AEADA08ADEB96"/>
          </w:pPr>
          <w:r w:rsidRPr="00543D41">
            <w:rPr>
              <w:rStyle w:val="PlaceholderText"/>
              <w:highlight w:val="yellow"/>
            </w:rPr>
            <w:t>Insert title (always in ENGLISH)</w:t>
          </w:r>
        </w:p>
      </w:docPartBody>
    </w:docPart>
    <w:docPart>
      <w:docPartPr>
        <w:name w:val="B83B1DB948E34C538D1C0FE920AD6F8A"/>
        <w:category>
          <w:name w:val="General"/>
          <w:gallery w:val="placeholder"/>
        </w:category>
        <w:types>
          <w:type w:val="bbPlcHdr"/>
        </w:types>
        <w:behaviors>
          <w:behavior w:val="content"/>
        </w:behaviors>
        <w:guid w:val="{80F24DAD-3CE0-4A0B-A518-2284E6503BE1}"/>
      </w:docPartPr>
      <w:docPartBody>
        <w:p w:rsidR="008A3D52" w:rsidRDefault="003E3757" w:rsidP="003E3757">
          <w:pPr>
            <w:pStyle w:val="B83B1DB948E34C538D1C0FE920AD6F8A"/>
          </w:pPr>
          <w:r w:rsidRPr="001229A4">
            <w:rPr>
              <w:rStyle w:val="PlaceholderText"/>
            </w:rPr>
            <w:t>Click here to enter text.</w:t>
          </w:r>
        </w:p>
      </w:docPartBody>
    </w:docPart>
    <w:docPart>
      <w:docPartPr>
        <w:name w:val="07782924B77D4DFBA735CF55B079A719"/>
        <w:category>
          <w:name w:val="General"/>
          <w:gallery w:val="placeholder"/>
        </w:category>
        <w:types>
          <w:type w:val="bbPlcHdr"/>
        </w:types>
        <w:behaviors>
          <w:behavior w:val="content"/>
        </w:behaviors>
        <w:guid w:val="{F63DEFD6-28E4-46D8-9881-304C65CC4D83}"/>
      </w:docPartPr>
      <w:docPartBody>
        <w:p w:rsidR="008A3D52" w:rsidRDefault="003E3757" w:rsidP="003E3757">
          <w:pPr>
            <w:pStyle w:val="07782924B77D4DFBA735CF55B079A719"/>
          </w:pPr>
          <w:r w:rsidRPr="001229A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
    <w:altName w:val="MS Gothic"/>
    <w:panose1 w:val="00000000000000000000"/>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Times New Roman Bold">
    <w:altName w:val="Times New Roman"/>
    <w:panose1 w:val="02020803070505020304"/>
    <w:charset w:val="00"/>
    <w:family w:val="roman"/>
    <w:pitch w:val="variable"/>
    <w:sig w:usb0="00003A87" w:usb1="00000000" w:usb2="00000000" w:usb3="00000000" w:csb0="000000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1B1"/>
    <w:rsid w:val="00037F0A"/>
    <w:rsid w:val="000A36B3"/>
    <w:rsid w:val="00256D54"/>
    <w:rsid w:val="00323B9F"/>
    <w:rsid w:val="00325869"/>
    <w:rsid w:val="00340F2A"/>
    <w:rsid w:val="003E3757"/>
    <w:rsid w:val="003F520B"/>
    <w:rsid w:val="00400FFE"/>
    <w:rsid w:val="00403A9C"/>
    <w:rsid w:val="004A296A"/>
    <w:rsid w:val="00594712"/>
    <w:rsid w:val="00597798"/>
    <w:rsid w:val="005B38F3"/>
    <w:rsid w:val="005B40DC"/>
    <w:rsid w:val="005E3104"/>
    <w:rsid w:val="00602DFB"/>
    <w:rsid w:val="006420C5"/>
    <w:rsid w:val="006431B1"/>
    <w:rsid w:val="006C16CA"/>
    <w:rsid w:val="00726DDE"/>
    <w:rsid w:val="00731377"/>
    <w:rsid w:val="00747A76"/>
    <w:rsid w:val="0076446A"/>
    <w:rsid w:val="00784493"/>
    <w:rsid w:val="007E1FE6"/>
    <w:rsid w:val="007E7151"/>
    <w:rsid w:val="008010CB"/>
    <w:rsid w:val="00825C56"/>
    <w:rsid w:val="00841C9F"/>
    <w:rsid w:val="00883915"/>
    <w:rsid w:val="008A3D52"/>
    <w:rsid w:val="008D554D"/>
    <w:rsid w:val="00947D8D"/>
    <w:rsid w:val="00A33DD7"/>
    <w:rsid w:val="00A3586C"/>
    <w:rsid w:val="00AC7F00"/>
    <w:rsid w:val="00AF3CAC"/>
    <w:rsid w:val="00C537FF"/>
    <w:rsid w:val="00C7519D"/>
    <w:rsid w:val="00D40096"/>
    <w:rsid w:val="00E02C8E"/>
    <w:rsid w:val="00E24248"/>
    <w:rsid w:val="00F96566"/>
    <w:rsid w:val="00FB10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757"/>
    <w:rPr>
      <w:rFonts w:ascii="Times New Roman" w:hAnsi="Times New Roman"/>
      <w:color w:val="808080"/>
    </w:rPr>
  </w:style>
  <w:style w:type="paragraph" w:customStyle="1" w:styleId="6078568BADC04A569FE01FEF451103B6">
    <w:name w:val="6078568BADC04A569FE01FEF451103B6"/>
  </w:style>
  <w:style w:type="paragraph" w:customStyle="1" w:styleId="4943F25BF38C456CB9E4BF9CF14B59A5">
    <w:name w:val="4943F25BF38C456CB9E4BF9CF14B59A5"/>
  </w:style>
  <w:style w:type="paragraph" w:customStyle="1" w:styleId="11F0B7C57FF448BF88587FE136253F6D">
    <w:name w:val="11F0B7C57FF448BF88587FE136253F6D"/>
  </w:style>
  <w:style w:type="paragraph" w:customStyle="1" w:styleId="BE35CAB5F528406682BA1E5829CF48D0">
    <w:name w:val="BE35CAB5F528406682BA1E5829CF48D0"/>
  </w:style>
  <w:style w:type="paragraph" w:customStyle="1" w:styleId="824E3C955CBF4A329B1AA45F443B5F3C">
    <w:name w:val="824E3C955CBF4A329B1AA45F443B5F3C"/>
  </w:style>
  <w:style w:type="paragraph" w:customStyle="1" w:styleId="642614C8ED9B487A8FB693FB5CBFABE3">
    <w:name w:val="642614C8ED9B487A8FB693FB5CBFABE3"/>
  </w:style>
  <w:style w:type="paragraph" w:customStyle="1" w:styleId="4878D547FE7D42D49B34F3CF010FA8A0">
    <w:name w:val="4878D547FE7D42D49B34F3CF010FA8A0"/>
  </w:style>
  <w:style w:type="paragraph" w:customStyle="1" w:styleId="5CBD7EBD69124F0EAED39EC086BEB0EA">
    <w:name w:val="5CBD7EBD69124F0EAED39EC086BEB0EA"/>
  </w:style>
  <w:style w:type="paragraph" w:customStyle="1" w:styleId="96B519FF3E2B4EB2BE745E1BB58721D6">
    <w:name w:val="96B519FF3E2B4EB2BE745E1BB58721D6"/>
  </w:style>
  <w:style w:type="paragraph" w:customStyle="1" w:styleId="3A509C36569C4A5988E6985648A56C10">
    <w:name w:val="3A509C36569C4A5988E6985648A56C10"/>
  </w:style>
  <w:style w:type="paragraph" w:customStyle="1" w:styleId="F8280063D9BA4EBF84E5BF9B600409C3">
    <w:name w:val="F8280063D9BA4EBF84E5BF9B600409C3"/>
  </w:style>
  <w:style w:type="paragraph" w:customStyle="1" w:styleId="4AADCEB77D9A4F2E8A82AD281570B9A3">
    <w:name w:val="4AADCEB77D9A4F2E8A82AD281570B9A3"/>
  </w:style>
  <w:style w:type="paragraph" w:customStyle="1" w:styleId="64DFC1CBD3A74F9C9381668A7C68E353">
    <w:name w:val="64DFC1CBD3A74F9C9381668A7C68E353"/>
  </w:style>
  <w:style w:type="paragraph" w:customStyle="1" w:styleId="0747E8C3C0B94E57A2B87F941A299AA0">
    <w:name w:val="0747E8C3C0B94E57A2B87F941A299AA0"/>
  </w:style>
  <w:style w:type="paragraph" w:customStyle="1" w:styleId="AC14B36049EE4F7F9B8ACAEB3B0ACAED">
    <w:name w:val="AC14B36049EE4F7F9B8ACAEB3B0ACAED"/>
  </w:style>
  <w:style w:type="paragraph" w:customStyle="1" w:styleId="C8319CA6EC504417889BD84915388783">
    <w:name w:val="C8319CA6EC504417889BD84915388783"/>
    <w:rsid w:val="00403A9C"/>
  </w:style>
  <w:style w:type="paragraph" w:customStyle="1" w:styleId="FF87911AB77F46B38FB4A4BBCDA7012B">
    <w:name w:val="FF87911AB77F46B38FB4A4BBCDA7012B"/>
    <w:rsid w:val="00403A9C"/>
  </w:style>
  <w:style w:type="paragraph" w:customStyle="1" w:styleId="4B7260A74F4F4428946F2C86B7FC40A3">
    <w:name w:val="4B7260A74F4F4428946F2C86B7FC40A3"/>
    <w:rsid w:val="00403A9C"/>
  </w:style>
  <w:style w:type="paragraph" w:customStyle="1" w:styleId="7C6054A5F9AF4140B608FD9176660F69">
    <w:name w:val="7C6054A5F9AF4140B608FD9176660F69"/>
    <w:rsid w:val="00403A9C"/>
  </w:style>
  <w:style w:type="paragraph" w:customStyle="1" w:styleId="55B86056AFCD46E79057E2F6D2BD74CA">
    <w:name w:val="55B86056AFCD46E79057E2F6D2BD74CA"/>
    <w:rsid w:val="00403A9C"/>
  </w:style>
  <w:style w:type="paragraph" w:customStyle="1" w:styleId="7CD813BF60154F87B6A958AF36422EB9">
    <w:name w:val="7CD813BF60154F87B6A958AF36422EB9"/>
    <w:rsid w:val="00403A9C"/>
  </w:style>
  <w:style w:type="paragraph" w:customStyle="1" w:styleId="CB349864D24C4748AA73864A3D73AEC4">
    <w:name w:val="CB349864D24C4748AA73864A3D73AEC4"/>
    <w:rsid w:val="00403A9C"/>
  </w:style>
  <w:style w:type="paragraph" w:customStyle="1" w:styleId="CB349864D24C4748AA73864A3D73AEC41">
    <w:name w:val="CB349864D24C4748AA73864A3D73AEC41"/>
    <w:rsid w:val="00400FFE"/>
    <w:pPr>
      <w:tabs>
        <w:tab w:val="left" w:pos="794"/>
        <w:tab w:val="left" w:pos="1191"/>
        <w:tab w:val="left" w:pos="1588"/>
        <w:tab w:val="left" w:pos="1985"/>
      </w:tabs>
      <w:overflowPunct w:val="0"/>
      <w:autoSpaceDE w:val="0"/>
      <w:autoSpaceDN w:val="0"/>
      <w:adjustRightInd w:val="0"/>
      <w:spacing w:before="120" w:after="0" w:line="240" w:lineRule="auto"/>
      <w:jc w:val="right"/>
      <w:textAlignment w:val="baseline"/>
    </w:pPr>
    <w:rPr>
      <w:rFonts w:ascii="Times New Roman" w:eastAsia="SimSun" w:hAnsi="Times New Roman" w:cs="Times New Roman"/>
      <w:b/>
      <w:sz w:val="32"/>
      <w:szCs w:val="20"/>
      <w:lang w:val="en-GB" w:eastAsia="en-US"/>
    </w:rPr>
  </w:style>
  <w:style w:type="paragraph" w:customStyle="1" w:styleId="7CD813BF60154F87B6A958AF36422EB91">
    <w:name w:val="7CD813BF60154F87B6A958AF36422EB91"/>
    <w:rsid w:val="00400FFE"/>
    <w:pPr>
      <w:spacing w:before="120" w:after="0" w:line="240" w:lineRule="auto"/>
    </w:pPr>
    <w:rPr>
      <w:rFonts w:ascii="Times New Roman" w:hAnsi="Times New Roman" w:cs="Times New Roman"/>
      <w:sz w:val="24"/>
      <w:szCs w:val="24"/>
      <w:lang w:val="en-GB" w:eastAsia="ja-JP"/>
    </w:rPr>
  </w:style>
  <w:style w:type="paragraph" w:customStyle="1" w:styleId="11F0B7C57FF448BF88587FE136253F6D1">
    <w:name w:val="11F0B7C57FF448BF88587FE136253F6D1"/>
    <w:rsid w:val="00400FFE"/>
    <w:pPr>
      <w:spacing w:before="120" w:after="0" w:line="240" w:lineRule="auto"/>
    </w:pPr>
    <w:rPr>
      <w:rFonts w:ascii="Times New Roman" w:hAnsi="Times New Roman" w:cs="Times New Roman"/>
      <w:sz w:val="24"/>
      <w:szCs w:val="24"/>
      <w:lang w:val="en-GB" w:eastAsia="ja-JP"/>
    </w:rPr>
  </w:style>
  <w:style w:type="paragraph" w:customStyle="1" w:styleId="BE35CAB5F528406682BA1E5829CF48D01">
    <w:name w:val="BE35CAB5F528406682BA1E5829CF48D01"/>
    <w:rsid w:val="00400FFE"/>
    <w:pPr>
      <w:spacing w:before="120" w:after="0" w:line="240" w:lineRule="auto"/>
    </w:pPr>
    <w:rPr>
      <w:rFonts w:ascii="Times New Roman" w:hAnsi="Times New Roman" w:cs="Times New Roman"/>
      <w:sz w:val="24"/>
      <w:szCs w:val="24"/>
      <w:lang w:val="en-GB" w:eastAsia="ja-JP"/>
    </w:rPr>
  </w:style>
  <w:style w:type="paragraph" w:customStyle="1" w:styleId="824E3C955CBF4A329B1AA45F443B5F3C1">
    <w:name w:val="824E3C955CBF4A329B1AA45F443B5F3C1"/>
    <w:rsid w:val="00400FFE"/>
    <w:pPr>
      <w:spacing w:before="120" w:after="0" w:line="240" w:lineRule="auto"/>
    </w:pPr>
    <w:rPr>
      <w:rFonts w:ascii="Times New Roman" w:hAnsi="Times New Roman" w:cs="Times New Roman"/>
      <w:sz w:val="24"/>
      <w:szCs w:val="24"/>
      <w:lang w:val="en-GB" w:eastAsia="ja-JP"/>
    </w:rPr>
  </w:style>
  <w:style w:type="paragraph" w:customStyle="1" w:styleId="642614C8ED9B487A8FB693FB5CBFABE31">
    <w:name w:val="642614C8ED9B487A8FB693FB5CBFABE31"/>
    <w:rsid w:val="00400FFE"/>
    <w:pPr>
      <w:spacing w:before="120" w:after="0" w:line="240" w:lineRule="auto"/>
    </w:pPr>
    <w:rPr>
      <w:rFonts w:ascii="Times New Roman" w:hAnsi="Times New Roman" w:cs="Times New Roman"/>
      <w:sz w:val="24"/>
      <w:szCs w:val="24"/>
      <w:lang w:val="en-GB" w:eastAsia="ja-JP"/>
    </w:rPr>
  </w:style>
  <w:style w:type="paragraph" w:customStyle="1" w:styleId="4878D547FE7D42D49B34F3CF010FA8A01">
    <w:name w:val="4878D547FE7D42D49B34F3CF010FA8A01"/>
    <w:rsid w:val="00400FFE"/>
    <w:pPr>
      <w:spacing w:before="120" w:after="0" w:line="240" w:lineRule="auto"/>
    </w:pPr>
    <w:rPr>
      <w:rFonts w:ascii="Times New Roman" w:hAnsi="Times New Roman" w:cs="Times New Roman"/>
      <w:sz w:val="24"/>
      <w:szCs w:val="24"/>
      <w:lang w:val="en-GB" w:eastAsia="ja-JP"/>
    </w:rPr>
  </w:style>
  <w:style w:type="paragraph" w:customStyle="1" w:styleId="5CBD7EBD69124F0EAED39EC086BEB0EA1">
    <w:name w:val="5CBD7EBD69124F0EAED39EC086BEB0EA1"/>
    <w:rsid w:val="00400FFE"/>
    <w:pPr>
      <w:spacing w:before="120" w:after="0" w:line="240" w:lineRule="auto"/>
    </w:pPr>
    <w:rPr>
      <w:rFonts w:ascii="Times New Roman" w:hAnsi="Times New Roman" w:cs="Times New Roman"/>
      <w:sz w:val="24"/>
      <w:szCs w:val="24"/>
      <w:lang w:val="en-GB" w:eastAsia="ja-JP"/>
    </w:rPr>
  </w:style>
  <w:style w:type="paragraph" w:customStyle="1" w:styleId="96B519FF3E2B4EB2BE745E1BB58721D61">
    <w:name w:val="96B519FF3E2B4EB2BE745E1BB58721D61"/>
    <w:rsid w:val="00400FFE"/>
    <w:pPr>
      <w:spacing w:before="120" w:after="0" w:line="240" w:lineRule="auto"/>
    </w:pPr>
    <w:rPr>
      <w:rFonts w:ascii="Times New Roman" w:hAnsi="Times New Roman" w:cs="Times New Roman"/>
      <w:sz w:val="24"/>
      <w:szCs w:val="24"/>
      <w:lang w:val="en-GB" w:eastAsia="ja-JP"/>
    </w:rPr>
  </w:style>
  <w:style w:type="paragraph" w:customStyle="1" w:styleId="0747E8C3C0B94E57A2B87F941A299AA01">
    <w:name w:val="0747E8C3C0B94E57A2B87F941A299AA01"/>
    <w:rsid w:val="00400FFE"/>
    <w:pPr>
      <w:spacing w:before="120" w:after="0" w:line="240" w:lineRule="auto"/>
    </w:pPr>
    <w:rPr>
      <w:rFonts w:ascii="Times New Roman" w:hAnsi="Times New Roman" w:cs="Times New Roman"/>
      <w:sz w:val="24"/>
      <w:szCs w:val="24"/>
      <w:lang w:val="en-GB" w:eastAsia="ja-JP"/>
    </w:rPr>
  </w:style>
  <w:style w:type="paragraph" w:customStyle="1" w:styleId="AC14B36049EE4F7F9B8ACAEB3B0ACAED1">
    <w:name w:val="AC14B36049EE4F7F9B8ACAEB3B0ACAED1"/>
    <w:rsid w:val="00400FFE"/>
    <w:pPr>
      <w:spacing w:before="120" w:after="0" w:line="240" w:lineRule="auto"/>
    </w:pPr>
    <w:rPr>
      <w:rFonts w:ascii="Times New Roman" w:hAnsi="Times New Roman" w:cs="Times New Roman"/>
      <w:sz w:val="24"/>
      <w:szCs w:val="24"/>
      <w:lang w:val="en-GB" w:eastAsia="ja-JP"/>
    </w:rPr>
  </w:style>
  <w:style w:type="paragraph" w:customStyle="1" w:styleId="CB349864D24C4748AA73864A3D73AEC42">
    <w:name w:val="CB349864D24C4748AA73864A3D73AEC42"/>
    <w:rsid w:val="008D554D"/>
    <w:pPr>
      <w:tabs>
        <w:tab w:val="left" w:pos="794"/>
        <w:tab w:val="left" w:pos="1191"/>
        <w:tab w:val="left" w:pos="1588"/>
        <w:tab w:val="left" w:pos="1985"/>
      </w:tabs>
      <w:overflowPunct w:val="0"/>
      <w:autoSpaceDE w:val="0"/>
      <w:autoSpaceDN w:val="0"/>
      <w:adjustRightInd w:val="0"/>
      <w:spacing w:before="120" w:after="0" w:line="240" w:lineRule="auto"/>
      <w:jc w:val="right"/>
      <w:textAlignment w:val="baseline"/>
    </w:pPr>
    <w:rPr>
      <w:rFonts w:ascii="Times New Roman" w:eastAsia="SimSun" w:hAnsi="Times New Roman" w:cs="Times New Roman"/>
      <w:b/>
      <w:sz w:val="32"/>
      <w:szCs w:val="20"/>
      <w:lang w:val="en-GB" w:eastAsia="en-US"/>
    </w:rPr>
  </w:style>
  <w:style w:type="paragraph" w:customStyle="1" w:styleId="7CD813BF60154F87B6A958AF36422EB92">
    <w:name w:val="7CD813BF60154F87B6A958AF36422EB92"/>
    <w:rsid w:val="008D554D"/>
    <w:pPr>
      <w:spacing w:before="120" w:after="0" w:line="240" w:lineRule="auto"/>
    </w:pPr>
    <w:rPr>
      <w:rFonts w:ascii="Times New Roman" w:hAnsi="Times New Roman" w:cs="Times New Roman"/>
      <w:sz w:val="24"/>
      <w:szCs w:val="24"/>
      <w:lang w:val="en-GB" w:eastAsia="ja-JP"/>
    </w:rPr>
  </w:style>
  <w:style w:type="paragraph" w:customStyle="1" w:styleId="11F0B7C57FF448BF88587FE136253F6D2">
    <w:name w:val="11F0B7C57FF448BF88587FE136253F6D2"/>
    <w:rsid w:val="008D554D"/>
    <w:pPr>
      <w:spacing w:before="120" w:after="0" w:line="240" w:lineRule="auto"/>
    </w:pPr>
    <w:rPr>
      <w:rFonts w:ascii="Times New Roman" w:hAnsi="Times New Roman" w:cs="Times New Roman"/>
      <w:sz w:val="24"/>
      <w:szCs w:val="24"/>
      <w:lang w:val="en-GB" w:eastAsia="ja-JP"/>
    </w:rPr>
  </w:style>
  <w:style w:type="paragraph" w:customStyle="1" w:styleId="BE35CAB5F528406682BA1E5829CF48D02">
    <w:name w:val="BE35CAB5F528406682BA1E5829CF48D02"/>
    <w:rsid w:val="008D554D"/>
    <w:pPr>
      <w:spacing w:before="120" w:after="0" w:line="240" w:lineRule="auto"/>
    </w:pPr>
    <w:rPr>
      <w:rFonts w:ascii="Times New Roman" w:hAnsi="Times New Roman" w:cs="Times New Roman"/>
      <w:sz w:val="24"/>
      <w:szCs w:val="24"/>
      <w:lang w:val="en-GB" w:eastAsia="ja-JP"/>
    </w:rPr>
  </w:style>
  <w:style w:type="paragraph" w:customStyle="1" w:styleId="824E3C955CBF4A329B1AA45F443B5F3C2">
    <w:name w:val="824E3C955CBF4A329B1AA45F443B5F3C2"/>
    <w:rsid w:val="008D554D"/>
    <w:pPr>
      <w:spacing w:before="120" w:after="0" w:line="240" w:lineRule="auto"/>
    </w:pPr>
    <w:rPr>
      <w:rFonts w:ascii="Times New Roman" w:hAnsi="Times New Roman" w:cs="Times New Roman"/>
      <w:sz w:val="24"/>
      <w:szCs w:val="24"/>
      <w:lang w:val="en-GB" w:eastAsia="ja-JP"/>
    </w:rPr>
  </w:style>
  <w:style w:type="paragraph" w:customStyle="1" w:styleId="642614C8ED9B487A8FB693FB5CBFABE32">
    <w:name w:val="642614C8ED9B487A8FB693FB5CBFABE32"/>
    <w:rsid w:val="008D554D"/>
    <w:pPr>
      <w:spacing w:before="120" w:after="0" w:line="240" w:lineRule="auto"/>
    </w:pPr>
    <w:rPr>
      <w:rFonts w:ascii="Times New Roman" w:hAnsi="Times New Roman" w:cs="Times New Roman"/>
      <w:sz w:val="24"/>
      <w:szCs w:val="24"/>
      <w:lang w:val="en-GB" w:eastAsia="ja-JP"/>
    </w:rPr>
  </w:style>
  <w:style w:type="paragraph" w:customStyle="1" w:styleId="4878D547FE7D42D49B34F3CF010FA8A02">
    <w:name w:val="4878D547FE7D42D49B34F3CF010FA8A02"/>
    <w:rsid w:val="008D554D"/>
    <w:pPr>
      <w:spacing w:before="120" w:after="0" w:line="240" w:lineRule="auto"/>
    </w:pPr>
    <w:rPr>
      <w:rFonts w:ascii="Times New Roman" w:hAnsi="Times New Roman" w:cs="Times New Roman"/>
      <w:sz w:val="24"/>
      <w:szCs w:val="24"/>
      <w:lang w:val="en-GB" w:eastAsia="ja-JP"/>
    </w:rPr>
  </w:style>
  <w:style w:type="paragraph" w:customStyle="1" w:styleId="5CBD7EBD69124F0EAED39EC086BEB0EA2">
    <w:name w:val="5CBD7EBD69124F0EAED39EC086BEB0EA2"/>
    <w:rsid w:val="008D554D"/>
    <w:pPr>
      <w:spacing w:before="120" w:after="0" w:line="240" w:lineRule="auto"/>
    </w:pPr>
    <w:rPr>
      <w:rFonts w:ascii="Times New Roman" w:hAnsi="Times New Roman" w:cs="Times New Roman"/>
      <w:sz w:val="24"/>
      <w:szCs w:val="24"/>
      <w:lang w:val="en-GB" w:eastAsia="ja-JP"/>
    </w:rPr>
  </w:style>
  <w:style w:type="paragraph" w:customStyle="1" w:styleId="96B519FF3E2B4EB2BE745E1BB58721D62">
    <w:name w:val="96B519FF3E2B4EB2BE745E1BB58721D62"/>
    <w:rsid w:val="008D554D"/>
    <w:pPr>
      <w:spacing w:before="120" w:after="0" w:line="240" w:lineRule="auto"/>
    </w:pPr>
    <w:rPr>
      <w:rFonts w:ascii="Times New Roman" w:hAnsi="Times New Roman" w:cs="Times New Roman"/>
      <w:sz w:val="24"/>
      <w:szCs w:val="24"/>
      <w:lang w:val="en-GB" w:eastAsia="ja-JP"/>
    </w:rPr>
  </w:style>
  <w:style w:type="paragraph" w:customStyle="1" w:styleId="0747E8C3C0B94E57A2B87F941A299AA02">
    <w:name w:val="0747E8C3C0B94E57A2B87F941A299AA02"/>
    <w:rsid w:val="008D554D"/>
    <w:pPr>
      <w:spacing w:before="120" w:after="0" w:line="240" w:lineRule="auto"/>
    </w:pPr>
    <w:rPr>
      <w:rFonts w:ascii="Times New Roman" w:hAnsi="Times New Roman" w:cs="Times New Roman"/>
      <w:sz w:val="24"/>
      <w:szCs w:val="24"/>
      <w:lang w:val="en-GB" w:eastAsia="ja-JP"/>
    </w:rPr>
  </w:style>
  <w:style w:type="paragraph" w:customStyle="1" w:styleId="AC14B36049EE4F7F9B8ACAEB3B0ACAED2">
    <w:name w:val="AC14B36049EE4F7F9B8ACAEB3B0ACAED2"/>
    <w:rsid w:val="008D554D"/>
    <w:pPr>
      <w:spacing w:before="120" w:after="0" w:line="240" w:lineRule="auto"/>
    </w:pPr>
    <w:rPr>
      <w:rFonts w:ascii="Times New Roman" w:hAnsi="Times New Roman" w:cs="Times New Roman"/>
      <w:sz w:val="24"/>
      <w:szCs w:val="24"/>
      <w:lang w:val="en-GB" w:eastAsia="ja-JP"/>
    </w:rPr>
  </w:style>
  <w:style w:type="paragraph" w:customStyle="1" w:styleId="CB349864D24C4748AA73864A3D73AEC43">
    <w:name w:val="CB349864D24C4748AA73864A3D73AEC43"/>
    <w:rsid w:val="008D554D"/>
    <w:pPr>
      <w:tabs>
        <w:tab w:val="left" w:pos="794"/>
        <w:tab w:val="left" w:pos="1191"/>
        <w:tab w:val="left" w:pos="1588"/>
        <w:tab w:val="left" w:pos="1985"/>
      </w:tabs>
      <w:overflowPunct w:val="0"/>
      <w:autoSpaceDE w:val="0"/>
      <w:autoSpaceDN w:val="0"/>
      <w:adjustRightInd w:val="0"/>
      <w:spacing w:before="120" w:after="0" w:line="240" w:lineRule="auto"/>
      <w:jc w:val="right"/>
      <w:textAlignment w:val="baseline"/>
    </w:pPr>
    <w:rPr>
      <w:rFonts w:ascii="Times New Roman" w:eastAsia="SimSun" w:hAnsi="Times New Roman" w:cs="Times New Roman"/>
      <w:b/>
      <w:sz w:val="32"/>
      <w:szCs w:val="20"/>
      <w:lang w:val="en-GB" w:eastAsia="en-US"/>
    </w:rPr>
  </w:style>
  <w:style w:type="paragraph" w:customStyle="1" w:styleId="7CD813BF60154F87B6A958AF36422EB93">
    <w:name w:val="7CD813BF60154F87B6A958AF36422EB93"/>
    <w:rsid w:val="008D554D"/>
    <w:pPr>
      <w:spacing w:before="120" w:after="0" w:line="240" w:lineRule="auto"/>
    </w:pPr>
    <w:rPr>
      <w:rFonts w:ascii="Times New Roman" w:hAnsi="Times New Roman" w:cs="Times New Roman"/>
      <w:sz w:val="24"/>
      <w:szCs w:val="24"/>
      <w:lang w:val="en-GB" w:eastAsia="ja-JP"/>
    </w:rPr>
  </w:style>
  <w:style w:type="paragraph" w:customStyle="1" w:styleId="11F0B7C57FF448BF88587FE136253F6D3">
    <w:name w:val="11F0B7C57FF448BF88587FE136253F6D3"/>
    <w:rsid w:val="008D554D"/>
    <w:pPr>
      <w:spacing w:before="120" w:after="0" w:line="240" w:lineRule="auto"/>
    </w:pPr>
    <w:rPr>
      <w:rFonts w:ascii="Times New Roman" w:hAnsi="Times New Roman" w:cs="Times New Roman"/>
      <w:sz w:val="24"/>
      <w:szCs w:val="24"/>
      <w:lang w:val="en-GB" w:eastAsia="ja-JP"/>
    </w:rPr>
  </w:style>
  <w:style w:type="paragraph" w:customStyle="1" w:styleId="BE35CAB5F528406682BA1E5829CF48D03">
    <w:name w:val="BE35CAB5F528406682BA1E5829CF48D03"/>
    <w:rsid w:val="008D554D"/>
    <w:pPr>
      <w:spacing w:before="120" w:after="0" w:line="240" w:lineRule="auto"/>
    </w:pPr>
    <w:rPr>
      <w:rFonts w:ascii="Times New Roman" w:hAnsi="Times New Roman" w:cs="Times New Roman"/>
      <w:sz w:val="24"/>
      <w:szCs w:val="24"/>
      <w:lang w:val="en-GB" w:eastAsia="ja-JP"/>
    </w:rPr>
  </w:style>
  <w:style w:type="paragraph" w:customStyle="1" w:styleId="824E3C955CBF4A329B1AA45F443B5F3C3">
    <w:name w:val="824E3C955CBF4A329B1AA45F443B5F3C3"/>
    <w:rsid w:val="008D554D"/>
    <w:pPr>
      <w:spacing w:before="120" w:after="0" w:line="240" w:lineRule="auto"/>
    </w:pPr>
    <w:rPr>
      <w:rFonts w:ascii="Times New Roman" w:hAnsi="Times New Roman" w:cs="Times New Roman"/>
      <w:sz w:val="24"/>
      <w:szCs w:val="24"/>
      <w:lang w:val="en-GB" w:eastAsia="ja-JP"/>
    </w:rPr>
  </w:style>
  <w:style w:type="paragraph" w:customStyle="1" w:styleId="642614C8ED9B487A8FB693FB5CBFABE33">
    <w:name w:val="642614C8ED9B487A8FB693FB5CBFABE33"/>
    <w:rsid w:val="008D554D"/>
    <w:pPr>
      <w:spacing w:before="120" w:after="0" w:line="240" w:lineRule="auto"/>
    </w:pPr>
    <w:rPr>
      <w:rFonts w:ascii="Times New Roman" w:hAnsi="Times New Roman" w:cs="Times New Roman"/>
      <w:sz w:val="24"/>
      <w:szCs w:val="24"/>
      <w:lang w:val="en-GB" w:eastAsia="ja-JP"/>
    </w:rPr>
  </w:style>
  <w:style w:type="paragraph" w:customStyle="1" w:styleId="4878D547FE7D42D49B34F3CF010FA8A03">
    <w:name w:val="4878D547FE7D42D49B34F3CF010FA8A03"/>
    <w:rsid w:val="008D554D"/>
    <w:pPr>
      <w:spacing w:before="120" w:after="0" w:line="240" w:lineRule="auto"/>
    </w:pPr>
    <w:rPr>
      <w:rFonts w:ascii="Times New Roman" w:hAnsi="Times New Roman" w:cs="Times New Roman"/>
      <w:sz w:val="24"/>
      <w:szCs w:val="24"/>
      <w:lang w:val="en-GB" w:eastAsia="ja-JP"/>
    </w:rPr>
  </w:style>
  <w:style w:type="paragraph" w:customStyle="1" w:styleId="5CBD7EBD69124F0EAED39EC086BEB0EA3">
    <w:name w:val="5CBD7EBD69124F0EAED39EC086BEB0EA3"/>
    <w:rsid w:val="008D554D"/>
    <w:pPr>
      <w:spacing w:before="120" w:after="0" w:line="240" w:lineRule="auto"/>
    </w:pPr>
    <w:rPr>
      <w:rFonts w:ascii="Times New Roman" w:hAnsi="Times New Roman" w:cs="Times New Roman"/>
      <w:sz w:val="24"/>
      <w:szCs w:val="24"/>
      <w:lang w:val="en-GB" w:eastAsia="ja-JP"/>
    </w:rPr>
  </w:style>
  <w:style w:type="paragraph" w:customStyle="1" w:styleId="96B519FF3E2B4EB2BE745E1BB58721D63">
    <w:name w:val="96B519FF3E2B4EB2BE745E1BB58721D63"/>
    <w:rsid w:val="008D554D"/>
    <w:pPr>
      <w:spacing w:before="120" w:after="0" w:line="240" w:lineRule="auto"/>
    </w:pPr>
    <w:rPr>
      <w:rFonts w:ascii="Times New Roman" w:hAnsi="Times New Roman" w:cs="Times New Roman"/>
      <w:sz w:val="24"/>
      <w:szCs w:val="24"/>
      <w:lang w:val="en-GB" w:eastAsia="ja-JP"/>
    </w:rPr>
  </w:style>
  <w:style w:type="paragraph" w:customStyle="1" w:styleId="0747E8C3C0B94E57A2B87F941A299AA03">
    <w:name w:val="0747E8C3C0B94E57A2B87F941A299AA03"/>
    <w:rsid w:val="008D554D"/>
    <w:pPr>
      <w:spacing w:before="120" w:after="0" w:line="240" w:lineRule="auto"/>
    </w:pPr>
    <w:rPr>
      <w:rFonts w:ascii="Times New Roman" w:hAnsi="Times New Roman" w:cs="Times New Roman"/>
      <w:sz w:val="24"/>
      <w:szCs w:val="24"/>
      <w:lang w:val="en-GB" w:eastAsia="ja-JP"/>
    </w:rPr>
  </w:style>
  <w:style w:type="paragraph" w:customStyle="1" w:styleId="AC14B36049EE4F7F9B8ACAEB3B0ACAED3">
    <w:name w:val="AC14B36049EE4F7F9B8ACAEB3B0ACAED3"/>
    <w:rsid w:val="008D554D"/>
    <w:pPr>
      <w:spacing w:before="120" w:after="0" w:line="240" w:lineRule="auto"/>
    </w:pPr>
    <w:rPr>
      <w:rFonts w:ascii="Times New Roman" w:hAnsi="Times New Roman" w:cs="Times New Roman"/>
      <w:sz w:val="24"/>
      <w:szCs w:val="24"/>
      <w:lang w:val="en-GB" w:eastAsia="ja-JP"/>
    </w:rPr>
  </w:style>
  <w:style w:type="paragraph" w:customStyle="1" w:styleId="C6CC4335F5854A35803A00B83492733B">
    <w:name w:val="C6CC4335F5854A35803A00B83492733B"/>
    <w:rsid w:val="003E3757"/>
    <w:rPr>
      <w:lang w:eastAsia="en-US"/>
    </w:rPr>
  </w:style>
  <w:style w:type="paragraph" w:customStyle="1" w:styleId="FD6D8206FEAC4E6482660C09032C651F">
    <w:name w:val="FD6D8206FEAC4E6482660C09032C651F"/>
    <w:rsid w:val="003E3757"/>
    <w:rPr>
      <w:lang w:eastAsia="en-US"/>
    </w:rPr>
  </w:style>
  <w:style w:type="paragraph" w:customStyle="1" w:styleId="EFCB48EDA939458D9E1F29EA224AA2D1">
    <w:name w:val="EFCB48EDA939458D9E1F29EA224AA2D1"/>
    <w:rsid w:val="003E3757"/>
    <w:rPr>
      <w:lang w:eastAsia="en-US"/>
    </w:rPr>
  </w:style>
  <w:style w:type="paragraph" w:customStyle="1" w:styleId="3A7DDAC3E1EA47ABBF97C0FDC5524151">
    <w:name w:val="3A7DDAC3E1EA47ABBF97C0FDC5524151"/>
    <w:rsid w:val="003E3757"/>
    <w:rPr>
      <w:lang w:eastAsia="en-US"/>
    </w:rPr>
  </w:style>
  <w:style w:type="paragraph" w:customStyle="1" w:styleId="6375D2E03BB14E119ACE63B39A935C1F">
    <w:name w:val="6375D2E03BB14E119ACE63B39A935C1F"/>
    <w:rsid w:val="003E3757"/>
    <w:rPr>
      <w:lang w:eastAsia="en-US"/>
    </w:rPr>
  </w:style>
  <w:style w:type="paragraph" w:customStyle="1" w:styleId="0162380AE0B844FD9662D08FC2494B8B">
    <w:name w:val="0162380AE0B844FD9662D08FC2494B8B"/>
    <w:rsid w:val="003E3757"/>
    <w:rPr>
      <w:lang w:eastAsia="en-US"/>
    </w:rPr>
  </w:style>
  <w:style w:type="paragraph" w:customStyle="1" w:styleId="C30B5B6653444672ADE019F21FBC8790">
    <w:name w:val="C30B5B6653444672ADE019F21FBC8790"/>
    <w:rsid w:val="003E3757"/>
    <w:rPr>
      <w:lang w:eastAsia="en-US"/>
    </w:rPr>
  </w:style>
  <w:style w:type="paragraph" w:customStyle="1" w:styleId="4F1F8FCA1CA648938F1F4D1613EFB0E7">
    <w:name w:val="4F1F8FCA1CA648938F1F4D1613EFB0E7"/>
    <w:rsid w:val="003E3757"/>
    <w:rPr>
      <w:lang w:eastAsia="en-US"/>
    </w:rPr>
  </w:style>
  <w:style w:type="paragraph" w:customStyle="1" w:styleId="619FF553D7DC4E4CB41887748A03ED8C">
    <w:name w:val="619FF553D7DC4E4CB41887748A03ED8C"/>
    <w:rsid w:val="003E3757"/>
    <w:rPr>
      <w:lang w:eastAsia="en-US"/>
    </w:rPr>
  </w:style>
  <w:style w:type="paragraph" w:customStyle="1" w:styleId="3453FC1A79C943929EB8293371A94B14">
    <w:name w:val="3453FC1A79C943929EB8293371A94B14"/>
    <w:rsid w:val="003E3757"/>
    <w:rPr>
      <w:lang w:eastAsia="en-US"/>
    </w:rPr>
  </w:style>
  <w:style w:type="paragraph" w:customStyle="1" w:styleId="9AA611AEB2534C949762EA5E142ADCD1">
    <w:name w:val="9AA611AEB2534C949762EA5E142ADCD1"/>
    <w:rsid w:val="003E3757"/>
    <w:rPr>
      <w:lang w:eastAsia="en-US"/>
    </w:rPr>
  </w:style>
  <w:style w:type="paragraph" w:customStyle="1" w:styleId="DFA1FAF4C96942138E3EA462AD8B86B4">
    <w:name w:val="DFA1FAF4C96942138E3EA462AD8B86B4"/>
    <w:rsid w:val="003E3757"/>
    <w:rPr>
      <w:lang w:eastAsia="en-US"/>
    </w:rPr>
  </w:style>
  <w:style w:type="paragraph" w:customStyle="1" w:styleId="8D63DDD9A79F4A2E9A58D041182EEECD">
    <w:name w:val="8D63DDD9A79F4A2E9A58D041182EEECD"/>
    <w:rsid w:val="003E3757"/>
    <w:rPr>
      <w:lang w:eastAsia="en-US"/>
    </w:rPr>
  </w:style>
  <w:style w:type="paragraph" w:customStyle="1" w:styleId="2A4DACB0E532478581861EC6F291A5D7">
    <w:name w:val="2A4DACB0E532478581861EC6F291A5D7"/>
    <w:rsid w:val="003E3757"/>
    <w:rPr>
      <w:lang w:eastAsia="en-US"/>
    </w:rPr>
  </w:style>
  <w:style w:type="paragraph" w:customStyle="1" w:styleId="DB3A8A49EC2244EEBE447AAD03530AF9">
    <w:name w:val="DB3A8A49EC2244EEBE447AAD03530AF9"/>
    <w:rsid w:val="003E3757"/>
    <w:rPr>
      <w:lang w:eastAsia="en-US"/>
    </w:rPr>
  </w:style>
  <w:style w:type="paragraph" w:customStyle="1" w:styleId="DD17A97C04674568AEFD23BD9DADC0E3">
    <w:name w:val="DD17A97C04674568AEFD23BD9DADC0E3"/>
    <w:rsid w:val="003E3757"/>
    <w:rPr>
      <w:lang w:eastAsia="en-US"/>
    </w:rPr>
  </w:style>
  <w:style w:type="paragraph" w:customStyle="1" w:styleId="63DAB183A56B4E58BF091A8A646718A3">
    <w:name w:val="63DAB183A56B4E58BF091A8A646718A3"/>
    <w:rsid w:val="003E3757"/>
    <w:rPr>
      <w:lang w:eastAsia="en-US"/>
    </w:rPr>
  </w:style>
  <w:style w:type="paragraph" w:customStyle="1" w:styleId="360C7FD5C9094F6BB312F613C9E5134A">
    <w:name w:val="360C7FD5C9094F6BB312F613C9E5134A"/>
    <w:rsid w:val="003E3757"/>
    <w:rPr>
      <w:lang w:eastAsia="en-US"/>
    </w:rPr>
  </w:style>
  <w:style w:type="paragraph" w:customStyle="1" w:styleId="4AFFE34D115F4B958E08792B13DD5AEC">
    <w:name w:val="4AFFE34D115F4B958E08792B13DD5AEC"/>
    <w:rsid w:val="003E3757"/>
    <w:rPr>
      <w:lang w:eastAsia="en-US"/>
    </w:rPr>
  </w:style>
  <w:style w:type="paragraph" w:customStyle="1" w:styleId="52C66876E3D04CD2AB13E8854755DAC1">
    <w:name w:val="52C66876E3D04CD2AB13E8854755DAC1"/>
    <w:rsid w:val="003E3757"/>
    <w:rPr>
      <w:lang w:eastAsia="en-US"/>
    </w:rPr>
  </w:style>
  <w:style w:type="paragraph" w:customStyle="1" w:styleId="27CFC0B827BA48FC899AEADA08ADEB96">
    <w:name w:val="27CFC0B827BA48FC899AEADA08ADEB96"/>
    <w:rsid w:val="003E3757"/>
    <w:rPr>
      <w:lang w:eastAsia="en-US"/>
    </w:rPr>
  </w:style>
  <w:style w:type="paragraph" w:customStyle="1" w:styleId="E2F33FAA543B4B2B946151A3AA61067A">
    <w:name w:val="E2F33FAA543B4B2B946151A3AA61067A"/>
    <w:rsid w:val="003E3757"/>
    <w:rPr>
      <w:lang w:eastAsia="en-US"/>
    </w:rPr>
  </w:style>
  <w:style w:type="paragraph" w:customStyle="1" w:styleId="B83B1DB948E34C538D1C0FE920AD6F8A">
    <w:name w:val="B83B1DB948E34C538D1C0FE920AD6F8A"/>
    <w:rsid w:val="003E3757"/>
    <w:rPr>
      <w:lang w:eastAsia="en-US"/>
    </w:rPr>
  </w:style>
  <w:style w:type="paragraph" w:customStyle="1" w:styleId="07782924B77D4DFBA735CF55B079A719">
    <w:name w:val="07782924B77D4DFBA735CF55B079A719"/>
    <w:rsid w:val="003E3757"/>
    <w:rPr>
      <w:lang w:eastAsia="en-US"/>
    </w:rPr>
  </w:style>
  <w:style w:type="paragraph" w:customStyle="1" w:styleId="737B5B9BA371462C9A0AAC99D737CC3C">
    <w:name w:val="737B5B9BA371462C9A0AAC99D737CC3C"/>
    <w:rsid w:val="003E3757"/>
    <w:rPr>
      <w:lang w:eastAsia="en-US"/>
    </w:rPr>
  </w:style>
  <w:style w:type="paragraph" w:customStyle="1" w:styleId="0DA4EA34947D4DEC958CA621E52AD999">
    <w:name w:val="0DA4EA34947D4DEC958CA621E52AD999"/>
    <w:rsid w:val="003E3757"/>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sgmtgdoc" ma:contentTypeID="0x01010072A901B997EC694AA911983CD90730E7007F0A6DBBFCF81C42B058037CF5C154B4" ma:contentTypeVersion="0" ma:contentTypeDescription="" ma:contentTypeScope="" ma:versionID="b38c0ae08faba23d7c6abeffb8399391">
  <xsd:schema xmlns:xsd="http://www.w3.org/2001/XMLSchema" xmlns:xs="http://www.w3.org/2001/XMLSchema" xmlns:p="http://schemas.microsoft.com/office/2006/metadata/properties" xmlns:ns2="3f6fad35-1f81-480e-a4e5-6e5474dcfb96" xmlns:ns4="http://schemas.microsoft.com/sharepoint.v3" targetNamespace="http://schemas.microsoft.com/office/2006/metadata/properties" ma:root="true" ma:fieldsID="5d3a130ecb8803d657ebbd11a257378a" ns2:_="" ns4:_="">
    <xsd:import namespace="3f6fad35-1f81-480e-a4e5-6e5474dcfb96"/>
    <xsd:import namespace="http://schemas.microsoft.com/sharepoint.v3"/>
    <xsd:element name="properties">
      <xsd:complexType>
        <xsd:sequence>
          <xsd:element name="documentManagement">
            <xsd:complexType>
              <xsd:all>
                <xsd:element ref="ns2:ShortName" minOccurs="0"/>
                <xsd:element ref="ns2:DocType" minOccurs="0"/>
                <xsd:element ref="ns2:Purpose1" minOccurs="0"/>
                <xsd:element ref="ns2:SourceRGM" minOccurs="0"/>
                <xsd:element ref="ns2:Abstract" minOccurs="0"/>
                <xsd:element ref="ns2:Observations" minOccurs="0"/>
                <xsd:element ref="ns2:DocStatus" minOccurs="0"/>
                <xsd:element ref="ns2:IsReservedDoc" minOccurs="0"/>
                <xsd:element ref="ns2:IsRevision" minOccurs="0"/>
                <xsd:element ref="ns2:IsAttachment" minOccurs="0"/>
                <xsd:element ref="ns2:IsTooLateSubmitted" minOccurs="0"/>
                <xsd:element ref="ns2:DocTypeText" minOccurs="0"/>
                <xsd:element ref="ns4:CategoryDescription" minOccurs="0"/>
                <xsd:element ref="ns2:Place" minOccurs="0"/>
                <xsd:element ref="ns2:When" minOccurs="0"/>
                <xsd:element ref="ns2:SgText" minOccurs="0"/>
                <xsd:element ref="ns2:QuestionText" minOccurs="0"/>
                <xsd:element ref="ns2:Meeting" minOccurs="0"/>
                <xsd:element ref="ns2:StudyGroup" minOccurs="0"/>
                <xsd:element ref="ns2:DocumentSource" minOccurs="0"/>
                <xsd:element ref="ns2:IsUpdated" minOccurs="0"/>
                <xsd:element ref="ns2:DocStatusT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fad35-1f81-480e-a4e5-6e5474dcfb96" elementFormDefault="qualified">
    <xsd:import namespace="http://schemas.microsoft.com/office/2006/documentManagement/types"/>
    <xsd:import namespace="http://schemas.microsoft.com/office/infopath/2007/PartnerControls"/>
    <xsd:element name="ShortName" ma:index="2" nillable="true" ma:displayName="ShortName" ma:internalName="ShortName">
      <xsd:simpleType>
        <xsd:restriction base="dms:Text">
          <xsd:maxLength value="255"/>
        </xsd:restriction>
      </xsd:simpleType>
    </xsd:element>
    <xsd:element name="DocType" ma:index="3" nillable="true" ma:displayName="DocType" ma:format="Dropdown" ma:internalName="DocType">
      <xsd:simpleType>
        <xsd:restriction base="dms:Choice">
          <xsd:enumeration value="C"/>
          <xsd:enumeration value="TD"/>
          <xsd:enumeration value="DOC"/>
        </xsd:restriction>
      </xsd:simpleType>
    </xsd:element>
    <xsd:element name="Purpose1" ma:index="5" nillable="true" ma:displayName="Purpose" ma:default="Other" ma:format="Dropdown" ma:internalName="Purpose1">
      <xsd:simpleType>
        <xsd:restriction base="dms:Choice">
          <xsd:enumeration value="Admin"/>
          <xsd:enumeration value="Discussion"/>
          <xsd:enumeration value="Information"/>
          <xsd:enumeration value="Proposal"/>
          <xsd:enumeration value="Other"/>
        </xsd:restriction>
      </xsd:simpleType>
    </xsd:element>
    <xsd:element name="SourceRGM" ma:index="7" nillable="true" ma:displayName="SourceRGM" ma:description="Source of the TD/Doc" ma:internalName="SourceRGM">
      <xsd:simpleType>
        <xsd:restriction base="dms:Text">
          <xsd:maxLength value="255"/>
        </xsd:restriction>
      </xsd:simpleType>
    </xsd:element>
    <xsd:element name="Abstract" ma:index="8" nillable="true" ma:displayName="Abstract" ma:internalName="Abstract">
      <xsd:simpleType>
        <xsd:restriction base="dms:Note"/>
      </xsd:simpleType>
    </xsd:element>
    <xsd:element name="Observations" ma:index="10" nillable="true" ma:displayName="Observations" ma:description="Other remarks on the document" ma:internalName="Observations">
      <xsd:simpleType>
        <xsd:restriction base="dms:Text">
          <xsd:maxLength value="255"/>
        </xsd:restriction>
      </xsd:simpleType>
    </xsd:element>
    <xsd:element name="DocStatus" ma:index="11" nillable="true" ma:displayName="DocStatus" ma:default="pending" ma:format="Dropdown" ma:internalName="DocStatus">
      <xsd:simpleType>
        <xsd:restriction base="dms:Choice">
          <xsd:enumeration value="pending"/>
          <xsd:enumeration value="accepted"/>
          <xsd:enumeration value="rejected/withdrawn"/>
          <xsd:enumeration value="accepted (late)"/>
        </xsd:restriction>
      </xsd:simpleType>
    </xsd:element>
    <xsd:element name="IsReservedDoc" ma:index="12" nillable="true" ma:displayName="IsReservedDoc" ma:default="0" ma:internalName="IsReservedDoc">
      <xsd:simpleType>
        <xsd:restriction base="dms:Boolean"/>
      </xsd:simpleType>
    </xsd:element>
    <xsd:element name="IsRevision" ma:index="13" nillable="true" ma:displayName="IsRevision" ma:default="0" ma:description="Yes if document is a revision" ma:internalName="IsRevision">
      <xsd:simpleType>
        <xsd:restriction base="dms:Boolean"/>
      </xsd:simpleType>
    </xsd:element>
    <xsd:element name="IsAttachment" ma:index="14" nillable="true" ma:displayName="IsAttachment" ma:default="0" ma:internalName="IsAttachment">
      <xsd:simpleType>
        <xsd:restriction base="dms:Boolean"/>
      </xsd:simpleType>
    </xsd:element>
    <xsd:element name="IsTooLateSubmitted" ma:index="15" nillable="true" ma:displayName="IsTooLateSubmitted" ma:default="0" ma:description="Check if the document is submitted after the deadline" ma:internalName="IsTooLateSubmitted">
      <xsd:simpleType>
        <xsd:restriction base="dms:Boolean"/>
      </xsd:simpleType>
    </xsd:element>
    <xsd:element name="DocTypeText" ma:index="16" nillable="true" ma:displayName="DocTypeText" ma:internalName="DocTypeText">
      <xsd:simpleType>
        <xsd:restriction base="dms:Text">
          <xsd:maxLength value="25"/>
        </xsd:restriction>
      </xsd:simpleType>
    </xsd:element>
    <xsd:element name="Place" ma:index="18" nillable="true" ma:displayName="Place" ma:internalName="Place">
      <xsd:simpleType>
        <xsd:restriction base="dms:Text">
          <xsd:maxLength value="255"/>
        </xsd:restriction>
      </xsd:simpleType>
    </xsd:element>
    <xsd:element name="When" ma:index="19" nillable="true" ma:displayName="When" ma:internalName="When">
      <xsd:simpleType>
        <xsd:restriction base="dms:Text">
          <xsd:maxLength value="255"/>
        </xsd:restriction>
      </xsd:simpleType>
    </xsd:element>
    <xsd:element name="SgText" ma:index="20" nillable="true" ma:displayName="SgText" ma:internalName="SgText">
      <xsd:simpleType>
        <xsd:restriction base="dms:Text">
          <xsd:maxLength value="255"/>
        </xsd:restriction>
      </xsd:simpleType>
    </xsd:element>
    <xsd:element name="QuestionText" ma:index="21" nillable="true" ma:displayName="QuestionText" ma:internalName="QuestionText">
      <xsd:simpleType>
        <xsd:restriction base="dms:Text">
          <xsd:maxLength value="255"/>
        </xsd:restriction>
      </xsd:simpleType>
    </xsd:element>
    <xsd:element name="Meeting" ma:index="22" nillable="true" ma:displayName="Meeting" ma:internalName="Meeting" ma:readOnly="false" ma:showField="Title">
      <xsd:simpleType>
        <xsd:restriction base="dms:Lookup"/>
      </xsd:simpleType>
    </xsd:element>
    <xsd:element name="StudyGroup" ma:index="23" nillable="true" ma:displayName="StudyGroup" ma:internalName="StudyGroup" ma:readOnly="false" ma:showField="Title">
      <xsd:simpleType>
        <xsd:restriction base="dms:Lookup"/>
      </xsd:simpleType>
    </xsd:element>
    <xsd:element name="DocumentSource" ma:index="24" nillable="true" ma:displayName="DocumentSource" ma:internalName="DocumentSource">
      <xsd:simpleType>
        <xsd:restriction base="dms:Text">
          <xsd:maxLength value="255"/>
        </xsd:restriction>
      </xsd:simpleType>
    </xsd:element>
    <xsd:element name="IsUpdated" ma:index="25" nillable="true" ma:displayName="IsUpdated" ma:default="0" ma:internalName="IsUpdated">
      <xsd:simpleType>
        <xsd:restriction base="dms:Boolean"/>
      </xsd:simpleType>
    </xsd:element>
    <xsd:element name="DocStatusText" ma:index="36" nillable="true" ma:displayName="DocStatusText" ma:internalName="DocStatusTex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17"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inOccurs="0" maxOccurs="1" ma:index="1"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hen xmlns="3f6fad35-1f81-480e-a4e5-6e5474dcfb96">17-26 March 2020</When>
    <Meeting xmlns="3f6fad35-1f81-480e-a4e5-6e5474dcfb96" xsi:nil="true"/>
    <IsReservedDoc xmlns="3f6fad35-1f81-480e-a4e5-6e5474dcfb96">false</IsReservedDoc>
    <SgText xmlns="3f6fad35-1f81-480e-a4e5-6e5474dcfb96">STUDY GROUP 17</SgText>
    <IsRevision xmlns="3f6fad35-1f81-480e-a4e5-6e5474dcfb96">false</IsRevision>
    <Purpose1 xmlns="3f6fad35-1f81-480e-a4e5-6e5474dcfb96">Proposal</Purpose1>
    <Abstract xmlns="3f6fad35-1f81-480e-a4e5-6e5474dcfb96">This contribution proposes the 2nd revision of TP.inno baseline text. As the core of the incubation mechanism is nearly stable. </Abstract>
    <SourceRGM xmlns="3f6fad35-1f81-480e-a4e5-6e5474dcfb96" xsi:nil="true"/>
    <DocStatus xmlns="3f6fad35-1f81-480e-a4e5-6e5474dcfb96">pending</DocStatus>
    <IsAttachment xmlns="3f6fad35-1f81-480e-a4e5-6e5474dcfb96">false</IsAttachment>
    <StudyGroup xmlns="3f6fad35-1f81-480e-a4e5-6e5474dcfb96" xsi:nil="true"/>
    <DocType xmlns="3f6fad35-1f81-480e-a4e5-6e5474dcfb96">TD</DocType>
    <QuestionText xmlns="3f6fad35-1f81-480e-a4e5-6e5474dcfb96">4/17</QuestionText>
    <DocTypeText xmlns="3f6fad35-1f81-480e-a4e5-6e5474dcfb96">CONTRIBUTION</DocTypeText>
    <CategoryDescription xmlns="http://schemas.microsoft.com/sharepoint.v3" xsi:nil="true"/>
    <ShortName xmlns="3f6fad35-1f81-480e-a4e5-6e5474dcfb96">SG17-C823</ShortName>
    <Place xmlns="3f6fad35-1f81-480e-a4e5-6e5474dcfb96">Geneva</Place>
    <IsTooLateSubmitted xmlns="3f6fad35-1f81-480e-a4e5-6e5474dcfb96">false</IsTooLateSubmitted>
    <Observations xmlns="3f6fad35-1f81-480e-a4e5-6e5474dcfb96" xsi:nil="true"/>
    <DocumentSource xmlns="3f6fad35-1f81-480e-a4e5-6e5474dcfb96">Broadcom Inc.</DocumentSource>
    <IsUpdated xmlns="3f6fad35-1f81-480e-a4e5-6e5474dcfb96">false</IsUpdated>
    <DocStatusText xmlns="3f6fad35-1f81-480e-a4e5-6e5474dcfb96" xsi:nil="true"/>
  </documentManagement>
</p:properties>
</file>

<file path=customXml/itemProps1.xml><?xml version="1.0" encoding="utf-8"?>
<ds:datastoreItem xmlns:ds="http://schemas.openxmlformats.org/officeDocument/2006/customXml" ds:itemID="{15D33395-2A06-47C4-8E8C-930225F12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fad35-1f81-480e-a4e5-6e5474dcfb96"/>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751D69-C054-4D4D-81C3-C6AE3340C6F4}">
  <ds:schemaRefs>
    <ds:schemaRef ds:uri="http://schemas.microsoft.com/sharepoint/v3/contenttype/forms"/>
  </ds:schemaRefs>
</ds:datastoreItem>
</file>

<file path=customXml/itemProps3.xml><?xml version="1.0" encoding="utf-8"?>
<ds:datastoreItem xmlns:ds="http://schemas.openxmlformats.org/officeDocument/2006/customXml" ds:itemID="{EF8523CC-DEB2-463D-9A27-DF0B8D2CAEC3}">
  <ds:schemaRefs>
    <ds:schemaRef ds:uri="http://schemas.microsoft.com/sharepoint.v3"/>
    <ds:schemaRef ds:uri="http://schemas.microsoft.com/office/2006/metadata/properties"/>
    <ds:schemaRef ds:uri="http://schemas.microsoft.com/office/2006/documentManagement/types"/>
    <ds:schemaRef ds:uri="http://purl.org/dc/elements/1.1/"/>
    <ds:schemaRef ds:uri="http://purl.org/dc/terms/"/>
    <ds:schemaRef ds:uri="http://www.w3.org/XML/1998/namespace"/>
    <ds:schemaRef ds:uri="http://purl.org/dc/dcmitype/"/>
    <ds:schemaRef ds:uri="http://schemas.microsoft.com/office/infopath/2007/PartnerControls"/>
    <ds:schemaRef ds:uri="http://schemas.openxmlformats.org/package/2006/metadata/core-properties"/>
    <ds:schemaRef ds:uri="3f6fad35-1f81-480e-a4e5-6e5474dcfb96"/>
  </ds:schemaRefs>
</ds:datastoreItem>
</file>

<file path=docProps/app.xml><?xml version="1.0" encoding="utf-8"?>
<Properties xmlns="http://schemas.openxmlformats.org/officeDocument/2006/extended-properties" xmlns:vt="http://schemas.openxmlformats.org/officeDocument/2006/docPropsVTypes">
  <Template>mtgdoc_template_160106.dotx</Template>
  <TotalTime>0</TotalTime>
  <Pages>25</Pages>
  <Words>8391</Words>
  <Characters>47830</Characters>
  <Application>Microsoft Office Word</Application>
  <DocSecurity>4</DocSecurity>
  <Lines>398</Lines>
  <Paragraphs>112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2nd revised baseline text for TP.inno: Description of the incubation mechanism and ways to improve it</vt:lpstr>
      <vt:lpstr>2nd revised baseline text for TP.inno: Description of the incubation mechanism and ways to improve it</vt:lpstr>
    </vt:vector>
  </TitlesOfParts>
  <Company>ITU</Company>
  <LinksUpToDate>false</LinksUpToDate>
  <CharactersWithSpaces>56109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revised baseline text for TP.inno: Description of the incubation mechanism and ways to improve it</dc:title>
  <dc:subject/>
  <dc:creator>Arnaud Taddei</dc:creator>
  <cp:keywords>Innovation; Incubation; Mechanisms</cp:keywords>
  <dc:description/>
  <cp:lastModifiedBy>Bilani, Joumana</cp:lastModifiedBy>
  <cp:revision>2</cp:revision>
  <cp:lastPrinted>2017-02-22T09:55:00Z</cp:lastPrinted>
  <dcterms:created xsi:type="dcterms:W3CDTF">2020-03-03T18:03:00Z</dcterms:created>
  <dcterms:modified xsi:type="dcterms:W3CDTF">2020-03-03T18:03:00Z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0x01010072A901B997EC694AA911983CD90730E7007F0A6DBBFCF81C42B058037CF5C154B4</vt:lpwstr>
  </property>
  <property fmtid="{D5CDD505-2E9C-101B-9397-08002B2CF9AE}" pid="3" name="SourceC">
    <vt:lpwstr/>
  </property>
  <property fmtid="{D5CDD505-2E9C-101B-9397-08002B2CF9AE}" pid="4" name="Order">
    <vt:r8>500</vt:r8>
  </property>
  <property fmtid="{D5CDD505-2E9C-101B-9397-08002B2CF9AE}" pid="5" name="FileDirRef">
    <vt:lpwstr>mtgctd/My MTG Template doc</vt:lpwstr>
  </property>
  <property fmtid="{D5CDD505-2E9C-101B-9397-08002B2CF9AE}" pid="6" name="FileLeafRef">
    <vt:lpwstr>mtgdoc_template.docx</vt:lpwstr>
  </property>
  <property fmtid="{D5CDD505-2E9C-101B-9397-08002B2CF9AE}" pid="7" name="FSObjType">
    <vt:lpwstr>0</vt:lpwstr>
  </property>
  <property fmtid="{D5CDD505-2E9C-101B-9397-08002B2CF9AE}" pid="8" name="Question">
    <vt:lpwstr/>
  </property>
  <property fmtid="{D5CDD505-2E9C-101B-9397-08002B2CF9AE}" pid="9" name="Questions">
    <vt:lpwstr/>
  </property>
</Properties>
</file>